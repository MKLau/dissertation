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77777777" w:rsidR="00720672" w:rsidRPr="00DC3E91" w:rsidRDefault="00BD72E4" w:rsidP="00720672">
      <w:bookmarkStart w:id="0" w:name="_GoBack"/>
      <w:bookmarkEnd w:id="0"/>
      <w:r w:rsidRPr="00BD72E4">
        <w:rPr>
          <w:b/>
        </w:rPr>
        <w:t>Title:</w:t>
      </w:r>
      <w:r>
        <w:t xml:space="preserve"> </w:t>
      </w:r>
      <w:r w:rsidR="00720672">
        <w:t>Genotypic variation in a foundation tree species drives the ecological network structure of a dependent community</w:t>
      </w:r>
      <w:del w:id="1" w:author="Thomas G Whitham" w:date="2013-11-01T13:22:00Z">
        <w:r w:rsidR="00720672" w:rsidDel="00F73569">
          <w:delText>.</w:delText>
        </w:r>
      </w:del>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w:t>
      </w:r>
      <w:proofErr w:type="spellStart"/>
      <w:r>
        <w:t>Lamit</w:t>
      </w:r>
      <w:proofErr w:type="spellEnd"/>
      <w:r>
        <w:t xml:space="preserve">, </w:t>
      </w:r>
      <w:proofErr w:type="spellStart"/>
      <w:r>
        <w:t>Rikke</w:t>
      </w:r>
      <w:proofErr w:type="spellEnd"/>
      <w:r>
        <w:t xml:space="preserve"> R. </w:t>
      </w:r>
      <w:proofErr w:type="spellStart"/>
      <w:r>
        <w:t>Naesborg</w:t>
      </w:r>
      <w:proofErr w:type="spellEnd"/>
      <w:r>
        <w:t xml:space="preserve">, </w:t>
      </w:r>
      <w:proofErr w:type="gramStart"/>
      <w:r>
        <w:t>Thomas</w:t>
      </w:r>
      <w:proofErr w:type="gramEnd"/>
      <w:r>
        <w:t xml:space="preserve"> G. </w:t>
      </w:r>
      <w:proofErr w:type="spellStart"/>
      <w:r>
        <w:t>Whitham</w:t>
      </w:r>
      <w:proofErr w:type="spellEnd"/>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2"/>
      <w:r>
        <w:t>might affect whole networks of interacting species</w:t>
      </w:r>
      <w:commentRangeEnd w:id="2"/>
      <w:r w:rsidR="00F73569">
        <w:rPr>
          <w:rStyle w:val="CommentReference"/>
        </w:rPr>
        <w:commentReference w:id="2"/>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proofErr w:type="spellStart"/>
      <w:r>
        <w:rPr>
          <w:i/>
        </w:rPr>
        <w:t>Populus</w:t>
      </w:r>
      <w:proofErr w:type="spellEnd"/>
      <w:r>
        <w:rPr>
          <w:i/>
        </w:rPr>
        <w:t xml:space="preserve">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14:paraId="14F8BC02" w14:textId="41A64D49" w:rsidR="00A410A6" w:rsidRDefault="00EA3CE7" w:rsidP="00C83FF8">
      <w:pPr>
        <w:pStyle w:val="ListParagraph"/>
        <w:numPr>
          <w:ilvl w:val="0"/>
          <w:numId w:val="20"/>
        </w:numPr>
      </w:pPr>
      <w:r>
        <w:t>Spatial patterns of lichen occurrences both within and among tree</w:t>
      </w:r>
      <w:ins w:id="3" w:author="Matthew K. Lau" w:date="2013-12-09T09:32:00Z">
        <w:r w:rsidR="00E706B8">
          <w:t xml:space="preserve">s </w:t>
        </w:r>
      </w:ins>
      <w:del w:id="4" w:author="Matthew K. Lau" w:date="2013-12-09T09:32:00Z">
        <w:r w:rsidDel="00E706B8">
          <w:delText xml:space="preserve"> species </w:delText>
        </w:r>
      </w:del>
      <w:r>
        <w:t xml:space="preserve">were assessed at a </w:t>
      </w:r>
      <w:proofErr w:type="gramStart"/>
      <w:r>
        <w:t>1 cm</w:t>
      </w:r>
      <w:r w:rsidRPr="00EA3CE7">
        <w:rPr>
          <w:vertAlign w:val="superscript"/>
        </w:rPr>
        <w:t>2</w:t>
      </w:r>
      <w:proofErr w:type="gramEnd"/>
      <w:r>
        <w:t xml:space="preserve"> resolution on trees both in a wild stand and a common garden of known genotypes of </w:t>
      </w:r>
      <w:r>
        <w:rPr>
          <w:i/>
        </w:rPr>
        <w:t xml:space="preserve">P. </w:t>
      </w:r>
      <w:proofErr w:type="spellStart"/>
      <w:r>
        <w:rPr>
          <w:i/>
        </w:rPr>
        <w:t>angustifolia</w:t>
      </w:r>
      <w:proofErr w:type="spellEnd"/>
      <w:ins w:id="5" w:author="Thomas G Whitham" w:date="2013-11-01T13:23:00Z">
        <w:r w:rsidR="00F73569">
          <w:rPr>
            <w:i/>
          </w:rPr>
          <w:t>.</w:t>
        </w:r>
        <w:r w:rsidR="00F73569">
          <w:t xml:space="preserve"> </w:t>
        </w:r>
      </w:ins>
      <w:del w:id="6" w:author="TGW+DHI" w:date="2013-11-07T08:44:00Z">
        <w:r w:rsidR="00A410A6">
          <w:delText>species</w:delText>
        </w:r>
      </w:del>
      <w:ins w:id="7" w:author="Thomas G Whitham" w:date="2013-11-01T13:24:00Z">
        <w:r w:rsidR="00F73569">
          <w:t xml:space="preserve"> S</w:t>
        </w:r>
      </w:ins>
      <w:ins w:id="8" w:author="TGW" w:date="2013-11-07T08:43:00Z">
        <w:r w:rsidR="00A410A6">
          <w:t>pecies</w:t>
        </w:r>
      </w:ins>
      <w:r w:rsidR="00A410A6">
        <w:t xml:space="preserve"> dependency network models </w:t>
      </w:r>
      <w:ins w:id="9" w:author="Thomas G Whitham" w:date="2013-11-01T13:24:00Z">
        <w:r w:rsidR="00F73569">
          <w:t xml:space="preserve">were constructed and </w:t>
        </w:r>
      </w:ins>
      <w:del w:id="10" w:author="TGW" w:date="2013-11-07T08:43:00Z">
        <w:r w:rsidR="00A410A6">
          <w:delText>examine</w:delText>
        </w:r>
      </w:del>
      <w:ins w:id="11" w:author="Thomas G Whitham" w:date="2013-11-01T13:24:00Z">
        <w:r w:rsidR="00F73569">
          <w:t>we</w:t>
        </w:r>
      </w:ins>
      <w:del w:id="12" w:author="Thomas G Whitham" w:date="2013-11-01T13:24:00Z">
        <w:r w:rsidR="00A410A6" w:rsidDel="00F73569">
          <w:delText>and</w:delText>
        </w:r>
      </w:del>
      <w:ins w:id="13" w:author="TGW" w:date="2013-11-07T08:43:00Z">
        <w:r w:rsidR="00A410A6">
          <w:t xml:space="preserve"> examine</w:t>
        </w:r>
      </w:ins>
      <w:ins w:id="14"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5"/>
      <w:r w:rsidR="007919D0">
        <w:t>dependency</w:t>
      </w:r>
      <w:commentRangeEnd w:id="15"/>
      <w:r w:rsidR="00F73569">
        <w:rPr>
          <w:rStyle w:val="CommentReference"/>
        </w:rPr>
        <w:commentReference w:id="15"/>
      </w:r>
      <w:r w:rsidR="007919D0">
        <w:t xml:space="preserve"> network struc</w:t>
      </w:r>
      <w:r w:rsidR="00492DD6">
        <w:t xml:space="preserve">ture that was </w:t>
      </w:r>
      <w:commentRangeStart w:id="16"/>
      <w:r w:rsidR="00492DD6">
        <w:t>highly correlated</w:t>
      </w:r>
      <w:commentRangeEnd w:id="16"/>
      <w:r w:rsidR="009A513E">
        <w:rPr>
          <w:rStyle w:val="CommentReference"/>
          <w:vanish/>
        </w:rPr>
        <w:commentReference w:id="16"/>
      </w:r>
      <w:r w:rsidR="00492DD6">
        <w:t>;</w:t>
      </w:r>
      <w:r w:rsidR="00666D8B">
        <w:t xml:space="preserve"> 2) </w:t>
      </w:r>
      <w:r w:rsidR="00FE52C6">
        <w:t>in the wild stand</w:t>
      </w:r>
      <w:ins w:id="17" w:author="Hillary Cooper" w:date="2013-11-01T13:01:00Z">
        <w:r w:rsidR="009A513E">
          <w:t>,</w:t>
        </w:r>
      </w:ins>
      <w:r w:rsidR="00FE52C6">
        <w:t xml:space="preserve"> bark roughness</w:t>
      </w:r>
      <w:r w:rsidR="00492DD6">
        <w:t xml:space="preserve"> showed a significant relationship with co-occurrence patterns, while </w:t>
      </w:r>
      <w:ins w:id="18" w:author="Hillary Cooper" w:date="2013-11-01T13:01:00Z">
        <w:r w:rsidR="009A513E">
          <w:t xml:space="preserve">tree </w:t>
        </w:r>
      </w:ins>
      <w:r w:rsidR="00492DD6">
        <w:t>age and geographic distance</w:t>
      </w:r>
      <w:ins w:id="19" w:author="Hillary Cooper" w:date="2013-11-01T13:01:00Z">
        <w:r w:rsidR="00492DD6">
          <w:t xml:space="preserve"> </w:t>
        </w:r>
        <w:r w:rsidR="009A513E">
          <w:t>between trees?</w:t>
        </w:r>
      </w:ins>
      <w:ins w:id="20" w:author="HFC" w:date="2013-11-07T08:44:00Z">
        <w:r w:rsidR="00492DD6">
          <w:t xml:space="preserve"> </w:t>
        </w:r>
      </w:ins>
      <w:proofErr w:type="gramStart"/>
      <w:r w:rsidR="00492DD6">
        <w:t>did</w:t>
      </w:r>
      <w:proofErr w:type="gramEnd"/>
      <w:r w:rsidR="00492DD6">
        <w:t xml:space="preserve"> not; and 3)</w:t>
      </w:r>
      <w:r w:rsidR="0004228B">
        <w:t xml:space="preserve"> </w:t>
      </w:r>
      <w:r w:rsidR="00B705ED">
        <w:t>in the common garden</w:t>
      </w:r>
      <w:ins w:id="21" w:author="Hillary Cooper" w:date="2013-11-01T13:01:00Z">
        <w:r w:rsidR="009A513E">
          <w:t>,</w:t>
        </w:r>
      </w:ins>
      <w:r w:rsidR="00B705ED">
        <w:t xml:space="preserve"> genotype significantly affected co-occurrence patterns</w:t>
      </w:r>
      <w:r w:rsidR="00907E68">
        <w:t>, which were also strongly related to community composition.</w:t>
      </w:r>
      <w:ins w:id="22"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3"/>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4" w:author="Dana Ikeda" w:date="2013-11-01T19:11:00Z">
        <w:r w:rsidR="002A7C2C">
          <w:t xml:space="preserve">on </w:t>
        </w:r>
      </w:ins>
      <w:r w:rsidR="00E72FD0">
        <w:t>networks of interacting species.</w:t>
      </w:r>
      <w:commentRangeEnd w:id="23"/>
      <w:r w:rsidR="00F73569">
        <w:rPr>
          <w:rStyle w:val="CommentReference"/>
        </w:rPr>
        <w:commentReference w:id="23"/>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5"/>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5"/>
      <w:r w:rsidR="009A513E">
        <w:rPr>
          <w:rStyle w:val="CommentReference"/>
          <w:vanish/>
        </w:rPr>
        <w:commentReference w:id="25"/>
      </w:r>
      <w:r w:rsidR="00471A14">
        <w:t xml:space="preserve">. </w:t>
      </w:r>
      <w:r w:rsidR="007C0AC3">
        <w:t>In ecological communities</w:t>
      </w:r>
      <w:ins w:id="26"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27" w:author="Hillary Cooper" w:date="2013-11-01T13:05:00Z">
        <w:r w:rsidR="009A513E">
          <w:t>,</w:t>
        </w:r>
      </w:ins>
      <w:r w:rsidR="00CD4DCF">
        <w:t xml:space="preserve">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14:paraId="6CD5BD3A" w14:textId="1D11C3E9"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 xml:space="preserve">, </w:t>
      </w:r>
      <w:commentRangeStart w:id="28"/>
      <w:r w:rsidR="00C90FB0">
        <w:t>Ellison et al. 2005</w:t>
      </w:r>
      <w:commentRangeEnd w:id="28"/>
      <w:r w:rsidR="00F73569">
        <w:rPr>
          <w:rStyle w:val="CommentReference"/>
        </w:rPr>
        <w:commentReference w:id="28"/>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w:t>
      </w:r>
      <w:del w:id="29" w:author="Dana Ikeda" w:date="2013-11-01T20:09:00Z">
        <w:r w:rsidR="00335776">
          <w:delText xml:space="preserve">in a </w:delText>
        </w:r>
      </w:del>
      <w:ins w:id="30" w:author="Hillary Cooper" w:date="2013-11-01T13:06:00Z">
        <w:r w:rsidR="009A513E">
          <w:t xml:space="preserve">foundation </w:t>
        </w:r>
        <w:proofErr w:type="spellStart"/>
        <w:r w:rsidR="009A513E">
          <w:t>sp</w:t>
        </w:r>
        <w:proofErr w:type="spellEnd"/>
        <w:r w:rsidR="009A513E">
          <w:t xml:space="preserve">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w:t>
      </w:r>
      <w:del w:id="31" w:author="Hillary Cooper" w:date="2013-11-01T13:06:00Z">
        <w:r w:rsidR="00460686">
          <w:delText>,</w:delText>
        </w:r>
      </w:del>
      <w:r w:rsidR="00460686">
        <w:t xml:space="preserve">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research in other systems, such as plant-plant (</w:t>
      </w:r>
      <w:proofErr w:type="spellStart"/>
      <w:r w:rsidR="006B1F5A">
        <w:t>Lamit</w:t>
      </w:r>
      <w:proofErr w:type="spellEnd"/>
      <w:r w:rsidR="006B1F5A">
        <w:t xml:space="preserve">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2"/>
      <w:r w:rsidR="006B1F5A">
        <w:t>have also demonstrated community level impacts of genetic variation in dominant plant species</w:t>
      </w:r>
      <w:commentRangeEnd w:id="32"/>
      <w:r w:rsidR="00F73569">
        <w:rPr>
          <w:rStyle w:val="CommentReference"/>
        </w:rPr>
        <w:commentReference w:id="32"/>
      </w:r>
      <w:r w:rsidR="006B1F5A">
        <w:t>.</w:t>
      </w:r>
      <w:r w:rsidR="00462E03">
        <w:t xml:space="preserve"> </w:t>
      </w:r>
    </w:p>
    <w:p w14:paraId="448FDFAF" w14:textId="243E65BB"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w:t>
      </w:r>
      <w:ins w:id="33" w:author="Thomas G Whitham" w:date="2013-11-01T13:39:00Z">
        <w:r w:rsidR="00C00178">
          <w:t xml:space="preserve">intraspecific variation in </w:t>
        </w:r>
      </w:ins>
      <w:del w:id="34" w:author="Thomas G Whitham" w:date="2013-11-01T13:39:00Z">
        <w:r w:rsidR="00AB0F2B" w:rsidDel="00C00178">
          <w:delText xml:space="preserve">that </w:delText>
        </w:r>
      </w:del>
      <w:r w:rsidR="00AB0F2B">
        <w:t xml:space="preserve">the interactions </w:t>
      </w:r>
      <w:del w:id="35" w:author="Thomas G Whitham" w:date="2013-11-01T13:39:00Z">
        <w:r w:rsidR="00AB0F2B" w:rsidDel="00C00178">
          <w:delText xml:space="preserve">between </w:delText>
        </w:r>
      </w:del>
      <w:del w:id="36" w:author="TGW+DHI" w:date="2013-11-07T08:44:00Z">
        <w:r w:rsidR="00AB0F2B">
          <w:delText>three</w:delText>
        </w:r>
      </w:del>
      <w:del w:id="37" w:author="TGW" w:date="2013-11-07T08:43:00Z">
        <w:r w:rsidR="00AB0F2B">
          <w:delText>three</w:delText>
        </w:r>
      </w:del>
      <w:del w:id="38" w:author="Thomas G Whitham" w:date="2013-11-01T13:39:00Z">
        <w:r w:rsidR="00AB0F2B" w:rsidDel="00C00178">
          <w:delText>three</w:delText>
        </w:r>
      </w:del>
      <w:ins w:id="39" w:author="Thomas G Whitham" w:date="2013-11-01T13:39:00Z">
        <w:r w:rsidR="00C00178">
          <w:t>of</w:t>
        </w:r>
      </w:ins>
      <w:r w:rsidR="00AB0F2B">
        <w:t xml:space="preserve"> species across three trophic levels depended on cottonwood (</w:t>
      </w:r>
      <w:proofErr w:type="spellStart"/>
      <w:r w:rsidR="00AB0F2B">
        <w:rPr>
          <w:i/>
        </w:rPr>
        <w:t>Populus</w:t>
      </w:r>
      <w:proofErr w:type="spellEnd"/>
      <w:r w:rsidR="00AB0F2B">
        <w:rPr>
          <w:i/>
        </w:rPr>
        <w:t xml:space="preserve"> </w:t>
      </w:r>
      <w:r w:rsidR="00AB0F2B">
        <w:t xml:space="preserve">spp.) genotype. </w:t>
      </w:r>
      <w:r w:rsidR="00C30F2D">
        <w:t xml:space="preserve">Briefly, the study found that genotypic variation influences traits that </w:t>
      </w:r>
      <w:del w:id="40" w:author="TGW+DHI" w:date="2013-11-07T08:44:00Z">
        <w:r w:rsidR="00C30F2D">
          <w:delText>determine</w:delText>
        </w:r>
      </w:del>
      <w:ins w:id="41" w:author="DHI" w:date="2013-11-07T08:43:00Z">
        <w:r w:rsidR="00C30F2D">
          <w:t>determine</w:t>
        </w:r>
      </w:ins>
      <w:ins w:id="42" w:author="Dana Ikeda" w:date="2013-11-01T20:10:00Z">
        <w:r w:rsidR="002A7C2C">
          <w:t>d</w:t>
        </w:r>
      </w:ins>
      <w:del w:id="43" w:author="DHI" w:date="2013-11-07T08:43:00Z">
        <w:r w:rsidR="00C30F2D">
          <w:delText>determine</w:delText>
        </w:r>
      </w:del>
      <w:r w:rsidR="00C30F2D">
        <w:t xml:space="preserve"> resistance to a galling insect (</w:t>
      </w:r>
      <w:commentRangeStart w:id="44"/>
      <w:r w:rsidR="00C30F2D" w:rsidRPr="00C30F2D">
        <w:rPr>
          <w:i/>
        </w:rPr>
        <w:t xml:space="preserve">P. </w:t>
      </w:r>
      <w:commentRangeEnd w:id="44"/>
      <w:r w:rsidR="009A513E">
        <w:rPr>
          <w:rStyle w:val="CommentReference"/>
          <w:vanish/>
        </w:rPr>
        <w:commentReference w:id="44"/>
      </w:r>
      <w:proofErr w:type="spellStart"/>
      <w:r w:rsidR="00C30F2D" w:rsidRPr="00C30F2D">
        <w:rPr>
          <w:i/>
        </w:rPr>
        <w:t>betae</w:t>
      </w:r>
      <w:proofErr w:type="spellEnd"/>
      <w:r w:rsidR="00C30F2D">
        <w:t>)</w:t>
      </w:r>
      <w:r w:rsidR="00A8482C">
        <w:t xml:space="preserve">. The shifts in gall abundance were then found to correlate with </w:t>
      </w:r>
      <w:del w:id="45" w:author="TGW+DHI" w:date="2013-11-07T08:44:00Z">
        <w:r w:rsidR="00E162C4">
          <w:delText>depredation</w:delText>
        </w:r>
      </w:del>
      <w:del w:id="46" w:author="TGW" w:date="2013-11-07T08:43:00Z">
        <w:r w:rsidR="00E162C4">
          <w:delText>depredation</w:delText>
        </w:r>
      </w:del>
      <w:ins w:id="47" w:author="Thomas G Whitham" w:date="2013-11-01T13:41:00Z">
        <w:r w:rsidR="00C00178">
          <w:t>avian predation on</w:t>
        </w:r>
      </w:ins>
      <w:del w:id="48" w:author="Thomas G Whitham" w:date="2013-11-01T13:41:00Z">
        <w:r w:rsidR="00E162C4" w:rsidDel="00C00178">
          <w:delText>depredation of</w:delText>
        </w:r>
      </w:del>
      <w:r w:rsidR="00E162C4">
        <w:t xml:space="preserve"> galls</w:t>
      </w:r>
      <w:r w:rsidR="00A8482C">
        <w:t xml:space="preserve">. </w:t>
      </w:r>
      <w:r w:rsidR="008E11AE">
        <w:t xml:space="preserve">This study highlights the </w:t>
      </w:r>
      <w:r w:rsidR="00C83430">
        <w:t xml:space="preserve">potential for </w:t>
      </w:r>
      <w:r w:rsidR="008E11AE">
        <w:t xml:space="preserve">indirect effects of genetic </w:t>
      </w:r>
      <w:proofErr w:type="spellStart"/>
      <w:r w:rsidR="008E11AE">
        <w:t>variation</w:t>
      </w:r>
      <w:ins w:id="49" w:author="Thomas G Whitham" w:date="2013-11-01T13:41:00Z">
        <w:del w:id="50" w:author="Dana Ikeda" w:date="2013-11-01T20:10:00Z">
          <w:r w:rsidR="00C00178">
            <w:delText xml:space="preserve"> </w:delText>
          </w:r>
        </w:del>
        <w:r w:rsidR="00C00178">
          <w:t>that</w:t>
        </w:r>
      </w:ins>
      <w:proofErr w:type="spellEnd"/>
      <w:ins w:id="51" w:author="TGW" w:date="2013-11-07T08:43:00Z">
        <w:r w:rsidR="008E11AE">
          <w:t xml:space="preserve"> </w:t>
        </w:r>
      </w:ins>
      <w:del w:id="52" w:author="Dana Ikeda" w:date="2013-11-01T20:10:00Z">
        <w:r w:rsidR="008E11AE">
          <w:delText>can</w:delText>
        </w:r>
      </w:del>
      <w:ins w:id="53" w:author="Dana Ikeda" w:date="2013-11-01T20:11:00Z">
        <w:del w:id="54" w:author="Hillary Cooper" w:date="2013-11-01T13:09:00Z">
          <w:r w:rsidR="002A7C2C">
            <w:delText xml:space="preserve"> </w:delText>
          </w:r>
        </w:del>
        <w:r w:rsidR="002A7C2C">
          <w:t>to</w:t>
        </w:r>
      </w:ins>
      <w:ins w:id="55" w:author="Hillary Cooper" w:date="2013-11-01T13:09:00Z">
        <w:r w:rsidR="008E11AE">
          <w:t xml:space="preserve"> </w:t>
        </w:r>
      </w:ins>
      <w:r w:rsidR="008E11AE">
        <w:t xml:space="preserve">propagate through </w:t>
      </w:r>
      <w:commentRangeStart w:id="56"/>
      <w:r w:rsidR="008E11AE">
        <w:t>networks of interacting species</w:t>
      </w:r>
      <w:ins w:id="57" w:author="Hillary Cooper" w:date="2013-11-01T13:09:00Z">
        <w:r w:rsidR="009A513E">
          <w:t xml:space="preserve"> and trophic levels</w:t>
        </w:r>
      </w:ins>
      <w:proofErr w:type="gramStart"/>
      <w:ins w:id="58" w:author="HFC" w:date="2013-11-07T08:44:00Z">
        <w:r w:rsidR="008E11AE">
          <w:t>.</w:t>
        </w:r>
      </w:ins>
      <w:ins w:id="59" w:author="TGW+DHI" w:date="2013-11-07T08:44:00Z">
        <w:r w:rsidR="008E11AE">
          <w:t>.</w:t>
        </w:r>
        <w:commentRangeEnd w:id="56"/>
        <w:proofErr w:type="gramEnd"/>
        <w:r w:rsidR="00C00178">
          <w:rPr>
            <w:rStyle w:val="CommentReference"/>
          </w:rPr>
          <w:commentReference w:id="56"/>
        </w:r>
      </w:ins>
    </w:p>
    <w:p w14:paraId="0BF36DC9" w14:textId="21D71968" w:rsidR="00CB7E0C" w:rsidRPr="009759BB" w:rsidRDefault="00CB7E0C">
      <w:r>
        <w:tab/>
      </w:r>
      <w:r w:rsidR="00915C25">
        <w:t xml:space="preserve">In order to </w:t>
      </w:r>
      <w:r w:rsidR="00F411DB">
        <w:t xml:space="preserve">explore </w:t>
      </w:r>
      <w:r w:rsidR="00915C25">
        <w:t xml:space="preserve">how genetic variation can contribute to </w:t>
      </w:r>
      <w:ins w:id="60" w:author="Hillary Cooper" w:date="2013-11-01T13:10:00Z">
        <w:r w:rsidR="009A513E">
          <w:t xml:space="preserve">more complex </w:t>
        </w:r>
      </w:ins>
      <w:r w:rsidR="00915C25">
        <w:t xml:space="preserve">interactions </w:t>
      </w:r>
      <w:del w:id="61" w:author="Hillary Cooper" w:date="2013-11-01T13:10:00Z">
        <w:r w:rsidR="00915C25">
          <w:delText xml:space="preserve">among </w:delText>
        </w:r>
      </w:del>
      <w:ins w:id="62" w:author="Hillary Cooper" w:date="2013-11-01T13:10:00Z">
        <w:r w:rsidR="009A513E">
          <w:t>within a</w:t>
        </w:r>
      </w:ins>
      <w:ins w:id="63" w:author="Hillary Cooper" w:date="2013-11-01T13:11:00Z">
        <w:r w:rsidR="009A513E">
          <w:t>n entire</w:t>
        </w:r>
      </w:ins>
      <w:ins w:id="64" w:author="Hillary Cooper" w:date="2013-11-01T13:10:00Z">
        <w:r w:rsidR="009A513E">
          <w:t xml:space="preserve"> community</w:t>
        </w:r>
      </w:ins>
      <w:del w:id="65" w:author="Hillary Cooper" w:date="2013-11-01T13:11:00Z">
        <w:r w:rsidR="00915C25" w:rsidDel="009A513E">
          <w:delText>species</w:delText>
        </w:r>
      </w:del>
      <w:del w:id="66" w:author="HFC" w:date="2013-11-07T08:44:00Z">
        <w:r w:rsidR="00915C25">
          <w:delText>species</w:delText>
        </w:r>
      </w:del>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67" w:author="Dana Ikeda" w:date="2013-11-01T20:11:00Z">
        <w:r w:rsidR="002A7C2C">
          <w:t>,</w:t>
        </w:r>
      </w:ins>
      <w:r w:rsidR="009759BB">
        <w:t xml:space="preserve">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68"/>
      <w:r w:rsidR="000644D8">
        <w:t xml:space="preserve">, 2) </w:t>
      </w:r>
      <w:r w:rsidR="00B560AF">
        <w:t xml:space="preserve">direct and indirect influence of variation among trees </w:t>
      </w:r>
      <w:commentRangeEnd w:id="68"/>
      <w:r w:rsidR="009A513E">
        <w:rPr>
          <w:rStyle w:val="CommentReference"/>
          <w:vanish/>
        </w:rPr>
        <w:commentReference w:id="68"/>
      </w:r>
      <w:r w:rsidR="00B560AF">
        <w:t>and 3) genetically based variation in tree traits.</w:t>
      </w:r>
      <w:ins w:id="69" w:author="HFC" w:date="2013-11-07T08:44:00Z">
        <w:r w:rsidR="00B560AF">
          <w:t xml:space="preserve"> </w:t>
        </w:r>
      </w:ins>
      <w:ins w:id="70" w:author="Hillary Cooper" w:date="2013-11-01T14:58:00Z">
        <w:r w:rsidR="003621F1">
          <w:t>I think you need to justify a bit more why you think these 3 things matter.</w:t>
        </w:r>
        <w:r w:rsidR="00B560AF">
          <w:t xml:space="preserve"> </w:t>
        </w:r>
      </w:ins>
      <w:commentRangeStart w:id="71"/>
      <w:r w:rsidR="00E409CB">
        <w:t xml:space="preserve">As heritable variation is the raw material for natural selection, a genetic basis for interaction network structure has implications for the evolution of complex interactions among species. </w:t>
      </w:r>
      <w:commentRangeEnd w:id="71"/>
      <w:r w:rsidR="00071CAE">
        <w:rPr>
          <w:rStyle w:val="CommentReference"/>
        </w:rPr>
        <w:commentReference w:id="71"/>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53F664C6"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del w:id="72" w:author="Dana Ikeda" w:date="2013-11-02T08:08:00Z">
        <w:r w:rsidR="00416689">
          <w:delText>haphazardly</w:delText>
        </w:r>
        <w:r w:rsidR="00416689" w:rsidDel="00FB2D8B">
          <w:delText xml:space="preserve"> </w:delText>
        </w:r>
      </w:del>
      <w:ins w:id="73" w:author="Dana Ikeda" w:date="2013-11-02T08:08:00Z">
        <w:r w:rsidR="00FB2D8B">
          <w:t>randomly</w:t>
        </w:r>
        <w:r w:rsidR="00416689">
          <w:t xml:space="preserve"> </w:t>
        </w:r>
      </w:ins>
      <w:r w:rsidR="00737733">
        <w:t xml:space="preserve">over a </w:t>
      </w:r>
      <w:r w:rsidR="00416689">
        <w:t>0</w:t>
      </w:r>
      <w:proofErr w:type="gramStart"/>
      <w:r w:rsidR="00416689">
        <w:t>.10 km</w:t>
      </w:r>
      <w:r w:rsidR="00416689" w:rsidRPr="00416689">
        <w:rPr>
          <w:vertAlign w:val="superscript"/>
        </w:rPr>
        <w:t>2</w:t>
      </w:r>
      <w:proofErr w:type="gramEnd"/>
      <w:r w:rsidR="00416689">
        <w:t xml:space="preserve"> area with a minimal distance of 5.56 m between trees. </w:t>
      </w:r>
      <w:r w:rsidR="004132AF">
        <w:lastRenderedPageBreak/>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 xml:space="preserve">All trees were geospatially referenced using an average of 10 points taken with a </w:t>
      </w:r>
      <w:del w:id="74" w:author="TGW+DHI" w:date="2013-11-07T08:44:00Z">
        <w:r w:rsidR="004D6D09">
          <w:delText>Garman</w:delText>
        </w:r>
      </w:del>
      <w:ins w:id="75" w:author="DHI" w:date="2013-11-07T08:43:00Z">
        <w:r w:rsidR="004D6D09">
          <w:t>Garm</w:t>
        </w:r>
      </w:ins>
      <w:ins w:id="76" w:author="Dana Ikeda" w:date="2013-11-02T08:08:00Z">
        <w:r w:rsidR="00FB2D8B">
          <w:t>i</w:t>
        </w:r>
      </w:ins>
      <w:del w:id="77" w:author="Dana Ikeda" w:date="2013-11-02T08:08:00Z">
        <w:r w:rsidR="004D6D09" w:rsidDel="00FB2D8B">
          <w:delText>a</w:delText>
        </w:r>
      </w:del>
      <w:ins w:id="78" w:author="DHI" w:date="2013-11-07T08:43:00Z">
        <w:r w:rsidR="004D6D09">
          <w:t>n</w:t>
        </w:r>
      </w:ins>
      <w:del w:id="79" w:author="DHI" w:date="2013-11-07T08:43:00Z">
        <w:r w:rsidR="004D6D09">
          <w:delText>Garman</w:delText>
        </w:r>
      </w:del>
      <w:r w:rsidR="004D6D09">
        <w:t xml:space="preserve"> </w:t>
      </w:r>
      <w:commentRangeStart w:id="80"/>
      <w:del w:id="81" w:author="Dana Ikeda" w:date="2013-11-02T08:09:00Z">
        <w:r w:rsidR="004D6D09">
          <w:delText xml:space="preserve">Handheld GPS using </w:delText>
        </w:r>
        <w:commentRangeEnd w:id="80"/>
        <w:r w:rsidR="00FB2D8B" w:rsidDel="00FB2D8B">
          <w:rPr>
            <w:rStyle w:val="CommentReference"/>
          </w:rPr>
          <w:commentReference w:id="80"/>
        </w:r>
      </w:del>
      <w:ins w:id="82" w:author="DHI" w:date="2013-11-07T08:43:00Z">
        <w:r w:rsidR="004D6D09">
          <w:t>(Garm</w:t>
        </w:r>
      </w:ins>
      <w:ins w:id="83" w:author="Dana Ikeda" w:date="2013-11-02T08:08:00Z">
        <w:r w:rsidR="00FB2D8B">
          <w:t>i</w:t>
        </w:r>
      </w:ins>
      <w:del w:id="84" w:author="Dana Ikeda" w:date="2013-11-02T08:08:00Z">
        <w:r w:rsidR="004D6D09" w:rsidDel="00FB2D8B">
          <w:delText>a</w:delText>
        </w:r>
      </w:del>
      <w:ins w:id="85" w:author="DHI" w:date="2013-11-07T08:43:00Z">
        <w:r w:rsidR="004D6D09">
          <w:t>n</w:t>
        </w:r>
      </w:ins>
      <w:del w:id="86" w:author="DHI" w:date="2013-11-07T08:43:00Z">
        <w:r w:rsidR="004D6D09">
          <w:delText>(Garman</w:delText>
        </w:r>
      </w:del>
      <w:r w:rsidR="004D6D09">
        <w:t>, Inc.).</w:t>
      </w:r>
    </w:p>
    <w:p w14:paraId="7F47AA1B" w14:textId="7CE5F014" w:rsidR="003A0C8C" w:rsidRDefault="003A0C8C" w:rsidP="004F4AE3">
      <w:r>
        <w:tab/>
      </w:r>
      <w:r w:rsidR="00D04394">
        <w:t xml:space="preserve">A common garden setting was used to isolate the effect of tree genotype from the effect of the localized </w:t>
      </w:r>
      <w:proofErr w:type="gramStart"/>
      <w:r w:rsidR="00D04394">
        <w:t>micro-environment</w:t>
      </w:r>
      <w:proofErr w:type="gramEnd"/>
      <w:r w:rsidR="00D04394">
        <w:t xml:space="preserve">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proofErr w:type="spellStart"/>
      <w:r w:rsidR="00E831AC">
        <w:t>Whitham</w:t>
      </w:r>
      <w:proofErr w:type="spellEnd"/>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87"/>
      <w:r>
        <w:rPr>
          <w:i/>
        </w:rPr>
        <w:t xml:space="preserve">Lichen </w:t>
      </w:r>
      <w:r w:rsidR="00E30052">
        <w:rPr>
          <w:i/>
        </w:rPr>
        <w:t xml:space="preserve">Co-occurrence and Tree Trait </w:t>
      </w:r>
      <w:r>
        <w:rPr>
          <w:i/>
        </w:rPr>
        <w:t>Sampling</w:t>
      </w:r>
      <w:commentRangeEnd w:id="87"/>
      <w:r w:rsidR="00663E54">
        <w:rPr>
          <w:rStyle w:val="CommentReference"/>
        </w:rPr>
        <w:commentReference w:id="87"/>
      </w:r>
    </w:p>
    <w:p w14:paraId="6042BD35" w14:textId="2E84F066"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r w:rsidR="00CC0CC5">
        <w:t xml:space="preserve">including both </w:t>
      </w:r>
      <w:proofErr w:type="spellStart"/>
      <w:r w:rsidR="00CC0CC5">
        <w:t>crustose</w:t>
      </w:r>
      <w:proofErr w:type="spellEnd"/>
      <w:r w:rsidR="00CC0CC5">
        <w:t xml:space="preserve"> and foliose</w:t>
      </w:r>
      <w:r w:rsidR="00F01384">
        <w:t xml:space="preserve"> lichen species</w:t>
      </w:r>
      <w:r w:rsidR="00C13D2A">
        <w:t xml:space="preserve"> (</w:t>
      </w:r>
      <w:proofErr w:type="spellStart"/>
      <w:r w:rsidR="00C13D2A">
        <w:t>Lamit</w:t>
      </w:r>
      <w:proofErr w:type="spellEnd"/>
      <w:r w:rsidR="00C13D2A">
        <w:t xml:space="preserve"> et al. 2013)</w:t>
      </w:r>
      <w:r w:rsidR="00886222">
        <w:t xml:space="preserve">. </w:t>
      </w:r>
      <w:r w:rsidR="000D0F35">
        <w:t xml:space="preserve">All of these 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del w:id="88" w:author="Dana Ikeda" w:date="2013-11-02T08:16:00Z">
        <w:r w:rsidR="000D0F35">
          <w:delText xml:space="preserve"> </w:delText>
        </w:r>
        <w:r w:rsidR="00B26F49">
          <w:delText>species</w:delText>
        </w:r>
      </w:del>
      <w:r w:rsidR="00B26F49">
        <w:t xml:space="preserve">, </w:t>
      </w:r>
      <w:del w:id="89" w:author="Dana Ikeda" w:date="2013-11-02T08:17:00Z">
        <w:r w:rsidR="00B26F49">
          <w:delText>a</w:delText>
        </w:r>
        <w:r w:rsidR="00064247">
          <w:delText xml:space="preserve">s distinguishing </w:delText>
        </w:r>
        <w:r w:rsidR="000D0F35">
          <w:delText xml:space="preserve">these </w:delText>
        </w:r>
        <w:r w:rsidR="00064247">
          <w:delText xml:space="preserve">species was difficult in the field </w:delText>
        </w:r>
      </w:del>
      <w:r w:rsidR="00064247">
        <w:t xml:space="preserve">due to the </w:t>
      </w:r>
      <w:proofErr w:type="gramStart"/>
      <w:r w:rsidR="00064247">
        <w:t>often small</w:t>
      </w:r>
      <w:proofErr w:type="gramEnd"/>
      <w:r w:rsidR="00064247">
        <w:t xml:space="preserve"> </w:t>
      </w:r>
      <w:proofErr w:type="spellStart"/>
      <w:r w:rsidR="00B26F49">
        <w:t>thallus</w:t>
      </w:r>
      <w:proofErr w:type="spellEnd"/>
      <w:r w:rsidR="00B26F49">
        <w:t xml:space="preserve"> size.</w:t>
      </w:r>
      <w:r w:rsidR="004C682C">
        <w:t xml:space="preserve"> </w:t>
      </w:r>
      <w:r w:rsidR="00B26F49">
        <w:t xml:space="preserve">Given this and the general tendency for these species to function </w:t>
      </w:r>
      <w:del w:id="90" w:author="TGW+DHI" w:date="2013-11-07T08:44:00Z">
        <w:r w:rsidR="00B26F49">
          <w:delText>similariy</w:delText>
        </w:r>
      </w:del>
      <w:del w:id="91" w:author="Dana Ikeda" w:date="2013-11-02T08:17:00Z">
        <w:r w:rsidR="00B26F49" w:rsidDel="00663E54">
          <w:delText>similariy</w:delText>
        </w:r>
      </w:del>
      <w:ins w:id="92" w:author="Dana Ikeda" w:date="2013-11-02T08:17:00Z">
        <w:r w:rsidR="00663E54">
          <w:t>similarly</w:t>
        </w:r>
      </w:ins>
      <w:del w:id="93" w:author="DHI" w:date="2013-11-07T08:43:00Z">
        <w:r w:rsidR="00B26F49">
          <w:delText>similariy</w:delText>
        </w:r>
      </w:del>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del w:id="94" w:author="Dana Ikeda" w:date="2013-11-02T08:17:00Z">
        <w:r w:rsidR="00303FA3">
          <w:delText>.</w:delText>
        </w:r>
      </w:del>
      <w:r w:rsidR="008D6162">
        <w:t xml:space="preserve"> centered at 50 cm and 85 cm from ground level. </w:t>
      </w:r>
      <w:r w:rsidR="00DE0B08">
        <w:t xml:space="preserve">The </w:t>
      </w:r>
      <w:proofErr w:type="gramStart"/>
      <w:r w:rsidR="00DE0B08">
        <w:t>checkerboard sampling</w:t>
      </w:r>
      <w:proofErr w:type="gramEnd"/>
      <w:r w:rsidR="00DE0B08">
        <w:t xml:space="preserve">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3D07452F" w:rsidR="00006C40" w:rsidRDefault="00006C40" w:rsidP="00006C40">
      <w:r>
        <w:tab/>
      </w:r>
      <w:r w:rsidR="00A10BF5">
        <w:t xml:space="preserve">As previous studies by </w:t>
      </w:r>
      <w:proofErr w:type="spellStart"/>
      <w:r w:rsidR="00A10BF5">
        <w:t>Lamit</w:t>
      </w:r>
      <w:proofErr w:type="spellEnd"/>
      <w:r w:rsidR="00A10BF5">
        <w:t xml:space="preserve"> et al. (2011 &amp; 2013) </w:t>
      </w:r>
      <w:ins w:id="95" w:author="HFC" w:date="2013-11-07T08:44:00Z">
        <w:r w:rsidR="00A10BF5">
          <w:t>ha</w:t>
        </w:r>
      </w:ins>
      <w:ins w:id="96" w:author="Hillary Cooper" w:date="2013-11-01T15:11:00Z">
        <w:r w:rsidR="00435A45">
          <w:t xml:space="preserve">ve </w:t>
        </w:r>
      </w:ins>
      <w:del w:id="97" w:author="Hillary Cooper" w:date="2013-11-01T15:11:00Z">
        <w:r w:rsidR="00A10BF5" w:rsidDel="00435A45">
          <w:delText>d</w:delText>
        </w:r>
      </w:del>
      <w:del w:id="98" w:author="HFC" w:date="2013-11-07T08:44:00Z">
        <w:r w:rsidR="00A10BF5">
          <w:delText>had</w:delText>
        </w:r>
      </w:del>
      <w:del w:id="99" w:author="Hillary Cooper" w:date="2013-11-01T15:11:00Z">
        <w:r w:rsidR="00A10BF5">
          <w:delText xml:space="preserve"> </w:delText>
        </w:r>
      </w:del>
      <w:r w:rsidR="00A10BF5">
        <w:t xml:space="preserve">shown that bark texture or roughness was a good predictor of lichen composition and that it had 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5AF5E487" w:rsidR="00A34BA6" w:rsidRDefault="00A34BA6" w:rsidP="00A34BA6">
      <w:pPr>
        <w:ind w:firstLine="720"/>
      </w:pPr>
      <w:r>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w:t>
      </w:r>
      <w:r w:rsidR="00D95D78">
        <w:lastRenderedPageBreak/>
        <w:t xml:space="preserve">et al. 2013. Briefly, tree cores were taken at a height of 1 m using </w:t>
      </w:r>
      <w:proofErr w:type="spellStart"/>
      <w:ins w:id="100" w:author="HFC" w:date="2013-11-07T08:44:00Z">
        <w:r w:rsidR="00D95D78">
          <w:t>a</w:t>
        </w:r>
      </w:ins>
      <w:ins w:id="101" w:author="Hillary Cooper" w:date="2013-11-01T13:19:00Z">
        <w:r w:rsidR="00540D75">
          <w:t>n</w:t>
        </w:r>
      </w:ins>
      <w:ins w:id="102" w:author="DHI" w:date="2013-11-07T08:43:00Z">
        <w:r w:rsidR="00D95D78">
          <w:t>a</w:t>
        </w:r>
      </w:ins>
      <w:ins w:id="103" w:author="Dana Ikeda" w:date="2013-11-02T08:18:00Z">
        <w:r w:rsidR="00663E54">
          <w:t>n</w:t>
        </w:r>
      </w:ins>
      <w:proofErr w:type="spellEnd"/>
      <w:del w:id="104" w:author="DHI" w:date="2013-11-07T08:43:00Z">
        <w:r w:rsidR="00D95D78">
          <w:delText>a</w:delText>
        </w:r>
      </w:del>
      <w:r w:rsidR="00D95D78">
        <w:t xml:space="preserve"> increment borer (Forestry Suppliers, Inc.). Annual growth rings were counted at 200X magnification using a dissection microscope (Zeiss).</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79900B20" w:rsidR="004574F2" w:rsidRDefault="00FC6C17" w:rsidP="004574F2">
      <w:r>
        <w:tab/>
        <w:t>Stand</w:t>
      </w:r>
      <w:ins w:id="105" w:author="Hillary Cooper" w:date="2013-11-01T13:23:00Z">
        <w:r w:rsidR="00540D75">
          <w:t>-</w:t>
        </w:r>
      </w:ins>
      <w:del w:id="106" w:author="Hillary Cooper" w:date="2013-11-01T13:23:00Z">
        <w:r>
          <w:delText xml:space="preserve"> </w:delText>
        </w:r>
      </w:del>
      <w:r>
        <w:t xml:space="preserve">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w:t>
      </w:r>
      <w:del w:id="107" w:author="Dana Ikeda" w:date="2013-11-02T08:19:00Z">
        <w:r w:rsidR="00742621">
          <w:delText>,</w:delText>
        </w:r>
      </w:del>
      <w:r w:rsidR="00742621">
        <w:t xml:space="preserve"> therefore, </w:t>
      </w:r>
      <w:r w:rsidR="006F11B4">
        <w:t xml:space="preserve">it </w:t>
      </w:r>
      <w:r w:rsidR="00742621">
        <w:t xml:space="preserve">can produce </w:t>
      </w:r>
      <w:commentRangeStart w:id="108"/>
      <w:r w:rsidR="00742621">
        <w:t>two different values for each species pair</w:t>
      </w:r>
      <w:commentRangeEnd w:id="108"/>
      <w:r w:rsidR="00540D75">
        <w:rPr>
          <w:rStyle w:val="CommentReference"/>
          <w:vanish/>
        </w:rPr>
        <w:commentReference w:id="108"/>
      </w:r>
      <w:r w:rsidR="00742621">
        <w:t xml:space="preserve">. </w:t>
      </w:r>
      <w:r w:rsidR="0009550D">
        <w:t>The result is a matrix that defines a network of significant relationships between species based on the degree to which they occur with or without another species</w:t>
      </w:r>
      <w:ins w:id="109" w:author="Hillary Cooper" w:date="2013-11-01T13:25:00Z">
        <w:r w:rsidR="00540D75">
          <w:t>,</w:t>
        </w:r>
      </w:ins>
      <w:r w:rsidR="00BD20F4">
        <w:t xml:space="preserve"> relative to that species occurring at all</w:t>
      </w:r>
      <w:r w:rsidR="0009550D">
        <w:t xml:space="preserve">. </w:t>
      </w:r>
    </w:p>
    <w:p w14:paraId="14B7DB01" w14:textId="2607D46C"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Change w:id="110" w:author="TGW+DHI" w:date="2013-11-07T08:44:00Z">
                      <w:rPr>
                        <w:rFonts w:ascii="STIXGeneral" w:hAnsi="STIXGeneral"/>
                      </w:rPr>
                    </w:rPrChange>
                  </w:rPr>
                  <m:t>i</m:t>
                </m:r>
                <m:r>
                  <w:rPr>
                    <w:rFonts w:ascii="Cambria Math" w:hAnsi="Cambria Math"/>
                  </w:rPr>
                  <m:t>,</m:t>
                </m:r>
                <m:r>
                  <w:rPr>
                    <w:rFonts w:ascii="Cambria Math" w:hAnsi="Cambria Math"/>
                    <w:rPrChange w:id="111" w:author="TGW+DHI" w:date="2013-11-07T08:44:00Z">
                      <w:rPr>
                        <w:rFonts w:ascii="STIXGeneral" w:hAnsi="STIXGeneral"/>
                      </w:rPr>
                    </w:rPrChange>
                  </w:rPr>
                  <m:t>j</m:t>
                </m:r>
              </m:sub>
              <m:sup>
                <m:r>
                  <w:rPr>
                    <w:rFonts w:ascii="Cambria Math" w:hAnsi="Cambria Math"/>
                    <w:rPrChange w:id="112" w:author="TGW+DHI" w:date="2013-11-07T08:44:00Z">
                      <w:rPr>
                        <w:rFonts w:ascii="STIXGeneral" w:hAnsi="STIXGeneral"/>
                      </w:rPr>
                    </w:rPrChange>
                  </w:rPr>
                  <m:t>n</m:t>
                </m:r>
              </m:sup>
              <m:e>
                <m:r>
                  <w:rPr>
                    <w:rFonts w:ascii="Cambria Math" w:hAnsi="Cambria Math"/>
                  </w:rPr>
                  <m:t>(</m:t>
                </m:r>
                <m:sSub>
                  <m:sSubPr>
                    <m:ctrlPr>
                      <w:rPr>
                        <w:rFonts w:ascii="Cambria Math" w:hAnsi="Cambria Math"/>
                        <w:i/>
                      </w:rPr>
                    </m:ctrlPr>
                  </m:sSubPr>
                  <m:e>
                    <m:r>
                      <w:rPr>
                        <w:rFonts w:ascii="Cambria Math" w:hAnsi="Cambria Math"/>
                        <w:rPrChange w:id="113" w:author="TGW+DHI" w:date="2013-11-07T08:44:00Z">
                          <w:rPr>
                            <w:rFonts w:ascii="STIXGeneral" w:hAnsi="STIXGeneral"/>
                          </w:rPr>
                        </w:rPrChange>
                      </w:rPr>
                      <m:t>r</m:t>
                    </m:r>
                  </m:e>
                  <m:sub>
                    <m:r>
                      <w:rPr>
                        <w:rFonts w:ascii="Cambria Math" w:hAnsi="Cambria Math"/>
                        <w:rPrChange w:id="114" w:author="TGW+DHI" w:date="2013-11-07T08:44:00Z">
                          <w:rPr>
                            <w:rFonts w:ascii="STIXGeneral" w:hAnsi="STIXGeneral"/>
                          </w:rPr>
                        </w:rPrChange>
                      </w:rPr>
                      <m:t>i</m:t>
                    </m:r>
                    <m:r>
                      <w:rPr>
                        <w:rFonts w:ascii="Cambria Math" w:hAnsi="Cambria Math"/>
                      </w:rPr>
                      <m:t xml:space="preserve"> </m:t>
                    </m:r>
                  </m:sub>
                </m:sSub>
                <m:r>
                  <w:rPr>
                    <w:rFonts w:ascii="Cambria Math" w:hAnsi="Cambria Math"/>
                  </w:rPr>
                  <m:t>-</m:t>
                </m:r>
                <m:r>
                  <w:rPr>
                    <w:rFonts w:ascii="Cambria Math" w:hAnsi="Cambria Math"/>
                    <w:rPrChange w:id="115" w:author="TGW+DHI" w:date="2013-11-07T08:44:00Z">
                      <w:rPr>
                        <w:rFonts w:ascii="STIXGeneral" w:hAnsi="STIXGeneral"/>
                      </w:rPr>
                    </w:rPrChange>
                  </w:rPr>
                  <m:t>S</m:t>
                </m:r>
                <m:r>
                  <w:rPr>
                    <w:rFonts w:ascii="Cambria Math" w:hAnsi="Cambria Math"/>
                  </w:rPr>
                  <m:t>)(</m:t>
                </m:r>
                <m:sSub>
                  <m:sSubPr>
                    <m:ctrlPr>
                      <w:rPr>
                        <w:rFonts w:ascii="Cambria Math" w:hAnsi="Cambria Math"/>
                        <w:i/>
                      </w:rPr>
                    </m:ctrlPr>
                  </m:sSubPr>
                  <m:e>
                    <m:r>
                      <w:rPr>
                        <w:rFonts w:ascii="Cambria Math" w:hAnsi="Cambria Math"/>
                        <w:rPrChange w:id="116" w:author="TGW+DHI" w:date="2013-11-07T08:44:00Z">
                          <w:rPr>
                            <w:rFonts w:ascii="STIXGeneral" w:hAnsi="STIXGeneral"/>
                          </w:rPr>
                        </w:rPrChange>
                      </w:rPr>
                      <m:t>r</m:t>
                    </m:r>
                  </m:e>
                  <m:sub>
                    <m:r>
                      <w:rPr>
                        <w:rFonts w:ascii="Cambria Math" w:hAnsi="Cambria Math"/>
                        <w:rPrChange w:id="117" w:author="TGW+DHI" w:date="2013-11-07T08:44:00Z">
                          <w:rPr>
                            <w:rFonts w:ascii="STIXGeneral" w:hAnsi="STIXGeneral"/>
                          </w:rPr>
                        </w:rPrChange>
                      </w:rPr>
                      <m:t>j</m:t>
                    </m:r>
                    <m:r>
                      <w:rPr>
                        <w:rFonts w:ascii="Cambria Math" w:hAnsi="Cambria Math"/>
                      </w:rPr>
                      <m:t xml:space="preserve"> </m:t>
                    </m:r>
                  </m:sub>
                </m:sSub>
                <m:r>
                  <w:rPr>
                    <w:rFonts w:ascii="Cambria Math" w:hAnsi="Cambria Math"/>
                  </w:rPr>
                  <m:t>-</m:t>
                </m:r>
                <m:r>
                  <w:rPr>
                    <w:rFonts w:ascii="Cambria Math" w:hAnsi="Cambria Math"/>
                    <w:rPrChange w:id="118" w:author="TGW+DHI" w:date="2013-11-07T08:44:00Z">
                      <w:rPr>
                        <w:rFonts w:ascii="STIXGeneral" w:hAnsi="STIXGeneral"/>
                      </w:rPr>
                    </w:rPrChange>
                  </w:rPr>
                  <m:t>S</m:t>
                </m:r>
                <m:r>
                  <w:rPr>
                    <w:rFonts w:ascii="Cambria Math" w:hAnsi="Cambria Math"/>
                  </w:rPr>
                  <m:t>)</m:t>
                </m:r>
              </m:e>
            </m:nary>
          </m:num>
          <m:den>
            <m:r>
              <w:rPr>
                <w:rFonts w:ascii="Cambria Math" w:hAnsi="Cambria Math"/>
              </w:rPr>
              <m:t>2</m:t>
            </m:r>
            <m:r>
              <w:rPr>
                <w:rFonts w:ascii="Cambria Math" w:hAnsi="Cambria Math"/>
                <w:rPrChange w:id="119" w:author="TGW+DHI" w:date="2013-11-07T08:44:00Z">
                  <w:rPr>
                    <w:rFonts w:ascii="STIXGeneral" w:hAnsi="STIXGeneral"/>
                  </w:rPr>
                </w:rPrChange>
              </w:rPr>
              <m:t>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commentRangeStart w:id="120"/>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Change w:id="121" w:author="TGW+DHI" w:date="2013-11-07T08:44:00Z">
                          <w:rPr>
                            <w:rFonts w:ascii="STIXGeneral" w:hAnsi="STIXGeneral"/>
                          </w:rPr>
                        </w:rPrChange>
                      </w:rPr>
                      <m:t>x</m:t>
                    </m:r>
                  </m:e>
                  <m:sub>
                    <m:r>
                      <w:rPr>
                        <w:rFonts w:ascii="Cambria Math" w:hAnsi="Cambria Math"/>
                        <w:rPrChange w:id="122" w:author="TGW+DHI" w:date="2013-11-07T08:44:00Z">
                          <w:rPr>
                            <w:rFonts w:ascii="STIXGeneral" w:hAnsi="STIXGeneral"/>
                          </w:rPr>
                        </w:rPrChange>
                      </w:rPr>
                      <m:t>obs</m:t>
                    </m:r>
                    <m:r>
                      <w:rPr>
                        <w:rFonts w:ascii="Cambria Math" w:hAnsi="Cambria Math"/>
                      </w:rPr>
                      <m:t xml:space="preserve">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Change w:id="123" w:author="TGW+DHI" w:date="2013-11-07T08:44:00Z">
                          <w:rPr>
                            <w:rFonts w:ascii="STIXGeneral" w:hAnsi="STIXGeneral"/>
                          </w:rPr>
                        </w:rPrChange>
                      </w:rPr>
                      <m:t>x</m:t>
                    </m:r>
                  </m:e>
                  <m:sub>
                    <m:r>
                      <w:rPr>
                        <w:rFonts w:ascii="Cambria Math" w:hAnsi="Cambria Math"/>
                        <w:rPrChange w:id="124" w:author="TGW+DHI" w:date="2013-11-07T08:44:00Z">
                          <w:rPr>
                            <w:rFonts w:ascii="STIXGeneral" w:hAnsi="STIXGeneral"/>
                          </w:rPr>
                        </w:rPrChange>
                      </w:rPr>
                      <m:t>sim</m:t>
                    </m:r>
                    <m:r>
                      <w:rPr>
                        <w:rFonts w:ascii="Cambria Math" w:hAnsi="Cambria Math"/>
                      </w:rPr>
                      <m:t xml:space="preserve"> </m:t>
                    </m:r>
                  </m:sub>
                </m:sSub>
              </m:e>
            </m:bar>
          </m:num>
          <m:den>
            <m:r>
              <w:rPr>
                <w:rFonts w:ascii="Cambria Math" w:hAnsi="Cambria Math"/>
                <w:rPrChange w:id="125" w:author="TGW+DHI" w:date="2013-11-07T08:44:00Z">
                  <w:rPr>
                    <w:rFonts w:ascii="STIXGeneral" w:hAnsi="STIXGeneral"/>
                  </w:rPr>
                </w:rPrChange>
              </w:rPr>
              <m:t>sd</m:t>
            </m:r>
            <m:r>
              <w:rPr>
                <w:rFonts w:ascii="Cambria Math" w:hAnsi="Cambria Math"/>
              </w:rPr>
              <m:t>(</m:t>
            </m:r>
            <m:sSub>
              <m:sSubPr>
                <m:ctrlPr>
                  <w:rPr>
                    <w:rFonts w:ascii="Cambria Math" w:hAnsi="Cambria Math"/>
                    <w:i/>
                  </w:rPr>
                </m:ctrlPr>
              </m:sSubPr>
              <m:e>
                <m:r>
                  <w:rPr>
                    <w:rFonts w:ascii="Cambria Math" w:hAnsi="Cambria Math"/>
                    <w:rPrChange w:id="126" w:author="TGW+DHI" w:date="2013-11-07T08:44:00Z">
                      <w:rPr>
                        <w:rFonts w:ascii="STIXGeneral" w:hAnsi="STIXGeneral"/>
                      </w:rPr>
                    </w:rPrChange>
                  </w:rPr>
                  <m:t>x</m:t>
                </m:r>
              </m:e>
              <m:sub>
                <m:r>
                  <w:rPr>
                    <w:rFonts w:ascii="Cambria Math" w:hAnsi="Cambria Math"/>
                    <w:rPrChange w:id="127" w:author="TGW+DHI" w:date="2013-11-07T08:44:00Z">
                      <w:rPr>
                        <w:rFonts w:ascii="STIXGeneral" w:hAnsi="STIXGeneral"/>
                      </w:rPr>
                    </w:rPrChange>
                  </w:rPr>
                  <m:t>sim</m:t>
                </m:r>
                <m:r>
                  <w:rPr>
                    <w:rFonts w:ascii="Cambria Math" w:hAnsi="Cambria Math"/>
                  </w:rPr>
                  <m:t xml:space="preserve"> </m:t>
                </m:r>
              </m:sub>
            </m:sSub>
            <m:r>
              <w:rPr>
                <w:rFonts w:ascii="Cambria Math" w:hAnsi="Cambria Math"/>
              </w:rPr>
              <m:t>)</m:t>
            </m:r>
          </m:den>
        </m:f>
      </m:oMath>
      <w:r w:rsidR="004F16E7">
        <w:t>)</w:t>
      </w:r>
      <w:commentRangeEnd w:id="120"/>
      <w:r w:rsidR="00435A45">
        <w:rPr>
          <w:rStyle w:val="CommentReference"/>
          <w:vanish/>
        </w:rPr>
        <w:commentReference w:id="120"/>
      </w:r>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052CCAC3"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del w:id="128" w:author="Thomas G Whitham" w:date="2013-11-01T15:10:00Z">
        <w:r w:rsidR="008D5EDF" w:rsidDel="00E21FC4">
          <w:delText xml:space="preserve">To conduct the SEM we used the model fitting and test procedures in the </w:delText>
        </w:r>
        <w:r w:rsidR="008D5EDF" w:rsidRPr="007315A5" w:rsidDel="00E21FC4">
          <w:rPr>
            <w:i/>
          </w:rPr>
          <w:delText>sem</w:delText>
        </w:r>
        <w:r w:rsidR="008D5EDF" w:rsidDel="00E21FC4">
          <w:delText xml:space="preserve"> package (Fox et al. 2013).</w:delText>
        </w:r>
      </w:del>
    </w:p>
    <w:p w14:paraId="5D68FF9E" w14:textId="77777777" w:rsidR="009175E6" w:rsidRDefault="009175E6" w:rsidP="00F90E94"/>
    <w:p w14:paraId="2827DFE0" w14:textId="7A44F4AC" w:rsidR="003B454A" w:rsidRDefault="00CB7E0C" w:rsidP="004F4AE3">
      <w:pPr>
        <w:rPr>
          <w:ins w:id="129" w:author="Thomas G Whitham" w:date="2013-11-01T14:59:00Z"/>
          <w:b/>
        </w:rPr>
      </w:pPr>
      <w:commentRangeStart w:id="130"/>
      <w:commentRangeStart w:id="131"/>
      <w:r w:rsidRPr="004F4AE3">
        <w:rPr>
          <w:b/>
        </w:rPr>
        <w:t>Results</w:t>
      </w:r>
      <w:commentRangeEnd w:id="130"/>
      <w:commentRangeEnd w:id="131"/>
      <w:r w:rsidR="002A1786">
        <w:rPr>
          <w:rStyle w:val="CommentReference"/>
        </w:rPr>
        <w:commentReference w:id="130"/>
      </w:r>
      <w:r w:rsidR="003B454A">
        <w:rPr>
          <w:rStyle w:val="CommentReference"/>
        </w:rPr>
        <w:commentReference w:id="131"/>
      </w:r>
    </w:p>
    <w:p w14:paraId="4BD91389" w14:textId="77777777" w:rsidR="003B454A" w:rsidRDefault="003B454A" w:rsidP="004F4AE3">
      <w:pPr>
        <w:rPr>
          <w:ins w:id="132" w:author="Thomas G Whitham" w:date="2013-11-01T14:59:00Z"/>
          <w:b/>
        </w:rPr>
      </w:pPr>
    </w:p>
    <w:p w14:paraId="2BE891F2" w14:textId="6206A0A4" w:rsidR="003B454A" w:rsidRPr="003B454A" w:rsidRDefault="003B454A" w:rsidP="004F4AE3">
      <w:pPr>
        <w:rPr>
          <w:ins w:id="133" w:author="Thomas G Whitham" w:date="2013-11-01T14:58:00Z"/>
          <w:b/>
          <w:i/>
          <w:rPrChange w:id="134" w:author="Thomas G Whitham" w:date="2013-11-01T15:01:00Z">
            <w:rPr>
              <w:ins w:id="135" w:author="Thomas G Whitham" w:date="2013-11-01T14:58:00Z"/>
              <w:b/>
            </w:rPr>
          </w:rPrChange>
        </w:rPr>
      </w:pPr>
      <w:ins w:id="136" w:author="Thomas G Whitham" w:date="2013-11-01T15:00:00Z">
        <w:r w:rsidRPr="003B454A">
          <w:rPr>
            <w:b/>
            <w:i/>
            <w:rPrChange w:id="137" w:author="Thomas G Whitham" w:date="2013-11-01T15:01:00Z">
              <w:rPr>
                <w:b/>
              </w:rPr>
            </w:rPrChange>
          </w:rPr>
          <w:t>Lichen community n</w:t>
        </w:r>
      </w:ins>
      <w:ins w:id="138" w:author="Thomas G Whitham" w:date="2013-11-01T14:59:00Z">
        <w:r w:rsidRPr="003B454A">
          <w:rPr>
            <w:b/>
            <w:i/>
            <w:rPrChange w:id="139" w:author="Thomas G Whitham" w:date="2013-11-01T15:01:00Z">
              <w:rPr>
                <w:b/>
              </w:rPr>
            </w:rPrChange>
          </w:rPr>
          <w:t>e</w:t>
        </w:r>
      </w:ins>
      <w:ins w:id="140" w:author="Thomas G Whitham" w:date="2013-11-01T14:58:00Z">
        <w:r w:rsidRPr="003B454A">
          <w:rPr>
            <w:b/>
            <w:i/>
            <w:rPrChange w:id="141" w:author="Thomas G Whitham" w:date="2013-11-01T15:01:00Z">
              <w:rPr>
                <w:b/>
              </w:rPr>
            </w:rPrChange>
          </w:rPr>
          <w:t>tworks in the wild</w:t>
        </w:r>
      </w:ins>
    </w:p>
    <w:p w14:paraId="3A928AB8" w14:textId="77777777" w:rsidR="003B454A" w:rsidRDefault="003B454A" w:rsidP="004F4AE3">
      <w:pPr>
        <w:rPr>
          <w:ins w:id="142" w:author="Thomas G Whitham" w:date="2013-11-01T14:58:00Z"/>
          <w:b/>
        </w:rPr>
      </w:pPr>
    </w:p>
    <w:p w14:paraId="2A84F033" w14:textId="7E40A7C4" w:rsidR="003B454A" w:rsidRPr="003B454A" w:rsidRDefault="003B454A" w:rsidP="004F4AE3">
      <w:pPr>
        <w:rPr>
          <w:ins w:id="143" w:author="Thomas G Whitham" w:date="2013-11-01T14:59:00Z"/>
          <w:b/>
          <w:i/>
          <w:rPrChange w:id="144" w:author="Thomas G Whitham" w:date="2013-11-01T15:01:00Z">
            <w:rPr>
              <w:ins w:id="145" w:author="Thomas G Whitham" w:date="2013-11-01T14:59:00Z"/>
              <w:b/>
            </w:rPr>
          </w:rPrChange>
        </w:rPr>
      </w:pPr>
      <w:ins w:id="146" w:author="Thomas G Whitham" w:date="2013-11-01T15:00:00Z">
        <w:r w:rsidRPr="003B454A">
          <w:rPr>
            <w:b/>
            <w:i/>
            <w:rPrChange w:id="147" w:author="Thomas G Whitham" w:date="2013-11-01T15:01:00Z">
              <w:rPr>
                <w:b/>
              </w:rPr>
            </w:rPrChange>
          </w:rPr>
          <w:lastRenderedPageBreak/>
          <w:t xml:space="preserve">Lichen community </w:t>
        </w:r>
        <w:proofErr w:type="spellStart"/>
        <w:r w:rsidRPr="003B454A">
          <w:rPr>
            <w:b/>
            <w:i/>
            <w:rPrChange w:id="148" w:author="Thomas G Whitham" w:date="2013-11-01T15:01:00Z">
              <w:rPr>
                <w:b/>
              </w:rPr>
            </w:rPrChange>
          </w:rPr>
          <w:t>n</w:t>
        </w:r>
      </w:ins>
      <w:ins w:id="149" w:author="Thomas G Whitham" w:date="2013-11-01T14:58:00Z">
        <w:r w:rsidRPr="003B454A">
          <w:rPr>
            <w:b/>
            <w:i/>
            <w:rPrChange w:id="150" w:author="Thomas G Whitham" w:date="2013-11-01T15:01:00Z">
              <w:rPr>
                <w:b/>
              </w:rPr>
            </w:rPrChange>
          </w:rPr>
          <w:t>etwords</w:t>
        </w:r>
        <w:proofErr w:type="spellEnd"/>
        <w:r w:rsidRPr="003B454A">
          <w:rPr>
            <w:b/>
            <w:i/>
            <w:rPrChange w:id="151" w:author="Thomas G Whitham" w:date="2013-11-01T15:01:00Z">
              <w:rPr>
                <w:b/>
              </w:rPr>
            </w:rPrChange>
          </w:rPr>
          <w:t xml:space="preserve"> in a common garden</w:t>
        </w:r>
      </w:ins>
    </w:p>
    <w:p w14:paraId="37751B7C" w14:textId="77777777" w:rsidR="003B454A" w:rsidRDefault="003B454A" w:rsidP="004F4AE3">
      <w:pPr>
        <w:rPr>
          <w:ins w:id="152" w:author="Thomas G Whitham" w:date="2013-11-01T14:59:00Z"/>
          <w:b/>
        </w:rPr>
      </w:pPr>
    </w:p>
    <w:p w14:paraId="749A02E5" w14:textId="19EDDDED" w:rsidR="003B454A" w:rsidRPr="003B454A" w:rsidRDefault="003B454A" w:rsidP="004F4AE3">
      <w:pPr>
        <w:rPr>
          <w:ins w:id="153" w:author="Thomas G Whitham" w:date="2013-11-01T15:00:00Z"/>
          <w:b/>
          <w:i/>
          <w:rPrChange w:id="154" w:author="Thomas G Whitham" w:date="2013-11-01T15:01:00Z">
            <w:rPr>
              <w:ins w:id="155" w:author="Thomas G Whitham" w:date="2013-11-01T15:00:00Z"/>
              <w:b/>
            </w:rPr>
          </w:rPrChange>
        </w:rPr>
      </w:pPr>
      <w:ins w:id="156" w:author="Thomas G Whitham" w:date="2013-11-01T15:00:00Z">
        <w:r w:rsidRPr="003B454A">
          <w:rPr>
            <w:b/>
            <w:i/>
            <w:rPrChange w:id="157" w:author="Thomas G Whitham" w:date="2013-11-01T15:01:00Z">
              <w:rPr>
                <w:b/>
              </w:rPr>
            </w:rPrChange>
          </w:rPr>
          <w:t>Genetic basis of b</w:t>
        </w:r>
      </w:ins>
      <w:ins w:id="158" w:author="Thomas G Whitham" w:date="2013-11-01T14:59:00Z">
        <w:r w:rsidRPr="003B454A">
          <w:rPr>
            <w:b/>
            <w:i/>
            <w:rPrChange w:id="159" w:author="Thomas G Whitham" w:date="2013-11-01T15:01:00Z">
              <w:rPr>
                <w:b/>
              </w:rPr>
            </w:rPrChange>
          </w:rPr>
          <w:t>ark roughness as a mechanism</w:t>
        </w:r>
      </w:ins>
      <w:ins w:id="160" w:author="Thomas G Whitham" w:date="2013-11-01T15:00:00Z">
        <w:r w:rsidRPr="003B454A">
          <w:rPr>
            <w:b/>
            <w:i/>
            <w:rPrChange w:id="161" w:author="Thomas G Whitham" w:date="2013-11-01T15:01:00Z">
              <w:rPr>
                <w:b/>
              </w:rPr>
            </w:rPrChange>
          </w:rPr>
          <w:t xml:space="preserve"> of tree-lichen interactions</w:t>
        </w:r>
      </w:ins>
    </w:p>
    <w:p w14:paraId="76F11635" w14:textId="77777777" w:rsidR="003B454A" w:rsidRDefault="003B454A" w:rsidP="004F4AE3">
      <w:pPr>
        <w:rPr>
          <w:ins w:id="162" w:author="Thomas G Whitham" w:date="2013-11-01T15:00:00Z"/>
          <w:b/>
        </w:rPr>
      </w:pPr>
    </w:p>
    <w:p w14:paraId="2BD62AC7" w14:textId="77777777" w:rsidR="003B454A" w:rsidRPr="007D544B" w:rsidRDefault="003B454A" w:rsidP="004F4AE3">
      <w:pPr>
        <w:rPr>
          <w:ins w:id="163" w:author="Thomas G Whitham" w:date="2013-11-07T08:43:00Z"/>
          <w:b/>
        </w:rPr>
      </w:pPr>
    </w:p>
    <w:p w14:paraId="33BAC543" w14:textId="5BF45596" w:rsidR="00CC22CB" w:rsidRPr="00CC22CB" w:rsidRDefault="00CC22CB" w:rsidP="009F5AE1">
      <w:pPr>
        <w:ind w:firstLine="720"/>
      </w:pPr>
      <w:commentRangeStart w:id="164"/>
      <w:commentRangeStart w:id="165"/>
      <w:r>
        <w:t xml:space="preserve">A total of </w:t>
      </w:r>
      <w:commentRangeStart w:id="166"/>
      <w:r>
        <w:t>7.1 cm</w:t>
      </w:r>
      <w:r w:rsidRPr="00CC22CB">
        <w:rPr>
          <w:vertAlign w:val="superscript"/>
        </w:rPr>
        <w:t>2</w:t>
      </w:r>
      <w:r>
        <w:t xml:space="preserve"> </w:t>
      </w:r>
      <w:commentRangeEnd w:id="166"/>
      <w:commentRangeEnd w:id="164"/>
      <w:r w:rsidR="00B36E40">
        <w:rPr>
          <w:rStyle w:val="CommentReference"/>
          <w:vanish/>
        </w:rPr>
        <w:commentReference w:id="166"/>
      </w:r>
      <w:r w:rsidR="002A1786">
        <w:rPr>
          <w:rStyle w:val="CommentReference"/>
        </w:rPr>
        <w:commentReference w:id="164"/>
      </w:r>
      <w:r>
        <w:t xml:space="preserve">of tree surface was surveyed across the wild and common garden stands. </w:t>
      </w:r>
      <w:commentRangeEnd w:id="165"/>
      <w:r w:rsidR="00071CAE">
        <w:rPr>
          <w:rStyle w:val="CommentReference"/>
        </w:rPr>
        <w:commentReference w:id="165"/>
      </w:r>
      <w:commentRangeStart w:id="167"/>
      <w:r w:rsidR="002548ED">
        <w:t xml:space="preserve">In the wild stand </w:t>
      </w:r>
      <w:commentRangeEnd w:id="167"/>
      <w:r w:rsidR="00071CAE">
        <w:rPr>
          <w:rStyle w:val="CommentReference"/>
        </w:rPr>
        <w:commentReference w:id="167"/>
      </w:r>
      <w:r w:rsidR="002548ED">
        <w:t>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68" w:author="Thomas G Whitham" w:date="2013-11-02T15:36:00Z"/>
        </w:rPr>
      </w:pPr>
      <w:commentRangeStart w:id="169"/>
      <w:commentRangeStart w:id="170"/>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69"/>
      <w:r w:rsidR="00743B61">
        <w:rPr>
          <w:rStyle w:val="CommentReference"/>
        </w:rPr>
        <w:commentReference w:id="169"/>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71" w:author="HFC" w:date="2013-11-07T08:44:00Z">
        <w:r w:rsidR="00D1155D">
          <w:t xml:space="preserve"> </w:t>
        </w:r>
        <w:commentRangeEnd w:id="170"/>
        <w:r w:rsidR="00540D75">
          <w:rPr>
            <w:rStyle w:val="CommentReference"/>
            <w:vanish/>
          </w:rPr>
          <w:commentReference w:id="170"/>
        </w:r>
      </w:ins>
    </w:p>
    <w:p w14:paraId="1EFC5596" w14:textId="70B960D7" w:rsidR="00E766E2" w:rsidRDefault="00D1155D" w:rsidP="009F5AE1">
      <w:pPr>
        <w:ind w:firstLine="720"/>
        <w:rPr>
          <w:ins w:id="172" w:author="Thomas G Whitham" w:date="2013-11-02T15:36:00Z"/>
        </w:rPr>
      </w:pPr>
      <w:del w:id="173"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74"/>
      <w:r w:rsidR="00CE74E6">
        <w:t>Fig. 1c</w:t>
      </w:r>
      <w:commentRangeEnd w:id="174"/>
      <w:del w:id="175" w:author="TGW" w:date="2013-11-07T08:43:00Z">
        <w:r w:rsidR="009931E4">
          <w:delText>)</w:delText>
        </w:r>
        <w:r w:rsidR="00CE74E6">
          <w:delText>.</w:delText>
        </w:r>
        <w:r w:rsidR="00E85417">
          <w:delText xml:space="preserve"> </w:delText>
        </w:r>
      </w:del>
      <w:del w:id="176"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r w:rsidR="00E766E2">
        <w:rPr>
          <w:rStyle w:val="CommentReference"/>
        </w:rPr>
        <w:commentReference w:id="174"/>
      </w:r>
      <w:moveFromRangeStart w:id="177" w:author="TGW+DHI" w:date="2013-11-07T08:44:00Z" w:name="move245433186"/>
      <w:moveFrom w:id="178" w:author="TGW+DHI" w:date="2013-11-07T08:44:00Z">
        <w:r w:rsidR="009C4E2A" w:rsidRPr="009C4E2A">
          <w:t>(</w:t>
        </w:r>
        <w:r w:rsidR="009C4E2A">
          <w:t xml:space="preserve">Fig. </w:t>
        </w:r>
      </w:moveFrom>
      <w:moveFromRangeEnd w:id="177"/>
      <w:del w:id="179" w:author="TGW+DHI" w:date="2013-11-07T08:44:00Z">
        <w:r w:rsidR="009C4E2A">
          <w:delText>1d</w:delText>
        </w:r>
      </w:del>
      <w:ins w:id="180" w:author="TGW" w:date="2013-11-07T08:43:00Z">
        <w:r w:rsidR="009931E4">
          <w:t>)</w:t>
        </w:r>
        <w:r w:rsidR="00CE74E6">
          <w:t>.</w:t>
        </w:r>
        <w:r w:rsidR="00E85417">
          <w:t xml:space="preserve"> </w:t>
        </w:r>
      </w:ins>
    </w:p>
    <w:p w14:paraId="58CC26DF" w14:textId="29EA3C36" w:rsidR="00965A30" w:rsidRDefault="004E3D51" w:rsidP="009F5AE1">
      <w:pPr>
        <w:ind w:firstLine="720"/>
        <w:rPr>
          <w:ins w:id="181" w:author="TGW+DHI" w:date="2013-11-07T08:44:00Z"/>
        </w:rPr>
      </w:pPr>
      <w:ins w:id="182" w:author="TGW+DHI" w:date="2013-11-07T08:44:00Z">
        <w:r>
          <w:t xml:space="preserve">The most notable difference between the two networks was the </w:t>
        </w:r>
      </w:ins>
      <w:del w:id="183" w:author="TGW" w:date="2013-11-07T08:43:00Z">
        <w:r>
          <w:delText>increase</w:delText>
        </w:r>
      </w:del>
      <w:ins w:id="184" w:author="TGW" w:date="2013-11-07T08:43:00Z">
        <w:r>
          <w:t>increase</w:t>
        </w:r>
      </w:ins>
      <w:ins w:id="185" w:author="Thomas G Whitham" w:date="2013-11-01T13:48:00Z">
        <w:r w:rsidR="00743B61">
          <w:t>d</w:t>
        </w:r>
      </w:ins>
      <w:ins w:id="186" w:author="TGW+DHI" w:date="2013-11-07T08:44:00Z">
        <w:r>
          <w:t xml:space="preserv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ins>
      <w:moveToRangeStart w:id="187" w:author="TGW+DHI" w:date="2013-11-07T08:44:00Z" w:name="move245433186"/>
      <w:moveTo w:id="188" w:author="TGW+DHI" w:date="2013-11-07T08:44:00Z">
        <w:r w:rsidR="009C4E2A" w:rsidRPr="009C4E2A">
          <w:t>(</w:t>
        </w:r>
        <w:commentRangeStart w:id="189"/>
        <w:r w:rsidR="009C4E2A">
          <w:t>Fig.</w:t>
        </w:r>
        <w:commentRangeStart w:id="190"/>
        <w:r w:rsidR="009C4E2A">
          <w:t xml:space="preserve"> </w:t>
        </w:r>
      </w:moveTo>
      <w:moveToRangeEnd w:id="187"/>
      <w:ins w:id="191" w:author="TGW+DHI" w:date="2013-11-07T08:44:00Z">
        <w:r w:rsidR="009C4E2A">
          <w:t>1d</w:t>
        </w:r>
        <w:commentRangeEnd w:id="189"/>
        <w:commentRangeEnd w:id="190"/>
        <w:r w:rsidR="002A1786">
          <w:rPr>
            <w:rStyle w:val="CommentReference"/>
          </w:rPr>
          <w:commentReference w:id="189"/>
        </w:r>
        <w:r w:rsidR="007402AD">
          <w:rPr>
            <w:rStyle w:val="CommentReference"/>
          </w:rPr>
          <w:commentReference w:id="190"/>
        </w:r>
        <w:r w:rsidR="009C4E2A" w:rsidRPr="009C4E2A">
          <w:t>)</w:t>
        </w:r>
        <w:r w:rsidR="009C4E2A">
          <w:t xml:space="preserve">. </w:t>
        </w:r>
      </w:ins>
    </w:p>
    <w:p w14:paraId="0B7B3013" w14:textId="12C5050E" w:rsidR="00965A30" w:rsidRDefault="00CB7E0C" w:rsidP="002D1F9B">
      <w:pPr>
        <w:ind w:firstLine="720"/>
      </w:pPr>
      <w:commentRangeStart w:id="192"/>
      <w:r>
        <w:t>In the wild</w:t>
      </w:r>
      <w:r w:rsidR="00E262C6">
        <w:t xml:space="preserve"> stand</w:t>
      </w:r>
      <w:r>
        <w:t xml:space="preserve">, </w:t>
      </w:r>
      <w:ins w:id="193" w:author="Hillary Cooper" w:date="2013-11-01T13:23:00Z">
        <w:r w:rsidR="00540D75">
          <w:t xml:space="preserve">bark </w:t>
        </w:r>
      </w:ins>
      <w:r>
        <w:t>roughness was the prima</w:t>
      </w:r>
      <w:r w:rsidR="00732868">
        <w:t>ry driver of network structure.</w:t>
      </w:r>
      <w:r>
        <w:t xml:space="preserve"> </w:t>
      </w:r>
      <w:commentRangeEnd w:id="192"/>
      <w:r w:rsidR="00743B61">
        <w:rPr>
          <w:rStyle w:val="CommentReference"/>
        </w:rPr>
        <w:commentReference w:id="192"/>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94"/>
      <w:r w:rsidR="000A093C">
        <w:t xml:space="preserve">tree </w:t>
      </w:r>
      <w:r w:rsidR="001E3A90">
        <w:t xml:space="preserve">age </w:t>
      </w:r>
      <w:commentRangeEnd w:id="194"/>
      <w:r w:rsidR="00C56677">
        <w:rPr>
          <w:rStyle w:val="CommentReference"/>
        </w:rPr>
        <w:commentReference w:id="194"/>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95"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96" w:author="HFC" w:date="2013-11-07T08:44:00Z"/>
        </w:rPr>
      </w:pPr>
      <w:ins w:id="197" w:author="Hillary Cooper" w:date="2013-11-01T13:27:00Z">
        <w:r>
          <w:t xml:space="preserve">Present the garden results first, since this is the bulk of the support for your main hypothesis – that genetic variation in a foundation </w:t>
        </w:r>
        <w:proofErr w:type="spellStart"/>
        <w:proofErr w:type="gramStart"/>
        <w:r>
          <w:t>sp</w:t>
        </w:r>
        <w:proofErr w:type="spellEnd"/>
        <w:proofErr w:type="gramEnd"/>
        <w:r>
          <w:t xml:space="preserve">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198"/>
      <w:r w:rsidRPr="004F4AE3">
        <w:rPr>
          <w:b/>
        </w:rPr>
        <w:t>Discussion</w:t>
      </w:r>
      <w:commentRangeEnd w:id="198"/>
      <w:r w:rsidR="009D4E10">
        <w:rPr>
          <w:rStyle w:val="CommentReference"/>
        </w:rPr>
        <w:commentReference w:id="198"/>
      </w:r>
    </w:p>
    <w:p w14:paraId="1101C505" w14:textId="77777777" w:rsidR="009D4E10" w:rsidRDefault="009D4E10" w:rsidP="00D56317">
      <w:pPr>
        <w:rPr>
          <w:ins w:id="199" w:author="Thomas G Whitham" w:date="2013-11-01T13:50:00Z"/>
        </w:rPr>
      </w:pPr>
    </w:p>
    <w:p w14:paraId="3E704D1B" w14:textId="1637E661" w:rsidR="009D4E10" w:rsidRPr="009D4E10" w:rsidRDefault="009D4E10" w:rsidP="00D56317">
      <w:pPr>
        <w:rPr>
          <w:ins w:id="200" w:author="Thomas G Whitham" w:date="2013-11-01T13:50:00Z"/>
          <w:i/>
          <w:rPrChange w:id="201" w:author="Thomas G Whitham" w:date="2013-11-01T13:50:00Z">
            <w:rPr>
              <w:ins w:id="202" w:author="Thomas G Whitham" w:date="2013-11-01T13:50:00Z"/>
            </w:rPr>
          </w:rPrChange>
        </w:rPr>
      </w:pPr>
      <w:commentRangeStart w:id="203"/>
      <w:ins w:id="204" w:author="Thomas G Whitham" w:date="2013-11-01T13:50:00Z">
        <w:r w:rsidRPr="009D4E10">
          <w:rPr>
            <w:i/>
            <w:rPrChange w:id="205" w:author="Thomas G Whitham" w:date="2013-11-01T13:50:00Z">
              <w:rPr/>
            </w:rPrChange>
          </w:rPr>
          <w:t xml:space="preserve">Genetic basis of </w:t>
        </w:r>
      </w:ins>
      <w:ins w:id="206" w:author="Thomas G Whitham" w:date="2013-11-01T13:51:00Z">
        <w:r>
          <w:rPr>
            <w:i/>
          </w:rPr>
          <w:t xml:space="preserve">species </w:t>
        </w:r>
      </w:ins>
      <w:ins w:id="207" w:author="Thomas G Whitham" w:date="2013-11-01T13:50:00Z">
        <w:r w:rsidRPr="009D4E10">
          <w:rPr>
            <w:i/>
          </w:rPr>
          <w:t>network</w:t>
        </w:r>
      </w:ins>
      <w:ins w:id="208" w:author="Thomas G Whitham" w:date="2013-11-01T13:51:00Z">
        <w:r>
          <w:rPr>
            <w:i/>
          </w:rPr>
          <w:t>s</w:t>
        </w:r>
      </w:ins>
      <w:commentRangeEnd w:id="203"/>
      <w:ins w:id="209" w:author="Thomas G Whitham" w:date="2013-11-02T15:38:00Z">
        <w:r w:rsidR="00E766E2">
          <w:rPr>
            <w:rStyle w:val="CommentReference"/>
          </w:rPr>
          <w:commentReference w:id="203"/>
        </w:r>
      </w:ins>
    </w:p>
    <w:p w14:paraId="221BF842" w14:textId="4A0D7472" w:rsidR="005D6337" w:rsidRDefault="00A35F74" w:rsidP="00D56317">
      <w:pPr>
        <w:rPr>
          <w:ins w:id="210"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211"/>
      <w:r w:rsidR="003A4475">
        <w:t xml:space="preserve">contribute </w:t>
      </w:r>
      <w:commentRangeEnd w:id="211"/>
      <w:r w:rsidR="00540D75">
        <w:rPr>
          <w:rStyle w:val="CommentReference"/>
          <w:vanish/>
        </w:rPr>
        <w:commentReference w:id="211"/>
      </w:r>
      <w:r w:rsidR="003A4475">
        <w:t xml:space="preserve">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212"/>
      <w:r w:rsidR="00D013CD">
        <w:t>and t</w:t>
      </w:r>
      <w:r w:rsidR="00A67BBB">
        <w:t xml:space="preserve">he </w:t>
      </w:r>
      <w:r w:rsidR="008151F4">
        <w:t xml:space="preserve">genetically based </w:t>
      </w:r>
      <w:r w:rsidR="00A67BBB">
        <w:t>tree trait, bark roughness</w:t>
      </w:r>
      <w:commentRangeEnd w:id="212"/>
      <w:r w:rsidR="00540D75">
        <w:rPr>
          <w:rStyle w:val="CommentReference"/>
          <w:vanish/>
        </w:rPr>
        <w:commentReference w:id="212"/>
      </w:r>
      <w:r w:rsidR="00A67BBB">
        <w:t xml:space="preserve">, was a strong predictor of </w:t>
      </w:r>
      <w:r w:rsidR="005145B9">
        <w:t>co-occurrence patterns</w:t>
      </w:r>
      <w:ins w:id="213" w:author="Hillary Cooper" w:date="2013-11-01T13:31:00Z">
        <w:r w:rsidR="00C93B8E">
          <w:t xml:space="preserve"> </w:t>
        </w:r>
      </w:ins>
      <w:ins w:id="214" w:author="Hillary Cooper" w:date="2013-11-01T13:30:00Z">
        <w:r w:rsidR="00C93B8E">
          <w:t>(Fig. 2</w:t>
        </w:r>
      </w:ins>
      <w:ins w:id="215" w:author="Hillary Cooper" w:date="2013-11-01T13:31:00Z">
        <w:r w:rsidR="00C93B8E">
          <w:t>)</w:t>
        </w:r>
      </w:ins>
      <w:ins w:id="216" w:author="HFC" w:date="2013-11-07T08:44:00Z">
        <w:r w:rsidR="006A7354">
          <w:t>,</w:t>
        </w:r>
      </w:ins>
      <w:del w:id="217" w:author="HFC" w:date="2013-11-07T08:44:00Z">
        <w:r w:rsidR="006A7354">
          <w:delText>,</w:delText>
        </w:r>
      </w:del>
      <w:r w:rsidR="006A7354">
        <w:t xml:space="preserve"> while </w:t>
      </w:r>
      <w:del w:id="218" w:author="Dana Ikeda" w:date="2013-11-02T10:19:00Z">
        <w:r w:rsidR="00F16957">
          <w:delText xml:space="preserve">the </w:delText>
        </w:r>
      </w:del>
      <w:r w:rsidR="006A7354">
        <w:t xml:space="preserve">neither </w:t>
      </w:r>
      <w:ins w:id="219" w:author="Hillary Cooper" w:date="2013-11-01T13:29:00Z">
        <w:r w:rsidR="00540D75">
          <w:t xml:space="preserve">the </w:t>
        </w:r>
      </w:ins>
      <w:r w:rsidR="00F16957">
        <w:t xml:space="preserve">effects of </w:t>
      </w:r>
      <w:r w:rsidR="006A7354">
        <w:t>tree age nor geographic distance</w:t>
      </w:r>
      <w:r w:rsidR="00A04074">
        <w:t xml:space="preserve"> </w:t>
      </w:r>
      <w:r w:rsidR="00344A9F">
        <w:t>were significant</w:t>
      </w:r>
      <w:ins w:id="220" w:author="Hillary Cooper" w:date="2013-11-01T13:31:00Z">
        <w:r w:rsidR="00C93B8E">
          <w:t>.</w:t>
        </w:r>
      </w:ins>
      <w:r w:rsidR="00344A9F">
        <w:t xml:space="preserve"> </w:t>
      </w:r>
      <w:del w:id="221" w:author="Hillary Cooper" w:date="2013-11-01T13:30:00Z">
        <w:r w:rsidR="00A04074">
          <w:delText>(Fig. 2</w:delText>
        </w:r>
      </w:del>
      <w:del w:id="222"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23"/>
      <w:r w:rsidR="006A7354">
        <w:t xml:space="preserve">Third, tree genotype was </w:t>
      </w:r>
      <w:r w:rsidR="002C0A88">
        <w:t xml:space="preserve">a significant predictor of </w:t>
      </w:r>
      <w:r w:rsidR="00380F14">
        <w:t>SES values</w:t>
      </w:r>
      <w:commentRangeEnd w:id="223"/>
      <w:r w:rsidR="002C3092">
        <w:rPr>
          <w:rStyle w:val="CommentReference"/>
          <w:vanish/>
        </w:rPr>
        <w:commentReference w:id="223"/>
      </w:r>
      <w:r w:rsidR="00380F14">
        <w:t xml:space="preserve"> (Fig. 3a); and SES value was strongly correlated with community composition (Fig. 3b).</w:t>
      </w:r>
      <w:ins w:id="224" w:author="TGW+DHI" w:date="2013-11-07T08:44:00Z">
        <w:r w:rsidR="00E35A2E">
          <w:t xml:space="preserve"> </w:t>
        </w:r>
      </w:ins>
      <w:ins w:id="225" w:author="Thomas G Whitham" w:date="2013-11-01T13:51:00Z">
        <w:r w:rsidR="009D4E10">
          <w:t xml:space="preserve">Thus, just as numerous studies have shown that plant genotype can affect species richness, abundance, </w:t>
        </w:r>
        <w:r w:rsidR="009D4E10">
          <w:lastRenderedPageBreak/>
          <w:t xml:space="preserve">diversity, </w:t>
        </w:r>
      </w:ins>
      <w:ins w:id="226"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27" w:author="Hillary Cooper" w:date="2013-11-01T13:52:00Z"/>
        </w:rPr>
      </w:pPr>
      <w:proofErr w:type="gramStart"/>
      <w:ins w:id="228" w:author="Hillary Cooper" w:date="2013-11-01T13:29:00Z">
        <w:r>
          <w:t>what</w:t>
        </w:r>
        <w:proofErr w:type="gramEnd"/>
        <w:r>
          <w:t xml:space="preserve"> happened to 1 fig per paragraph?</w:t>
        </w:r>
      </w:ins>
      <w:ins w:id="229" w:author="Hillary Cooper" w:date="2013-11-01T13:31:00Z">
        <w:r w:rsidR="00C93B8E">
          <w:t xml:space="preserve"> Break these up and discuss their implications. It </w:t>
        </w:r>
      </w:ins>
      <w:ins w:id="230"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31" w:author="Hillary Cooper" w:date="2013-11-01T14:46:00Z"/>
        </w:rPr>
      </w:pPr>
      <w:ins w:id="232" w:author="Hillary Cooper" w:date="2013-11-01T13:52:00Z">
        <w:r>
          <w:t xml:space="preserve">What does it mean that genotypes have different SES values? Does a bigger negative SES mean that </w:t>
        </w:r>
      </w:ins>
      <w:ins w:id="233" w:author="Hillary Cooper" w:date="2013-11-01T13:53:00Z">
        <w:r>
          <w:t xml:space="preserve">that </w:t>
        </w:r>
      </w:ins>
      <w:ins w:id="234" w:author="Hillary Cooper" w:date="2013-11-01T13:52:00Z">
        <w:r>
          <w:t xml:space="preserve">genotype is </w:t>
        </w:r>
      </w:ins>
      <w:ins w:id="235" w:author="Hillary Cooper" w:date="2013-11-01T13:53:00Z">
        <w:r>
          <w:t>better at predicting its community?</w:t>
        </w:r>
      </w:ins>
    </w:p>
    <w:p w14:paraId="63B59F34" w14:textId="77777777" w:rsidR="00D56BDE" w:rsidRDefault="00D56BDE" w:rsidP="00F963D7">
      <w:pPr>
        <w:pStyle w:val="ListParagraph"/>
        <w:numPr>
          <w:ilvl w:val="0"/>
          <w:numId w:val="20"/>
        </w:numPr>
        <w:rPr>
          <w:ins w:id="236" w:author="HFC" w:date="2013-11-07T08:44:00Z"/>
        </w:rPr>
      </w:pPr>
      <w:ins w:id="237"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w:t>
      </w:r>
      <w:proofErr w:type="gramStart"/>
      <w:r w:rsidR="009747E3">
        <w:t>network modeling</w:t>
      </w:r>
      <w:proofErr w:type="gramEnd"/>
      <w:r w:rsidR="009747E3">
        <w:t xml:space="preserve"> methods (e.g., </w:t>
      </w:r>
      <w:proofErr w:type="spellStart"/>
      <w:r w:rsidR="009747E3">
        <w:t>Kissling</w:t>
      </w:r>
      <w:proofErr w:type="spellEnd"/>
      <w:r w:rsidR="009747E3">
        <w:t xml:space="preserve"> et al. 2012)</w:t>
      </w:r>
      <w:r w:rsidR="00226F95">
        <w:t xml:space="preserve">. </w:t>
      </w:r>
      <w:del w:id="238" w:author="Hillary Cooper" w:date="2013-11-01T13:34:00Z">
        <w:r w:rsidR="00806DBF">
          <w:delText>As</w:delText>
        </w:r>
        <w:r w:rsidR="00806DBF" w:rsidDel="00C93B8E">
          <w:delText xml:space="preserve"> </w:delText>
        </w:r>
      </w:del>
      <w:ins w:id="239" w:author="Hillary Cooper" w:date="2013-11-01T13:34:00Z">
        <w:r w:rsidR="00C93B8E">
          <w:t>Since</w:t>
        </w:r>
        <w:r w:rsidR="00806DBF">
          <w:t xml:space="preserve"> </w:t>
        </w:r>
      </w:ins>
      <w:r w:rsidR="00806DBF">
        <w:t>organisms interact along multiple ecological dimensions</w:t>
      </w:r>
      <w:del w:id="240" w:author="TGW+DHI" w:date="2013-11-07T08:44:00Z">
        <w:r w:rsidR="00806DBF">
          <w:delText>,</w:delText>
        </w:r>
      </w:del>
      <w:proofErr w:type="gramStart"/>
      <w:ins w:id="241" w:author="Dana Ikeda" w:date="2013-11-02T10:23:00Z">
        <w:r w:rsidR="00C56677">
          <w:t>;</w:t>
        </w:r>
      </w:ins>
      <w:proofErr w:type="gramEnd"/>
      <w:del w:id="242" w:author="Dana Ikeda" w:date="2013-11-02T10:23:00Z">
        <w:r w:rsidR="00806DBF" w:rsidDel="00C56677">
          <w:delText>,</w:delText>
        </w:r>
      </w:del>
      <w:del w:id="243" w:author="DHI" w:date="2013-11-07T08:43:00Z">
        <w:r w:rsidR="00806DBF">
          <w:delText>,</w:delText>
        </w:r>
      </w:del>
      <w:r w:rsidR="00806DBF">
        <w:t xml:space="preserve"> such as resource competition or mutualism, predation, </w:t>
      </w:r>
      <w:ins w:id="244" w:author="Hillary Cooper" w:date="2013-11-01T13:34:00Z">
        <w:r w:rsidR="00C93B8E">
          <w:t xml:space="preserve">or </w:t>
        </w:r>
      </w:ins>
      <w:r w:rsidR="00985189">
        <w:t>behavioral interference</w:t>
      </w:r>
      <w:r w:rsidR="00806DBF">
        <w:t>,</w:t>
      </w:r>
      <w:ins w:id="245" w:author="Dana Ikeda" w:date="2013-11-02T10:24:00Z">
        <w:r w:rsidR="00C56677">
          <w:t xml:space="preserve"> and</w:t>
        </w:r>
      </w:ins>
      <w:ins w:id="246" w:author="TGW+DHI" w:date="2013-11-07T08:44:00Z">
        <w:r w:rsidR="00806DBF">
          <w:t xml:space="preserve"> </w:t>
        </w:r>
      </w:ins>
      <w:del w:id="247" w:author="Hillary Cooper" w:date="2013-11-01T13:34:00Z">
        <w:r w:rsidR="00985189">
          <w:delText xml:space="preserve">although </w:delText>
        </w:r>
      </w:del>
      <w:r w:rsidR="00985189">
        <w:t>a spatial pattern based perspective departs from direct observation of a mechanism,</w:t>
      </w:r>
      <w:ins w:id="248" w:author="HFC" w:date="2013-11-07T08:44:00Z">
        <w:r w:rsidR="00985189">
          <w:t xml:space="preserve"> </w:t>
        </w:r>
      </w:ins>
      <w:ins w:id="249"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50"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51" w:author="Thomas G Whitham" w:date="2013-11-01T13:55:00Z"/>
        </w:rPr>
      </w:pPr>
      <w:r>
        <w:tab/>
      </w:r>
      <w:r w:rsidR="008C0B17">
        <w:t xml:space="preserve">Although this study was done with lichen, these results can be generalized to other groups </w:t>
      </w:r>
      <w:ins w:id="252"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del w:id="253" w:author="Dana Ikeda" w:date="2013-11-02T10:24:00Z">
        <w:r w:rsidR="00124CC1">
          <w:delText xml:space="preserve">gut </w:delText>
        </w:r>
      </w:del>
      <w:ins w:id="254" w:author="Dana Ikeda" w:date="2013-11-02T10:24:00Z">
        <w:r w:rsidR="00C56677">
          <w:t xml:space="preserve">intestinal </w:t>
        </w:r>
      </w:ins>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55"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56" w:author="HFC" w:date="2013-11-07T08:44:00Z">
        <w:r w:rsidR="00666FCF">
          <w:t>species</w:t>
        </w:r>
      </w:ins>
      <w:ins w:id="257" w:author="Hillary Cooper" w:date="2013-11-01T13:36:00Z">
        <w:r w:rsidR="00C93B8E">
          <w:t>’</w:t>
        </w:r>
      </w:ins>
      <w:del w:id="258"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59"/>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59"/>
      <w:ins w:id="260" w:author="HFC" w:date="2013-11-07T08:44:00Z">
        <w:r w:rsidR="00C93B8E">
          <w:rPr>
            <w:rStyle w:val="CommentReference"/>
            <w:vanish/>
          </w:rPr>
          <w:commentReference w:id="259"/>
        </w:r>
        <w:r w:rsidR="003F6ACB">
          <w:t xml:space="preserve">. </w:t>
        </w:r>
      </w:ins>
      <w:ins w:id="261" w:author="Hillary Cooper" w:date="2013-11-01T15:17:00Z">
        <w:r w:rsidR="00435A45">
          <w:t>Give an example even.</w:t>
        </w:r>
      </w:ins>
      <w:del w:id="262" w:author="HFC" w:date="2013-11-07T08:44:00Z">
        <w:r w:rsidR="003F6ACB">
          <w:delText xml:space="preserve">. </w:delText>
        </w:r>
      </w:del>
    </w:p>
    <w:p w14:paraId="7331E771" w14:textId="77777777" w:rsidR="00A827D3" w:rsidRDefault="00A827D3">
      <w:pPr>
        <w:rPr>
          <w:del w:id="263" w:author="TGW+DHI" w:date="2013-11-07T08:44:00Z"/>
        </w:rPr>
      </w:pPr>
    </w:p>
    <w:p w14:paraId="75856EA8" w14:textId="77777777" w:rsidR="00C56677" w:rsidRDefault="00C56677">
      <w:pPr>
        <w:rPr>
          <w:ins w:id="264" w:author="Dana Ikeda" w:date="2013-11-02T10:28:00Z"/>
        </w:rPr>
      </w:pPr>
      <w:commentRangeStart w:id="265"/>
      <w:ins w:id="266" w:author="Dana Ikeda" w:date="2013-11-02T10:27:00Z">
        <w:r>
          <w:t>Based on these result</w:t>
        </w:r>
      </w:ins>
      <w:ins w:id="267" w:author="Dana Ikeda" w:date="2013-11-02T10:28:00Z">
        <w:r>
          <w:t>s</w:t>
        </w:r>
      </w:ins>
      <w:commentRangeEnd w:id="265"/>
      <w:ins w:id="268" w:author="Dana Ikeda" w:date="2013-11-02T10:36:00Z">
        <w:r w:rsidR="0065471B">
          <w:rPr>
            <w:rStyle w:val="CommentReference"/>
          </w:rPr>
          <w:commentReference w:id="265"/>
        </w:r>
      </w:ins>
    </w:p>
    <w:p w14:paraId="1AF317EC" w14:textId="77777777" w:rsidR="00C56677" w:rsidRDefault="0065471B" w:rsidP="00C56677">
      <w:pPr>
        <w:pStyle w:val="ListParagraph"/>
        <w:numPr>
          <w:ilvl w:val="0"/>
          <w:numId w:val="22"/>
        </w:numPr>
        <w:rPr>
          <w:ins w:id="269" w:author="Dana Ikeda" w:date="2013-11-02T10:37:00Z"/>
        </w:rPr>
      </w:pPr>
      <w:ins w:id="270" w:author="Dana Ikeda" w:date="2013-11-02T10:37:00Z">
        <w:r>
          <w:t>H</w:t>
        </w:r>
      </w:ins>
      <w:ins w:id="271" w:author="Dana Ikeda" w:date="2013-11-02T10:27:00Z">
        <w:r w:rsidR="00C56677">
          <w:t xml:space="preserve">ow would you predict climate change to later these interactions? </w:t>
        </w:r>
      </w:ins>
      <w:ins w:id="272" w:author="Dana Ikeda" w:date="2013-11-02T10:29:00Z">
        <w:r w:rsidR="00C56677">
          <w:t xml:space="preserve">What type of connections would get stronger or weaker? What about ways to assess negative impact of climate change through network </w:t>
        </w:r>
      </w:ins>
      <w:ins w:id="273" w:author="Dana Ikeda" w:date="2013-11-02T10:30:00Z">
        <w:r w:rsidR="00C56677">
          <w:t>structure?</w:t>
        </w:r>
      </w:ins>
      <w:ins w:id="274" w:author="Dana Ikeda" w:date="2013-11-02T10:29:00Z">
        <w:r w:rsidR="00C56677">
          <w:t xml:space="preserve"> Some sort of network instability measurement</w:t>
        </w:r>
      </w:ins>
      <w:proofErr w:type="gramStart"/>
      <w:ins w:id="275" w:author="Dana Ikeda" w:date="2013-11-02T10:30:00Z">
        <w:r w:rsidR="00C56677">
          <w:t>..</w:t>
        </w:r>
      </w:ins>
      <w:proofErr w:type="gramEnd"/>
    </w:p>
    <w:p w14:paraId="7AE979FE" w14:textId="77777777" w:rsidR="0065471B" w:rsidRDefault="0065471B" w:rsidP="0065471B">
      <w:pPr>
        <w:pStyle w:val="ListParagraph"/>
        <w:numPr>
          <w:ilvl w:val="1"/>
          <w:numId w:val="22"/>
        </w:numPr>
        <w:rPr>
          <w:ins w:id="276" w:author="Dana Ikeda" w:date="2013-11-02T10:29:00Z"/>
        </w:rPr>
      </w:pPr>
      <w:ins w:id="277"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78" w:author="Dana Ikeda" w:date="2013-11-02T10:33:00Z"/>
        </w:rPr>
      </w:pPr>
      <w:ins w:id="279" w:author="Dana Ikeda" w:date="2013-11-02T10:27:00Z">
        <w:r>
          <w:t xml:space="preserve">What about exotic species? If looking purely from a network perspective, might see more connections </w:t>
        </w:r>
      </w:ins>
      <w:ins w:id="280" w:author="Dana Ikeda" w:date="2013-11-02T10:30:00Z">
        <w:r>
          <w:t xml:space="preserve">to be a good thing, but if it involves an exotic, not </w:t>
        </w:r>
      </w:ins>
      <w:ins w:id="281" w:author="Dana Ikeda" w:date="2013-11-02T10:31:00Z">
        <w:r>
          <w:t>necessarily</w:t>
        </w:r>
      </w:ins>
      <w:ins w:id="282" w:author="Dana Ikeda" w:date="2013-11-02T10:30:00Z">
        <w:r>
          <w:t xml:space="preserve"> beneficial. </w:t>
        </w:r>
      </w:ins>
      <w:ins w:id="283" w:author="Dana Ikeda" w:date="2013-11-02T10:32:00Z">
        <w:r>
          <w:t xml:space="preserve">Can you compare network structure between presence and absence of exotic species? </w:t>
        </w:r>
      </w:ins>
      <w:ins w:id="284" w:author="Dana Ikeda" w:date="2013-11-02T10:31:00Z">
        <w:r>
          <w:t>Mig</w:t>
        </w:r>
        <w:r w:rsidR="0065471B">
          <w:t xml:space="preserve">ht expect that </w:t>
        </w:r>
        <w:proofErr w:type="spellStart"/>
        <w:r w:rsidR="0065471B">
          <w:t>Tamarix</w:t>
        </w:r>
        <w:proofErr w:type="spellEnd"/>
        <w:r w:rsidR="0065471B">
          <w:t>, with it</w:t>
        </w:r>
        <w:r>
          <w:t>s extensive impact on many different facets</w:t>
        </w:r>
      </w:ins>
      <w:ins w:id="285" w:author="Dana Ikeda" w:date="2013-11-02T10:35:00Z">
        <w:r w:rsidR="0065471B">
          <w:t xml:space="preserve"> of the surrounding environment</w:t>
        </w:r>
      </w:ins>
      <w:ins w:id="286" w:author="Dana Ikeda" w:date="2013-11-02T10:31:00Z">
        <w:r>
          <w:t xml:space="preserve">, to have a </w:t>
        </w:r>
        <w:r>
          <w:lastRenderedPageBreak/>
          <w:t>complex network structure</w:t>
        </w:r>
      </w:ins>
      <w:ins w:id="287" w:author="Dana Ikeda" w:date="2013-11-02T10:32:00Z">
        <w:r>
          <w:t xml:space="preserve"> when it is present, maybe implying that removal will have </w:t>
        </w:r>
      </w:ins>
      <w:ins w:id="288"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89" w:author="DHI" w:date="2013-11-07T08:43:00Z"/>
        </w:rPr>
      </w:pPr>
      <w:ins w:id="290" w:author="Dana Ikeda" w:date="2013-11-02T10:35:00Z">
        <w:r>
          <w:t>What about promoting the conservation of interactions</w:t>
        </w:r>
      </w:ins>
      <w:ins w:id="291" w:author="Dana Ikeda" w:date="2013-11-02T10:36:00Z">
        <w:r>
          <w:t xml:space="preserve"> rather than just species per se</w:t>
        </w:r>
      </w:ins>
      <w:ins w:id="292" w:author="Dana Ikeda" w:date="2013-11-02T10:35:00Z">
        <w:r>
          <w:t xml:space="preserve">? </w:t>
        </w:r>
      </w:ins>
    </w:p>
    <w:p w14:paraId="30A7EDB5" w14:textId="77777777" w:rsidR="00A827D3" w:rsidRPr="00A827D3" w:rsidRDefault="00A827D3">
      <w:pPr>
        <w:rPr>
          <w:ins w:id="293" w:author="DHI" w:date="2013-11-07T08:43:00Z"/>
          <w:i/>
        </w:rPr>
      </w:pPr>
      <w:ins w:id="294" w:author="DHI" w:date="2013-11-07T08:43:00Z">
        <w:r w:rsidRPr="00A827D3">
          <w:rPr>
            <w:i/>
          </w:rPr>
          <w:t>Conclusion</w:t>
        </w:r>
      </w:ins>
    </w:p>
    <w:p w14:paraId="6AE46693" w14:textId="65B8D69D" w:rsidR="00CA6F31" w:rsidDel="007402AD" w:rsidRDefault="00CA6F31">
      <w:pPr>
        <w:rPr>
          <w:del w:id="295" w:author="Thomas G Whitham" w:date="2013-11-02T15:33:00Z"/>
        </w:rPr>
      </w:pPr>
    </w:p>
    <w:p w14:paraId="7531B28A" w14:textId="77777777" w:rsidR="00502CBF" w:rsidRDefault="00502CBF">
      <w:pPr>
        <w:rPr>
          <w:ins w:id="296" w:author="TGW" w:date="2013-11-07T08:43:00Z"/>
        </w:rPr>
      </w:pPr>
    </w:p>
    <w:p w14:paraId="766AD314" w14:textId="2903DD38" w:rsidR="00A827D3" w:rsidRPr="00A827D3" w:rsidRDefault="0014068B">
      <w:pPr>
        <w:rPr>
          <w:ins w:id="297" w:author="TGW" w:date="2013-11-07T08:43:00Z"/>
          <w:i/>
        </w:rPr>
      </w:pPr>
      <w:ins w:id="298" w:author="Thomas G Whitham" w:date="2013-11-01T13:56:00Z">
        <w:r>
          <w:rPr>
            <w:i/>
          </w:rPr>
          <w:t>Evol</w:t>
        </w:r>
      </w:ins>
      <w:ins w:id="299" w:author="Thomas G Whitham" w:date="2013-11-01T13:57:00Z">
        <w:r>
          <w:rPr>
            <w:i/>
          </w:rPr>
          <w:t>ution of interaction networks</w:t>
        </w:r>
      </w:ins>
      <w:ins w:id="300" w:author="Thomas G Whitham" w:date="2013-11-02T15:33:00Z">
        <w:r w:rsidR="007402AD">
          <w:rPr>
            <w:i/>
          </w:rPr>
          <w:t xml:space="preserve"> and relevance to community assembly</w:t>
        </w:r>
      </w:ins>
      <w:del w:id="301" w:author="Thomas G Whitham" w:date="2013-11-01T13:57:00Z">
        <w:r w:rsidR="00A827D3" w:rsidRPr="00A827D3" w:rsidDel="0014068B">
          <w:rPr>
            <w:i/>
          </w:rPr>
          <w:delText>Conclusion</w:delText>
        </w:r>
      </w:del>
    </w:p>
    <w:p w14:paraId="4A04F7B4" w14:textId="6B72EDED" w:rsidR="0073153C" w:rsidDel="0014068B" w:rsidRDefault="0073153C">
      <w:pPr>
        <w:rPr>
          <w:del w:id="302"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303"/>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303"/>
      <w:r w:rsidR="00C93B8E">
        <w:rPr>
          <w:rStyle w:val="CommentReference"/>
          <w:vanish/>
        </w:rPr>
        <w:commentReference w:id="303"/>
      </w:r>
    </w:p>
    <w:p w14:paraId="7257E6C8" w14:textId="77777777" w:rsidR="00A827D3" w:rsidRDefault="00A827D3">
      <w:pPr>
        <w:rPr>
          <w:ins w:id="304" w:author="Thomas G Whitham" w:date="2013-11-02T15:33:00Z"/>
        </w:rPr>
      </w:pPr>
    </w:p>
    <w:p w14:paraId="035223C6" w14:textId="77777777" w:rsidR="007402AD" w:rsidRPr="00773EC4" w:rsidRDefault="007402AD" w:rsidP="007402AD">
      <w:pPr>
        <w:rPr>
          <w:ins w:id="305" w:author="Thomas G Whitham" w:date="2013-11-02T15:33:00Z"/>
          <w:i/>
        </w:rPr>
      </w:pPr>
      <w:ins w:id="306" w:author="Thomas G Whitham" w:date="2013-11-02T15:33:00Z">
        <w:r w:rsidRPr="00773EC4">
          <w:rPr>
            <w:i/>
          </w:rPr>
          <w:t>Observations in the wild and common garden</w:t>
        </w:r>
      </w:ins>
    </w:p>
    <w:p w14:paraId="01330567" w14:textId="77777777" w:rsidR="007402AD" w:rsidRDefault="007402AD" w:rsidP="007402AD">
      <w:pPr>
        <w:rPr>
          <w:ins w:id="307" w:author="Thomas G Whitham" w:date="2013-11-02T15:33:00Z"/>
        </w:rPr>
      </w:pPr>
      <w:ins w:id="308"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309" w:author="Thomas G Whitham" w:date="2013-11-02T15:33:00Z"/>
        </w:rPr>
      </w:pPr>
    </w:p>
    <w:p w14:paraId="75A41E58" w14:textId="77777777" w:rsidR="007402AD" w:rsidRPr="00773EC4" w:rsidRDefault="007402AD" w:rsidP="007402AD">
      <w:pPr>
        <w:rPr>
          <w:ins w:id="310" w:author="Thomas G Whitham" w:date="2013-11-02T15:33:00Z"/>
          <w:i/>
        </w:rPr>
      </w:pPr>
      <w:ins w:id="311" w:author="Thomas G Whitham" w:date="2013-11-02T15:33:00Z">
        <w:r w:rsidRPr="00773EC4">
          <w:rPr>
            <w:i/>
          </w:rPr>
          <w:t>Mechanisms (Bark roughness)</w:t>
        </w:r>
      </w:ins>
    </w:p>
    <w:p w14:paraId="2C344E45" w14:textId="77777777" w:rsidR="007402AD" w:rsidRDefault="007402AD">
      <w:pPr>
        <w:rPr>
          <w:ins w:id="312" w:author="Thomas G Whitham" w:date="2013-11-01T15:23:00Z"/>
        </w:rPr>
      </w:pPr>
    </w:p>
    <w:p w14:paraId="78782953" w14:textId="77777777" w:rsidR="00D92D0F" w:rsidRDefault="00D92D0F">
      <w:pPr>
        <w:rPr>
          <w:ins w:id="313" w:author="Thomas G Whitham" w:date="2013-11-01T15:23:00Z"/>
        </w:rPr>
      </w:pPr>
    </w:p>
    <w:p w14:paraId="6E70F947" w14:textId="04E89C43" w:rsidR="00D92D0F" w:rsidRDefault="00D92D0F">
      <w:pPr>
        <w:rPr>
          <w:ins w:id="314" w:author="Thomas G Whitham" w:date="2013-11-01T15:23:00Z"/>
        </w:rPr>
      </w:pPr>
      <w:ins w:id="315" w:author="Thomas G Whitham" w:date="2013-11-01T15:23:00Z">
        <w:r>
          <w:t>Other questions:</w:t>
        </w:r>
      </w:ins>
    </w:p>
    <w:p w14:paraId="53C342DB" w14:textId="12501CC6" w:rsidR="00D92D0F" w:rsidRDefault="00D92D0F">
      <w:pPr>
        <w:rPr>
          <w:ins w:id="316" w:author="Thomas G Whitham" w:date="2013-11-01T15:24:00Z"/>
        </w:rPr>
      </w:pPr>
      <w:ins w:id="317" w:author="Thomas G Whitham" w:date="2013-11-01T15:23:00Z">
        <w:r>
          <w:t>Do genetically similar trees support more similar networks?  Genetic similarity rule</w:t>
        </w:r>
      </w:ins>
    </w:p>
    <w:p w14:paraId="430ABE78" w14:textId="77777777" w:rsidR="003741B7" w:rsidRDefault="003741B7">
      <w:pPr>
        <w:rPr>
          <w:ins w:id="318"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xml:space="preserve">, Jonathon R. Humphreys, Joseph K. Bailey, Thomas G. </w:t>
      </w:r>
      <w:proofErr w:type="spellStart"/>
      <w:r w:rsidRPr="00462E03">
        <w:t>Whitham</w:t>
      </w:r>
      <w:proofErr w:type="spellEnd"/>
      <w:r w:rsidRPr="00462E03">
        <w:t>,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D613CC7" w14:textId="2F792E1C"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w:t>
      </w:r>
      <w:proofErr w:type="gramStart"/>
      <w:r w:rsidRPr="00473931">
        <w:t>Ecology Letters, 14: 1170–1181.</w:t>
      </w:r>
      <w:proofErr w:type="gramEnd"/>
      <w:r w:rsidRPr="00473931">
        <w:t xml:space="preserve"> </w:t>
      </w:r>
      <w:proofErr w:type="spellStart"/>
      <w:proofErr w:type="gramStart"/>
      <w:r w:rsidRPr="00473931">
        <w:t>doi</w:t>
      </w:r>
      <w:proofErr w:type="spellEnd"/>
      <w:proofErr w:type="gramEnd"/>
      <w:r w:rsidRPr="00473931">
        <w:t>: 10.1111/j.1461-0248.2011.01688.x</w:t>
      </w:r>
    </w:p>
    <w:p w14:paraId="766583AB" w14:textId="77777777" w:rsidR="00473931" w:rsidRDefault="00473931"/>
    <w:p w14:paraId="5B4E774F" w14:textId="253ABBCD"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proofErr w:type="gramStart"/>
      <w:r w:rsidRPr="00BD7766">
        <w:rPr>
          <w:i/>
          <w:iCs/>
        </w:rPr>
        <w:t>Evolution</w:t>
      </w:r>
      <w:r w:rsidRPr="00BD7766">
        <w:t xml:space="preserve"> 55:1325-1335.</w:t>
      </w:r>
      <w:proofErr w:type="gramEnd"/>
    </w:p>
    <w:p w14:paraId="6AFAAD7A" w14:textId="77777777" w:rsidR="005C32D1" w:rsidRDefault="005C32D1"/>
    <w:p w14:paraId="6BA266BF" w14:textId="58B41E90"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w:t>
      </w:r>
      <w:proofErr w:type="gramStart"/>
      <w:r w:rsidRPr="004B2269">
        <w:t>University of Chicago Press, EEUU.</w:t>
      </w:r>
      <w:proofErr w:type="gramEnd"/>
      <w:r w:rsidRPr="004B2269">
        <w:t xml:space="preserve"> Pages: 173-199.</w:t>
      </w:r>
    </w:p>
    <w:p w14:paraId="504CAA37" w14:textId="77777777" w:rsidR="004B2269" w:rsidRDefault="004B2269"/>
    <w:p w14:paraId="3D4B18F7" w14:textId="10131391" w:rsidR="002B4B15" w:rsidRDefault="002B4B15">
      <w:r w:rsidRPr="002B4B15">
        <w:t>Keith, A.R</w:t>
      </w:r>
      <w:ins w:id="319" w:author="HFC" w:date="2013-11-07T08:44:00Z">
        <w:r w:rsidRPr="002B4B15">
          <w:t>.</w:t>
        </w:r>
      </w:ins>
      <w:ins w:id="320" w:author="Hillary Cooper" w:date="2013-11-01T15:21:00Z">
        <w:r w:rsidR="00411684">
          <w:t>,</w:t>
        </w:r>
      </w:ins>
      <w:del w:id="321" w:author="HFC" w:date="2013-11-07T08:44:00Z">
        <w:r w:rsidRPr="002B4B15">
          <w:delText>.;</w:delText>
        </w:r>
      </w:del>
      <w:r w:rsidRPr="002B4B15">
        <w:t xml:space="preserve"> Bailey, J.K. and T.G. </w:t>
      </w:r>
      <w:proofErr w:type="spellStart"/>
      <w:r w:rsidRPr="002B4B15">
        <w:t>Whitham</w:t>
      </w:r>
      <w:proofErr w:type="spellEnd"/>
      <w:r w:rsidRPr="002B4B15">
        <w:t xml:space="preserve">. </w:t>
      </w:r>
      <w:r w:rsidRPr="002B4B15">
        <w:rPr>
          <w:b/>
          <w:bCs/>
        </w:rPr>
        <w:t>2010</w:t>
      </w:r>
      <w:r w:rsidRPr="002B4B15">
        <w:t xml:space="preserve">. A genetic basis to community repeatability and stability. </w:t>
      </w:r>
      <w:proofErr w:type="gramStart"/>
      <w:r w:rsidRPr="002B4B15">
        <w:rPr>
          <w:i/>
          <w:iCs/>
        </w:rPr>
        <w:t>Ecology</w:t>
      </w:r>
      <w:r w:rsidRPr="002B4B15">
        <w:t xml:space="preserve"> 91:3398-3406.</w:t>
      </w:r>
      <w:proofErr w:type="gramEnd"/>
    </w:p>
    <w:p w14:paraId="0509950D" w14:textId="77777777" w:rsidR="002B4B15" w:rsidRDefault="002B4B15"/>
    <w:p w14:paraId="29E8775F" w14:textId="46E25E25" w:rsidR="00E00B91" w:rsidRDefault="00E00B91">
      <w:proofErr w:type="spellStart"/>
      <w:proofErr w:type="gramStart"/>
      <w:r w:rsidRPr="00E00B91">
        <w:t>Schupp</w:t>
      </w:r>
      <w:proofErr w:type="spellEnd"/>
      <w:ins w:id="322" w:author="Hillary Cooper" w:date="2013-11-01T15:21:00Z">
        <w:r w:rsidR="00411684">
          <w:t>,</w:t>
        </w:r>
      </w:ins>
      <w:ins w:id="323" w:author="HFC" w:date="2013-11-07T08:44:00Z">
        <w:r w:rsidRPr="00E00B91">
          <w:t xml:space="preserve"> E</w:t>
        </w:r>
      </w:ins>
      <w:ins w:id="324" w:author="Hillary Cooper" w:date="2013-11-01T15:21:00Z">
        <w:r w:rsidR="00411684">
          <w:t>.</w:t>
        </w:r>
      </w:ins>
      <w:ins w:id="325" w:author="HFC" w:date="2013-11-07T08:44:00Z">
        <w:r w:rsidRPr="00E00B91">
          <w:t>W</w:t>
        </w:r>
      </w:ins>
      <w:ins w:id="326" w:author="Hillary Cooper" w:date="2013-11-01T15:21:00Z">
        <w:r w:rsidR="00411684">
          <w:t>.</w:t>
        </w:r>
      </w:ins>
      <w:ins w:id="327" w:author="HFC" w:date="2013-11-07T08:44:00Z">
        <w:r w:rsidRPr="00E00B91">
          <w:t>,</w:t>
        </w:r>
      </w:ins>
      <w:del w:id="328" w:author="HFC" w:date="2013-11-07T08:44:00Z">
        <w:r w:rsidRPr="00E00B91">
          <w:delText xml:space="preserve"> EW,</w:delText>
        </w:r>
      </w:del>
      <w:r w:rsidRPr="00E00B91">
        <w:t xml:space="preserve"> Fuentes M. 1995.</w:t>
      </w:r>
      <w:proofErr w:type="gramEnd"/>
      <w:r w:rsidRPr="00E00B91">
        <w:t xml:space="preserve"> </w:t>
      </w:r>
      <w:proofErr w:type="gramStart"/>
      <w:r w:rsidRPr="00E00B91">
        <w:t>Spatial patterns of seed dispersal and the unification of plant popu</w:t>
      </w:r>
      <w:r w:rsidR="00506705">
        <w:t>lation ecology.</w:t>
      </w:r>
      <w:proofErr w:type="gramEnd"/>
      <w:r w:rsidR="00506705">
        <w:t xml:space="preserve"> </w:t>
      </w:r>
      <w:proofErr w:type="spellStart"/>
      <w:proofErr w:type="gramStart"/>
      <w:r w:rsidR="00506705">
        <w:t>E</w:t>
      </w:r>
      <w:r w:rsidRPr="00E00B91">
        <w:t>coscience</w:t>
      </w:r>
      <w:proofErr w:type="spellEnd"/>
      <w:r w:rsidRPr="00E00B91">
        <w:t xml:space="preserve"> 2: 267–275.</w:t>
      </w:r>
      <w:proofErr w:type="gramEnd"/>
    </w:p>
    <w:p w14:paraId="563848A8" w14:textId="77777777" w:rsidR="00E00B91" w:rsidRDefault="00E00B91"/>
    <w:p w14:paraId="38F4B428" w14:textId="3562623E"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xml:space="preserve">; R. K. </w:t>
      </w:r>
      <w:proofErr w:type="spellStart"/>
      <w:r w:rsidRPr="002B4B15">
        <w:t>Bangert</w:t>
      </w:r>
      <w:proofErr w:type="spellEnd"/>
      <w:r w:rsidRPr="002B4B15">
        <w:t xml:space="preserve"> and T. G. </w:t>
      </w:r>
      <w:proofErr w:type="spellStart"/>
      <w:r w:rsidRPr="002B4B15">
        <w:t>Whitham</w:t>
      </w:r>
      <w:proofErr w:type="spellEnd"/>
      <w:r w:rsidRPr="002B4B15">
        <w:t>.</w:t>
      </w:r>
      <w:proofErr w:type="gramEnd"/>
      <w:r w:rsidRPr="002B4B15">
        <w:t xml:space="preserve"> </w:t>
      </w:r>
      <w:r w:rsidRPr="002B4B15">
        <w:rPr>
          <w:b/>
          <w:bCs/>
        </w:rPr>
        <w:t>2005</w:t>
      </w:r>
      <w:r w:rsidRPr="002B4B15">
        <w:t xml:space="preserve">. Plant genetic determinants of arthropod community structure and diversity. </w:t>
      </w:r>
      <w:proofErr w:type="gramStart"/>
      <w:r w:rsidRPr="002B4B15">
        <w:rPr>
          <w:i/>
          <w:iCs/>
        </w:rPr>
        <w:t>Evolution</w:t>
      </w:r>
      <w:r w:rsidRPr="002B4B15">
        <w:t xml:space="preserve"> 59:61-69.</w:t>
      </w:r>
      <w:proofErr w:type="gramEnd"/>
    </w:p>
    <w:p w14:paraId="65113339" w14:textId="77777777" w:rsidR="002B4B15" w:rsidRDefault="002B4B15"/>
    <w:p w14:paraId="6910F526" w14:textId="75427B51" w:rsidR="009A0ACA" w:rsidRDefault="00411684">
      <w:ins w:id="329" w:author="Hillary Cooper" w:date="2013-11-01T15:21:00Z">
        <w:r>
          <w:t>#</w:t>
        </w:r>
        <w:proofErr w:type="gramStart"/>
        <w:r>
          <w:t>citations</w:t>
        </w:r>
        <w:proofErr w:type="gramEnd"/>
        <w:r>
          <w:t xml:space="preserve">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w:t>
      </w:r>
      <w:proofErr w:type="gramStart"/>
      <w:r>
        <w:t>model</w:t>
      </w:r>
      <w:proofErr w:type="gramEnd"/>
      <w:r>
        <w:t xml:space="preserve">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xml:space="preserve">. The correlation between the </w:t>
      </w:r>
      <w:proofErr w:type="gramStart"/>
      <w:r>
        <w:t>structure</w:t>
      </w:r>
      <w:proofErr w:type="gramEnd"/>
      <w:r>
        <w:t xml:space="preserve"> of the two stand</w:t>
      </w:r>
      <w:ins w:id="330" w:author="Hillary Cooper" w:date="2013-11-01T13:22:00Z">
        <w:r w:rsidR="00540D75">
          <w:t>-</w:t>
        </w:r>
      </w:ins>
      <w:del w:id="331" w:author="Hillary Cooper" w:date="2013-11-01T13:22:00Z">
        <w:r>
          <w:delText xml:space="preserve"> </w:delText>
        </w:r>
      </w:del>
      <w:r>
        <w:t xml:space="preserve">level networks </w:t>
      </w:r>
      <w:commentRangeStart w:id="332"/>
      <w:r>
        <w:t>(</w:t>
      </w:r>
      <w:r w:rsidRPr="00121EB6">
        <w:rPr>
          <w:b/>
        </w:rPr>
        <w:t>c</w:t>
      </w:r>
      <w:r>
        <w:t xml:space="preserve">). </w:t>
      </w:r>
      <w:commentRangeEnd w:id="332"/>
      <w:r w:rsidR="00D56D8E">
        <w:rPr>
          <w:rStyle w:val="CommentReference"/>
          <w:vanish/>
        </w:rPr>
        <w:commentReference w:id="332"/>
      </w:r>
      <w:r>
        <w:t>The network diagram (</w:t>
      </w:r>
      <w:r w:rsidRPr="00121EB6">
        <w:rPr>
          <w:b/>
        </w:rPr>
        <w:t>d</w:t>
      </w:r>
      <w:r>
        <w:t>) shows the percent change</w:t>
      </w:r>
      <w:ins w:id="333"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C31319">
        <w:rPr>
          <w:rFonts w:ascii="MS Gothic"/>
          <w:color w:val="000000"/>
          <w:rPrChange w:id="334" w:author="TGW+DHI" w:date="2013-11-07T08:44:00Z">
            <w:rPr>
              <w:rFonts w:ascii="ＭＳ ゴシック"/>
              <w:color w:val="000000"/>
            </w:rPr>
          </w:rPrChange>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color w:val="000000"/>
          <w:rPrChange w:id="335" w:author="TGW+DHI" w:date="2013-11-07T08:44:00Z">
            <w:rPr>
              <w:rFonts w:ascii="ＭＳ ゴシック"/>
              <w:color w:val="000000"/>
            </w:rPr>
          </w:rPrChange>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headerReference w:type="default" r:id="rId13"/>
      <w:footerReference w:type="even" r:id="rId14"/>
      <w:footerReference w:type="default" r:id="rId15"/>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homas G Whitham" w:date="2013-11-02T15:38:00Z" w:initials="TGW">
    <w:p w14:paraId="3181EEA2" w14:textId="22442EDE" w:rsidR="00F73569" w:rsidRDefault="00F73569">
      <w:pPr>
        <w:pStyle w:val="CommentText"/>
      </w:pPr>
      <w:r>
        <w:rPr>
          <w:rStyle w:val="CommentReference"/>
        </w:rPr>
        <w:annotationRef/>
      </w:r>
      <w:r>
        <w:t>Why is this important?</w:t>
      </w:r>
    </w:p>
  </w:comment>
  <w:comment w:id="15" w:author="Thomas G Whitham" w:date="2013-11-02T15:38:00Z" w:initials="TGW">
    <w:p w14:paraId="515C0CEF" w14:textId="601D2CB5" w:rsidR="00F73569" w:rsidRDefault="00F73569">
      <w:pPr>
        <w:pStyle w:val="CommentText"/>
      </w:pPr>
      <w:r>
        <w:rPr>
          <w:rStyle w:val="CommentReference"/>
        </w:rPr>
        <w:annotationRef/>
      </w:r>
      <w:r>
        <w:t>What does this mean?</w:t>
      </w:r>
      <w:r w:rsidR="002D3D34">
        <w:t xml:space="preserve">  Might need to be clear up front if not a general term that most readers will understand up front.</w:t>
      </w:r>
    </w:p>
  </w:comment>
  <w:comment w:id="16" w:author="Hillary Cooper" w:date="2013-11-01T13:01:00Z" w:initials="HC">
    <w:p w14:paraId="65CBDB14" w14:textId="77777777" w:rsidR="002C3092" w:rsidRDefault="002C3092">
      <w:pPr>
        <w:pStyle w:val="CommentText"/>
      </w:pPr>
      <w:r>
        <w:rPr>
          <w:rStyle w:val="CommentReference"/>
        </w:rPr>
        <w:annotationRef/>
      </w:r>
      <w:r>
        <w:t xml:space="preserve">Between the wild and garden? </w:t>
      </w:r>
      <w:proofErr w:type="gramStart"/>
      <w:r>
        <w:t>unclear</w:t>
      </w:r>
      <w:proofErr w:type="gramEnd"/>
    </w:p>
  </w:comment>
  <w:comment w:id="23" w:author="Thomas G Whitham" w:date="2013-11-02T15:38:00Z" w:initials="TGW">
    <w:p w14:paraId="6FAA993D" w14:textId="086E0E68" w:rsidR="00F73569" w:rsidRDefault="00F73569">
      <w:pPr>
        <w:pStyle w:val="CommentText"/>
      </w:pPr>
      <w:r>
        <w:rPr>
          <w:rStyle w:val="CommentReference"/>
        </w:rPr>
        <w:annotationRef/>
      </w:r>
      <w:r>
        <w:t>Big picture implications; what’s the big deal?</w:t>
      </w:r>
    </w:p>
    <w:p w14:paraId="26D9D4F5" w14:textId="77777777" w:rsidR="00E21FC4" w:rsidRDefault="00E21FC4">
      <w:pPr>
        <w:pStyle w:val="CommentText"/>
      </w:pPr>
    </w:p>
    <w:p w14:paraId="6BD85949" w14:textId="07933871" w:rsidR="00E21FC4" w:rsidRDefault="0032691C" w:rsidP="0032691C">
      <w:pPr>
        <w:pStyle w:val="CommentText"/>
        <w:numPr>
          <w:ilvl w:val="0"/>
          <w:numId w:val="21"/>
        </w:numPr>
      </w:pPr>
      <w:r>
        <w:t xml:space="preserve"> </w:t>
      </w:r>
      <w:r w:rsidR="00E21FC4">
        <w:t>Helps us focus on the key players</w:t>
      </w:r>
    </w:p>
    <w:p w14:paraId="681A1FA5" w14:textId="0CB7C774" w:rsidR="0032691C" w:rsidRDefault="0032691C"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w:t>
      </w:r>
      <w:r w:rsidR="00C72A3E">
        <w:t xml:space="preserve">assembly and </w:t>
      </w:r>
      <w:r>
        <w:t>evolution.</w:t>
      </w:r>
    </w:p>
    <w:p w14:paraId="1FE5B0A4" w14:textId="77777777" w:rsidR="0032691C" w:rsidRDefault="0032691C">
      <w:pPr>
        <w:pStyle w:val="CommentText"/>
      </w:pPr>
    </w:p>
  </w:comment>
  <w:comment w:id="25" w:author="Hillary Cooper" w:date="2013-11-01T13:16:00Z" w:initials="HC">
    <w:p w14:paraId="47C5FED7" w14:textId="77777777" w:rsidR="002C3092" w:rsidRDefault="002C3092">
      <w:pPr>
        <w:pStyle w:val="CommentText"/>
      </w:pPr>
      <w:r>
        <w:rPr>
          <w:rStyle w:val="CommentReference"/>
        </w:rPr>
        <w:annotationRef/>
      </w:r>
      <w:r>
        <w:t xml:space="preserve">I think you need a sentence saying why </w:t>
      </w:r>
      <w:proofErr w:type="spellStart"/>
      <w:r>
        <w:t>sp</w:t>
      </w:r>
      <w:proofErr w:type="spellEnd"/>
      <w:r>
        <w:t xml:space="preserve"> interactions are important for ecosystem dynamics, especially what interactions are likely to change.</w:t>
      </w:r>
    </w:p>
  </w:comment>
  <w:comment w:id="28" w:author="Thomas G Whitham" w:date="2013-11-02T15:38:00Z" w:initials="TGW">
    <w:p w14:paraId="257A2C91" w14:textId="59566867" w:rsidR="00F73569" w:rsidRDefault="00F73569">
      <w:pPr>
        <w:pStyle w:val="CommentText"/>
      </w:pPr>
      <w:r>
        <w:rPr>
          <w:rStyle w:val="CommentReference"/>
        </w:rPr>
        <w:annotationRef/>
      </w:r>
      <w:r>
        <w:t>Reads as if Ellison et al. is about genetic variation in foundation species.  Don’t think so.</w:t>
      </w:r>
    </w:p>
  </w:comment>
  <w:comment w:id="32" w:author="Thomas G Whitham" w:date="2013-11-02T15:38:00Z" w:initials="TGW">
    <w:p w14:paraId="1D7A2641" w14:textId="77777777" w:rsidR="00F73569" w:rsidRDefault="00F73569">
      <w:pPr>
        <w:pStyle w:val="CommentText"/>
      </w:pPr>
      <w:r>
        <w:rPr>
          <w:rStyle w:val="CommentReference"/>
        </w:rPr>
        <w:annotationRef/>
      </w:r>
      <w:r>
        <w:t xml:space="preserve">I think our review is important to cite here </w:t>
      </w:r>
      <w:r w:rsidR="00C00178">
        <w:t>as it illustrates just how widespread this effect is.  E.g.,</w:t>
      </w:r>
    </w:p>
    <w:p w14:paraId="17921F94" w14:textId="77777777" w:rsidR="00C00178" w:rsidRDefault="00C00178">
      <w:pPr>
        <w:pStyle w:val="CommentText"/>
      </w:pPr>
    </w:p>
    <w:p w14:paraId="4394A74E" w14:textId="45C4FEFF" w:rsidR="00C00178" w:rsidRDefault="00C00178">
      <w:pPr>
        <w:pStyle w:val="CommentText"/>
      </w:pPr>
      <w:proofErr w:type="spellStart"/>
      <w:r w:rsidRPr="00DD5E22">
        <w:rPr>
          <w:rFonts w:ascii="Times New Roman" w:hAnsi="Times New Roman" w:cs="Times New Roman"/>
        </w:rPr>
        <w:t>Whitham</w:t>
      </w:r>
      <w:proofErr w:type="spellEnd"/>
      <w:r w:rsidRPr="00DD5E22">
        <w:rPr>
          <w:rFonts w:ascii="Times New Roman" w:hAnsi="Times New Roman" w:cs="Times New Roman"/>
        </w:rPr>
        <w:t xml:space="preserve"> </w:t>
      </w:r>
      <w:r w:rsidRPr="00A97C62">
        <w:rPr>
          <w:rFonts w:ascii="Times New Roman" w:hAnsi="Times New Roman" w:cs="Times New Roman"/>
          <w:i/>
        </w:rPr>
        <w:t>et al.</w:t>
      </w:r>
      <w:r w:rsidRPr="00DD5E22">
        <w:rPr>
          <w:rFonts w:ascii="Times New Roman" w:hAnsi="Times New Roman" w:cs="Times New Roman"/>
        </w:rPr>
        <w:t xml:space="preserve"> 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44" w:author="Hillary Cooper" w:date="2013-11-01T13:09:00Z" w:initials="HC">
    <w:p w14:paraId="363DADE4" w14:textId="77777777" w:rsidR="002C3092" w:rsidRDefault="002C3092">
      <w:pPr>
        <w:pStyle w:val="CommentText"/>
      </w:pPr>
      <w:r>
        <w:rPr>
          <w:rStyle w:val="CommentReference"/>
        </w:rPr>
        <w:annotationRef/>
      </w:r>
      <w:r>
        <w:t>Need to spell out for first time</w:t>
      </w:r>
    </w:p>
  </w:comment>
  <w:comment w:id="56" w:author="Thomas G Whitham" w:date="2013-11-02T15:38:00Z" w:initials="TGW">
    <w:p w14:paraId="76D91706" w14:textId="77777777" w:rsidR="00C00178" w:rsidRDefault="00C00178">
      <w:pPr>
        <w:pStyle w:val="CommentText"/>
      </w:pPr>
      <w:r>
        <w:rPr>
          <w:rStyle w:val="CommentReference"/>
        </w:rPr>
        <w:annotationRef/>
      </w:r>
      <w:r>
        <w:t>Again, why is this knowledge so important?</w:t>
      </w:r>
    </w:p>
    <w:p w14:paraId="67AEACBB" w14:textId="77777777" w:rsidR="00C00178" w:rsidRDefault="00C00178">
      <w:pPr>
        <w:pStyle w:val="CommentText"/>
      </w:pPr>
    </w:p>
    <w:p w14:paraId="4BBA6961" w14:textId="02FBBEC9" w:rsidR="00C00178" w:rsidRDefault="00C00178">
      <w:pPr>
        <w:pStyle w:val="CommentText"/>
      </w:pPr>
      <w:r>
        <w:t>I.e., the interactions of organisms create the habitat for other organisms.  Thus, the interaction of species may be as important to conserve as the organ</w:t>
      </w:r>
      <w:r w:rsidR="00071CAE">
        <w:t>isms themselves, especially when a few strongly interacting species define a much larger community.</w:t>
      </w:r>
    </w:p>
  </w:comment>
  <w:comment w:id="68" w:author="Hillary Cooper" w:date="2013-11-01T13:19:00Z" w:initials="HC">
    <w:p w14:paraId="121A9BC9" w14:textId="77777777" w:rsidR="002C3092" w:rsidRDefault="002C3092">
      <w:pPr>
        <w:pStyle w:val="CommentText"/>
      </w:pPr>
      <w:r>
        <w:rPr>
          <w:rStyle w:val="CommentReference"/>
        </w:rPr>
        <w:annotationRef/>
      </w:r>
      <w:r>
        <w:t>What does this mean?</w:t>
      </w:r>
    </w:p>
  </w:comment>
  <w:comment w:id="71" w:author="Thomas G Whitham" w:date="2013-11-02T15:38:00Z" w:initials="TGW">
    <w:p w14:paraId="7F46D91A" w14:textId="794FE50A" w:rsidR="00071CAE" w:rsidRDefault="00071CAE">
      <w:pPr>
        <w:pStyle w:val="CommentText"/>
      </w:pPr>
      <w:r>
        <w:rPr>
          <w:rStyle w:val="CommentReference"/>
        </w:rPr>
        <w:annotationRef/>
      </w:r>
      <w:r>
        <w:t xml:space="preserve">Good, but needs more </w:t>
      </w:r>
      <w:proofErr w:type="spellStart"/>
      <w:r>
        <w:t>umph</w:t>
      </w:r>
      <w:proofErr w:type="spellEnd"/>
      <w:r>
        <w:t>!</w:t>
      </w:r>
    </w:p>
  </w:comment>
  <w:comment w:id="80" w:author="Dana Ikeda" w:date="2013-11-02T10:38:00Z" w:initials="DI">
    <w:p w14:paraId="41116BCC" w14:textId="77777777" w:rsidR="00C56677" w:rsidRDefault="00C56677">
      <w:pPr>
        <w:pStyle w:val="CommentText"/>
      </w:pPr>
      <w:r>
        <w:rPr>
          <w:rStyle w:val="CommentReference"/>
        </w:rPr>
        <w:annotationRef/>
      </w:r>
      <w:proofErr w:type="gramStart"/>
      <w:r>
        <w:t>just</w:t>
      </w:r>
      <w:proofErr w:type="gramEnd"/>
      <w:r>
        <w:t xml:space="preserve"> name model.</w:t>
      </w:r>
    </w:p>
  </w:comment>
  <w:comment w:id="87" w:author="Dana Ikeda" w:date="2013-11-02T10:38:00Z" w:initials="DI">
    <w:p w14:paraId="330F4341" w14:textId="77777777" w:rsidR="00C56677" w:rsidRDefault="00C56677">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08" w:author="Hillary Cooper" w:date="2013-11-01T13:25:00Z" w:initials="HC">
    <w:p w14:paraId="6FCF2A20" w14:textId="77777777" w:rsidR="002C3092" w:rsidRDefault="002C3092">
      <w:pPr>
        <w:pStyle w:val="CommentText"/>
      </w:pPr>
      <w:r>
        <w:rPr>
          <w:rStyle w:val="CommentReference"/>
        </w:rPr>
        <w:annotationRef/>
      </w:r>
      <w:r>
        <w:t>One value for each species in a pair?</w:t>
      </w:r>
    </w:p>
  </w:comment>
  <w:comment w:id="120" w:author="Hillary Cooper" w:date="2013-11-01T15:10:00Z" w:initials="HC">
    <w:p w14:paraId="156CE836" w14:textId="77777777" w:rsidR="002C3092" w:rsidRDefault="002C3092">
      <w:pPr>
        <w:pStyle w:val="CommentText"/>
      </w:pPr>
      <w:r>
        <w:rPr>
          <w:rStyle w:val="CommentReference"/>
        </w:rPr>
        <w:annotationRef/>
      </w:r>
      <w:r>
        <w:t xml:space="preserve">Is this </w:t>
      </w:r>
      <w:proofErr w:type="spellStart"/>
      <w:r>
        <w:t>xsim</w:t>
      </w:r>
      <w:proofErr w:type="spellEnd"/>
      <w:r>
        <w:t xml:space="preserve"> * </w:t>
      </w:r>
      <w:proofErr w:type="spellStart"/>
      <w:proofErr w:type="gramStart"/>
      <w:r>
        <w:t>sd</w:t>
      </w:r>
      <w:proofErr w:type="spellEnd"/>
      <w:r>
        <w:t>(</w:t>
      </w:r>
      <w:proofErr w:type="spellStart"/>
      <w:proofErr w:type="gramEnd"/>
      <w:r>
        <w:t>xsim</w:t>
      </w:r>
      <w:proofErr w:type="spellEnd"/>
      <w:r>
        <w:t xml:space="preserve">) or </w:t>
      </w:r>
      <w:proofErr w:type="spellStart"/>
      <w:r>
        <w:t>xsim</w:t>
      </w:r>
      <w:proofErr w:type="spellEnd"/>
      <w:r>
        <w:t>/</w:t>
      </w:r>
      <w:proofErr w:type="spellStart"/>
      <w:r>
        <w:t>sd</w:t>
      </w:r>
      <w:proofErr w:type="spellEnd"/>
      <w:r>
        <w:t>(</w:t>
      </w:r>
      <w:proofErr w:type="spellStart"/>
      <w:r>
        <w:t>xsim</w:t>
      </w:r>
      <w:proofErr w:type="spellEnd"/>
      <w:r>
        <w:t>)?</w:t>
      </w:r>
    </w:p>
  </w:comment>
  <w:comment w:id="130" w:author="Dana Ikeda" w:date="2013-11-02T10:38:00Z" w:initials="DI">
    <w:p w14:paraId="426B6D89" w14:textId="77777777" w:rsidR="00C56677" w:rsidRDefault="00C56677">
      <w:pPr>
        <w:pStyle w:val="CommentText"/>
      </w:pPr>
      <w:r>
        <w:rPr>
          <w:rStyle w:val="CommentReference"/>
        </w:rPr>
        <w:annotationRef/>
      </w:r>
      <w:r>
        <w:t>What about the year component? Did you test for yearly variation both through years that the data were collected in and by the age of the tree (i.e. did communities change at all depending upon how old the tree was)?</w:t>
      </w:r>
    </w:p>
  </w:comment>
  <w:comment w:id="131" w:author="Thomas G Whitham" w:date="2013-11-02T15:38:00Z" w:initials="TGW">
    <w:p w14:paraId="3907C608" w14:textId="77777777" w:rsidR="003B454A" w:rsidRDefault="003B454A">
      <w:pPr>
        <w:pStyle w:val="CommentText"/>
      </w:pPr>
      <w:r>
        <w:rPr>
          <w:rStyle w:val="CommentReference"/>
        </w:rPr>
        <w:annotationRef/>
      </w:r>
      <w:r>
        <w:t>I might suggest subsections and an altered structure.</w:t>
      </w:r>
    </w:p>
  </w:comment>
  <w:comment w:id="166" w:author="Hillary Cooper" w:date="2013-11-01T14:29:00Z" w:initials="HC">
    <w:p w14:paraId="47843136" w14:textId="77777777" w:rsidR="002C3092" w:rsidRDefault="002C3092">
      <w:pPr>
        <w:pStyle w:val="CommentText"/>
      </w:pPr>
      <w:r>
        <w:rPr>
          <w:rStyle w:val="CommentReference"/>
        </w:rPr>
        <w:annotationRef/>
      </w:r>
      <w:r>
        <w:t xml:space="preserve">Is this the right #?? </w:t>
      </w:r>
    </w:p>
  </w:comment>
  <w:comment w:id="164" w:author="Dana Ikeda" w:date="2013-11-02T10:38:00Z" w:initials="DI">
    <w:p w14:paraId="0E152335" w14:textId="77777777" w:rsidR="00C56677" w:rsidRDefault="00C56677">
      <w:pPr>
        <w:pStyle w:val="CommentText"/>
      </w:pPr>
      <w:r>
        <w:rPr>
          <w:rStyle w:val="CommentReference"/>
        </w:rPr>
        <w:annotationRef/>
      </w:r>
      <w:r>
        <w:t>Some sort of species accumulation curve might be nice here.</w:t>
      </w:r>
    </w:p>
  </w:comment>
  <w:comment w:id="165" w:author="Thomas G Whitham" w:date="2013-11-02T15:38:00Z" w:initials="TGW">
    <w:p w14:paraId="68859927" w14:textId="43206871" w:rsidR="00071CAE" w:rsidRDefault="00071CAE">
      <w:pPr>
        <w:pStyle w:val="CommentText"/>
      </w:pPr>
      <w:r>
        <w:rPr>
          <w:rStyle w:val="CommentReference"/>
        </w:rPr>
        <w:annotationRef/>
      </w:r>
      <w:r>
        <w:t>Sounds like a method rather than a topic sentence leading off the results</w:t>
      </w:r>
      <w:r w:rsidR="007402AD">
        <w:t xml:space="preserve"> and the number seems small</w:t>
      </w:r>
      <w:r>
        <w:t>.</w:t>
      </w:r>
    </w:p>
  </w:comment>
  <w:comment w:id="167" w:author="Thomas G Whitham" w:date="2013-11-02T15:38:00Z" w:initials="TGW">
    <w:p w14:paraId="64F38A59" w14:textId="58547CE4" w:rsidR="00071CAE" w:rsidRDefault="00071CAE">
      <w:pPr>
        <w:pStyle w:val="CommentText"/>
      </w:pPr>
      <w:r>
        <w:rPr>
          <w:rStyle w:val="CommentReference"/>
        </w:rPr>
        <w:annotationRef/>
      </w:r>
      <w:r>
        <w:t xml:space="preserve">So, what is the big point of this </w:t>
      </w:r>
      <w:proofErr w:type="spellStart"/>
      <w:r>
        <w:t>para</w:t>
      </w:r>
      <w:proofErr w:type="spellEnd"/>
      <w:r>
        <w:t>?  Is this more about a species accumulation curve</w:t>
      </w:r>
      <w:r w:rsidR="00EB5174">
        <w:t>; one for the wild and one for the garden.  There similarity in both would be another argument for why the garden and the wild are very similar or virtually the same</w:t>
      </w:r>
      <w:r>
        <w:t>.  Would that be good to include at least as supplemental material?</w:t>
      </w:r>
    </w:p>
  </w:comment>
  <w:comment w:id="169" w:author="Thomas G Whitham" w:date="2013-11-02T15:38:00Z" w:initials="TGW">
    <w:p w14:paraId="029553C4" w14:textId="4D0349B4" w:rsidR="00743B61" w:rsidRDefault="00743B61">
      <w:pPr>
        <w:pStyle w:val="CommentText"/>
      </w:pPr>
      <w:r>
        <w:rPr>
          <w:rStyle w:val="CommentReference"/>
        </w:rPr>
        <w:annotationRef/>
      </w:r>
      <w:r>
        <w:t>Why is this important?</w:t>
      </w:r>
    </w:p>
  </w:comment>
  <w:comment w:id="170" w:author="Hillary Cooper" w:date="2013-11-01T13:21:00Z" w:initials="HC">
    <w:p w14:paraId="5A4C6DA0" w14:textId="77777777" w:rsidR="002C3092" w:rsidRDefault="002C3092">
      <w:pPr>
        <w:pStyle w:val="CommentText"/>
      </w:pPr>
      <w:r>
        <w:rPr>
          <w:rStyle w:val="CommentReference"/>
        </w:rPr>
        <w:annotationRef/>
      </w:r>
      <w:r>
        <w:t>Combine these sentences – they are redundant-</w:t>
      </w:r>
      <w:proofErr w:type="spellStart"/>
      <w:r>
        <w:t>ish</w:t>
      </w:r>
      <w:proofErr w:type="spellEnd"/>
    </w:p>
  </w:comment>
  <w:comment w:id="174" w:author="Thomas G Whitham" w:date="2013-11-02T15:38:00Z" w:initials="TGW">
    <w:p w14:paraId="4AE0D8BA" w14:textId="5654C15C" w:rsidR="00E766E2" w:rsidRDefault="00E766E2">
      <w:pPr>
        <w:pStyle w:val="CommentText"/>
      </w:pPr>
      <w:r>
        <w:rPr>
          <w:rStyle w:val="CommentReference"/>
        </w:rPr>
        <w:annotationRef/>
      </w:r>
      <w:r>
        <w:t>Need to better explain.  I think this and the next two sentences are separate paragraphs that need topic sentences and more development.</w:t>
      </w:r>
    </w:p>
  </w:comment>
  <w:comment w:id="189" w:author="Dana Ikeda" w:date="2013-11-02T10:38:00Z" w:initials="DI">
    <w:p w14:paraId="1A14A914" w14:textId="77777777" w:rsidR="00C56677" w:rsidRDefault="00C56677">
      <w:pPr>
        <w:pStyle w:val="CommentText"/>
      </w:pPr>
      <w:r>
        <w:rPr>
          <w:rStyle w:val="CommentReference"/>
        </w:rPr>
        <w:annotationRef/>
      </w:r>
      <w:r>
        <w:t xml:space="preserve">What about </w:t>
      </w:r>
      <w:proofErr w:type="spellStart"/>
      <w:r>
        <w:t>Xmon</w:t>
      </w:r>
      <w:proofErr w:type="spellEnd"/>
      <w:r>
        <w:t>? In the garden it looks like it’s presence is fully dependent upon one species, whereas in the wild it has two other connections (and many other indirect connections)</w:t>
      </w:r>
    </w:p>
  </w:comment>
  <w:comment w:id="190" w:author="Thomas G Whitham" w:date="2013-11-02T15:38:00Z" w:initials="TGW">
    <w:p w14:paraId="3695BFC2" w14:textId="77777777" w:rsidR="007402AD" w:rsidRDefault="007402AD">
      <w:pPr>
        <w:pStyle w:val="CommentText"/>
      </w:pPr>
      <w:r>
        <w:rPr>
          <w:rStyle w:val="CommentReference"/>
        </w:rPr>
        <w:annotationRef/>
      </w:r>
      <w:r>
        <w:t>Need to better explain this figure</w:t>
      </w:r>
    </w:p>
  </w:comment>
  <w:comment w:id="192" w:author="Thomas G Whitham" w:date="2013-11-02T15:38:00Z" w:initials="TGW">
    <w:p w14:paraId="0DC7B2B9" w14:textId="4E74B78A" w:rsidR="00743B61" w:rsidRDefault="00743B61">
      <w:pPr>
        <w:pStyle w:val="CommentText"/>
      </w:pPr>
      <w:r>
        <w:rPr>
          <w:rStyle w:val="CommentReference"/>
        </w:rPr>
        <w:annotationRef/>
      </w:r>
      <w:r>
        <w:t>Why is this important?</w:t>
      </w:r>
    </w:p>
  </w:comment>
  <w:comment w:id="194" w:author="Dana Ikeda" w:date="2013-11-02T10:38:00Z" w:initials="DI">
    <w:p w14:paraId="18772C7B" w14:textId="77777777" w:rsidR="00C56677" w:rsidRDefault="00C56677">
      <w:pPr>
        <w:pStyle w:val="CommentText"/>
      </w:pPr>
      <w:r>
        <w:rPr>
          <w:rStyle w:val="CommentReference"/>
        </w:rPr>
        <w:annotationRef/>
      </w:r>
      <w:r>
        <w:t>OK, that answers my age question, but what about any yearly variation.</w:t>
      </w:r>
    </w:p>
  </w:comment>
  <w:comment w:id="198" w:author="Thomas G Whitham" w:date="2013-11-02T15:38:00Z" w:initials="TGW">
    <w:p w14:paraId="3617339F" w14:textId="08F83B8F" w:rsidR="009D4E10" w:rsidRDefault="009D4E10">
      <w:pPr>
        <w:pStyle w:val="CommentText"/>
      </w:pPr>
      <w:r>
        <w:rPr>
          <w:rStyle w:val="CommentReference"/>
        </w:rPr>
        <w:annotationRef/>
      </w:r>
      <w:r>
        <w:t>Need subheadings for key concepts/issues.</w:t>
      </w:r>
    </w:p>
  </w:comment>
  <w:comment w:id="203" w:author="Thomas G Whitham" w:date="2013-11-02T15:38:00Z" w:initials="TGW">
    <w:p w14:paraId="438D67A4" w14:textId="1363CBC2" w:rsidR="00E766E2" w:rsidRDefault="00E766E2">
      <w:pPr>
        <w:pStyle w:val="CommentText"/>
      </w:pPr>
      <w:r>
        <w:rPr>
          <w:rStyle w:val="CommentReference"/>
        </w:rPr>
        <w:annotationRef/>
      </w:r>
      <w:r>
        <w:t>Just how novel is this finding?</w:t>
      </w:r>
    </w:p>
  </w:comment>
  <w:comment w:id="211" w:author="Hillary Cooper" w:date="2013-11-01T13:29:00Z" w:initials="HC">
    <w:p w14:paraId="7911BCCF" w14:textId="77777777" w:rsidR="002C3092" w:rsidRDefault="002C3092">
      <w:pPr>
        <w:pStyle w:val="CommentText"/>
      </w:pPr>
      <w:r>
        <w:rPr>
          <w:rStyle w:val="CommentReference"/>
        </w:rPr>
        <w:annotationRef/>
      </w:r>
      <w:r>
        <w:t>Seems like the wrong word. Influence?</w:t>
      </w:r>
    </w:p>
  </w:comment>
  <w:comment w:id="212" w:author="Hillary Cooper" w:date="2013-11-01T13:29:00Z" w:initials="HC">
    <w:p w14:paraId="6EF7FDEC" w14:textId="77777777" w:rsidR="002C3092" w:rsidRDefault="002C3092">
      <w:pPr>
        <w:pStyle w:val="CommentText"/>
      </w:pPr>
      <w:r>
        <w:rPr>
          <w:rStyle w:val="CommentReference"/>
        </w:rPr>
        <w:annotationRef/>
      </w:r>
      <w:r>
        <w:t>Did you present evidence that this is indeed a heritable trait?</w:t>
      </w:r>
    </w:p>
  </w:comment>
  <w:comment w:id="223" w:author="Hillary Cooper" w:date="2013-11-01T15:36:00Z" w:initials="HC">
    <w:p w14:paraId="01391F05" w14:textId="77777777" w:rsidR="002C3092" w:rsidRDefault="002C3092">
      <w:pPr>
        <w:pStyle w:val="CommentText"/>
      </w:pPr>
      <w:r>
        <w:rPr>
          <w:rStyle w:val="CommentReference"/>
        </w:rPr>
        <w:annotationRef/>
      </w:r>
      <w:r>
        <w:t xml:space="preserve">What does genotypes having different SES’s mean in nature. </w:t>
      </w:r>
    </w:p>
  </w:comment>
  <w:comment w:id="259" w:author="Hillary Cooper" w:date="2013-11-01T13:37:00Z" w:initials="HC">
    <w:p w14:paraId="181B87B5" w14:textId="77777777" w:rsidR="002C3092" w:rsidRDefault="002C3092">
      <w:pPr>
        <w:pStyle w:val="CommentText"/>
      </w:pPr>
      <w:r>
        <w:rPr>
          <w:rStyle w:val="CommentReference"/>
        </w:rPr>
        <w:annotationRef/>
      </w:r>
      <w:r>
        <w:t xml:space="preserve">Expand on this to make the link btw network’s potentially weak/indirect effects having important implications. </w:t>
      </w:r>
    </w:p>
  </w:comment>
  <w:comment w:id="265" w:author="Dana Ikeda" w:date="2013-11-02T10:38:00Z" w:initials="DI">
    <w:p w14:paraId="35570076" w14:textId="77777777" w:rsidR="0065471B" w:rsidRDefault="0065471B">
      <w:pPr>
        <w:pStyle w:val="CommentText"/>
      </w:pPr>
      <w:r>
        <w:rPr>
          <w:rStyle w:val="CommentReference"/>
        </w:rPr>
        <w:annotationRef/>
      </w:r>
      <w:r>
        <w:t>Great start so far, but needs some “big picture implications.” I’ve jotted down a few for you</w:t>
      </w:r>
    </w:p>
  </w:comment>
  <w:comment w:id="303" w:author="Hillary Cooper" w:date="2013-11-01T13:38:00Z" w:initials="HC">
    <w:p w14:paraId="09E778D4" w14:textId="77777777" w:rsidR="002C3092" w:rsidRDefault="002C3092">
      <w:pPr>
        <w:pStyle w:val="CommentText"/>
      </w:pPr>
      <w:r>
        <w:rPr>
          <w:rStyle w:val="CommentReference"/>
        </w:rPr>
        <w:annotationRef/>
      </w:r>
      <w:r>
        <w:t>Incomplete sentence.</w:t>
      </w:r>
    </w:p>
  </w:comment>
  <w:comment w:id="332" w:author="Hillary Cooper" w:date="2013-11-01T14:51:00Z" w:initials="HC">
    <w:p w14:paraId="0B2658B1" w14:textId="77777777" w:rsidR="002C3092" w:rsidRDefault="002C309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A20FF0" w:rsidRDefault="00A20FF0" w:rsidP="006C296A">
      <w:r>
        <w:separator/>
      </w:r>
    </w:p>
  </w:endnote>
  <w:endnote w:type="continuationSeparator" w:id="0">
    <w:p w14:paraId="0A65E2E2" w14:textId="77777777" w:rsidR="00A20FF0" w:rsidRDefault="00A20FF0" w:rsidP="006C296A">
      <w:r>
        <w:continuationSeparator/>
      </w:r>
    </w:p>
  </w:endnote>
  <w:endnote w:type="continuationNotice" w:id="1">
    <w:p w14:paraId="63D3C54A" w14:textId="77777777" w:rsidR="00A20FF0" w:rsidRDefault="00A20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FE52C6" w:rsidRDefault="00FE52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7832">
      <w:rPr>
        <w:rStyle w:val="PageNumber"/>
        <w:noProof/>
      </w:rPr>
      <w:t>4</w:t>
    </w:r>
    <w:r>
      <w:rPr>
        <w:rStyle w:val="PageNumber"/>
      </w:rPr>
      <w:fldChar w:fldCharType="end"/>
    </w:r>
  </w:p>
  <w:p w14:paraId="1A27FCBC" w14:textId="77777777" w:rsidR="00FE52C6" w:rsidRDefault="00FE5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A20FF0" w:rsidRDefault="00A20FF0" w:rsidP="006C296A">
      <w:r>
        <w:separator/>
      </w:r>
    </w:p>
  </w:footnote>
  <w:footnote w:type="continuationSeparator" w:id="0">
    <w:p w14:paraId="24ADFA5F" w14:textId="77777777" w:rsidR="00A20FF0" w:rsidRDefault="00A20FF0" w:rsidP="006C296A">
      <w:r>
        <w:continuationSeparator/>
      </w:r>
    </w:p>
  </w:footnote>
  <w:footnote w:type="continuationNotice" w:id="1">
    <w:p w14:paraId="3C1EA4DA" w14:textId="77777777" w:rsidR="00A20FF0" w:rsidRDefault="00A20FF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25FE6" w14:textId="77777777" w:rsidR="007239F9" w:rsidRDefault="007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9"/>
  </w:num>
  <w:num w:numId="5">
    <w:abstractNumId w:val="11"/>
  </w:num>
  <w:num w:numId="6">
    <w:abstractNumId w:val="10"/>
  </w:num>
  <w:num w:numId="7">
    <w:abstractNumId w:val="3"/>
  </w:num>
  <w:num w:numId="8">
    <w:abstractNumId w:val="17"/>
  </w:num>
  <w:num w:numId="9">
    <w:abstractNumId w:val="15"/>
  </w:num>
  <w:num w:numId="10">
    <w:abstractNumId w:val="5"/>
  </w:num>
  <w:num w:numId="11">
    <w:abstractNumId w:val="2"/>
  </w:num>
  <w:num w:numId="12">
    <w:abstractNumId w:val="8"/>
  </w:num>
  <w:num w:numId="13">
    <w:abstractNumId w:val="6"/>
  </w:num>
  <w:num w:numId="14">
    <w:abstractNumId w:val="19"/>
  </w:num>
  <w:num w:numId="15">
    <w:abstractNumId w:val="1"/>
  </w:num>
  <w:num w:numId="16">
    <w:abstractNumId w:val="4"/>
  </w:num>
  <w:num w:numId="17">
    <w:abstractNumId w:val="18"/>
  </w:num>
  <w:num w:numId="18">
    <w:abstractNumId w:val="20"/>
  </w:num>
  <w:num w:numId="19">
    <w:abstractNumId w:val="21"/>
  </w:num>
  <w:num w:numId="20">
    <w:abstractNumId w:val="13"/>
  </w:num>
  <w:num w:numId="21">
    <w:abstractNumId w:val="12"/>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5C12"/>
    <w:rsid w:val="00023155"/>
    <w:rsid w:val="0002498C"/>
    <w:rsid w:val="00024F4A"/>
    <w:rsid w:val="0002507F"/>
    <w:rsid w:val="000302AC"/>
    <w:rsid w:val="00030AFE"/>
    <w:rsid w:val="00040059"/>
    <w:rsid w:val="00041BC4"/>
    <w:rsid w:val="00041D39"/>
    <w:rsid w:val="0004228B"/>
    <w:rsid w:val="0004235A"/>
    <w:rsid w:val="0004489A"/>
    <w:rsid w:val="00051667"/>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7F30"/>
    <w:rsid w:val="000C656E"/>
    <w:rsid w:val="000C7057"/>
    <w:rsid w:val="000D0F35"/>
    <w:rsid w:val="000D1277"/>
    <w:rsid w:val="000D1CFB"/>
    <w:rsid w:val="000D5849"/>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E17"/>
    <w:rsid w:val="001355DE"/>
    <w:rsid w:val="00135F1B"/>
    <w:rsid w:val="001402FF"/>
    <w:rsid w:val="0014068B"/>
    <w:rsid w:val="0014206F"/>
    <w:rsid w:val="001468F2"/>
    <w:rsid w:val="00152BB5"/>
    <w:rsid w:val="00156F12"/>
    <w:rsid w:val="00157372"/>
    <w:rsid w:val="0017152F"/>
    <w:rsid w:val="00173978"/>
    <w:rsid w:val="00174D5A"/>
    <w:rsid w:val="00175ADE"/>
    <w:rsid w:val="0017720F"/>
    <w:rsid w:val="00181718"/>
    <w:rsid w:val="00183687"/>
    <w:rsid w:val="001869E4"/>
    <w:rsid w:val="00196664"/>
    <w:rsid w:val="001A1ACB"/>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F95"/>
    <w:rsid w:val="002300F3"/>
    <w:rsid w:val="002442CE"/>
    <w:rsid w:val="0024640A"/>
    <w:rsid w:val="002472E9"/>
    <w:rsid w:val="002473D0"/>
    <w:rsid w:val="002501F5"/>
    <w:rsid w:val="002548ED"/>
    <w:rsid w:val="0025626F"/>
    <w:rsid w:val="00256FFF"/>
    <w:rsid w:val="00257C50"/>
    <w:rsid w:val="00262CCE"/>
    <w:rsid w:val="00263533"/>
    <w:rsid w:val="0026618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4B15"/>
    <w:rsid w:val="002B6537"/>
    <w:rsid w:val="002B7BDE"/>
    <w:rsid w:val="002B7FF5"/>
    <w:rsid w:val="002C0A88"/>
    <w:rsid w:val="002C1F6E"/>
    <w:rsid w:val="002C2D62"/>
    <w:rsid w:val="002C3092"/>
    <w:rsid w:val="002C4C85"/>
    <w:rsid w:val="002C5ADB"/>
    <w:rsid w:val="002C6D99"/>
    <w:rsid w:val="002D1F9B"/>
    <w:rsid w:val="002D303E"/>
    <w:rsid w:val="002D3D34"/>
    <w:rsid w:val="002D4265"/>
    <w:rsid w:val="002D73A0"/>
    <w:rsid w:val="002D7666"/>
    <w:rsid w:val="002E261F"/>
    <w:rsid w:val="002E2706"/>
    <w:rsid w:val="002E372D"/>
    <w:rsid w:val="002E5D8A"/>
    <w:rsid w:val="002E6485"/>
    <w:rsid w:val="002F31B6"/>
    <w:rsid w:val="002F446D"/>
    <w:rsid w:val="003011FF"/>
    <w:rsid w:val="0030230D"/>
    <w:rsid w:val="00303FA3"/>
    <w:rsid w:val="00304647"/>
    <w:rsid w:val="00305F36"/>
    <w:rsid w:val="0030682F"/>
    <w:rsid w:val="00311A6E"/>
    <w:rsid w:val="00311A87"/>
    <w:rsid w:val="00311F17"/>
    <w:rsid w:val="00314A5B"/>
    <w:rsid w:val="00314C5C"/>
    <w:rsid w:val="00316AC4"/>
    <w:rsid w:val="003179FA"/>
    <w:rsid w:val="00320D24"/>
    <w:rsid w:val="00324712"/>
    <w:rsid w:val="0032691C"/>
    <w:rsid w:val="003307B3"/>
    <w:rsid w:val="003347DF"/>
    <w:rsid w:val="00334AC1"/>
    <w:rsid w:val="003355CD"/>
    <w:rsid w:val="003355D8"/>
    <w:rsid w:val="00335776"/>
    <w:rsid w:val="00336300"/>
    <w:rsid w:val="00337778"/>
    <w:rsid w:val="00344820"/>
    <w:rsid w:val="00344A9F"/>
    <w:rsid w:val="00347EF1"/>
    <w:rsid w:val="003536FF"/>
    <w:rsid w:val="0036182A"/>
    <w:rsid w:val="00362021"/>
    <w:rsid w:val="003621F1"/>
    <w:rsid w:val="003630F3"/>
    <w:rsid w:val="00365E78"/>
    <w:rsid w:val="00367D25"/>
    <w:rsid w:val="00370E69"/>
    <w:rsid w:val="00371C3B"/>
    <w:rsid w:val="003722F8"/>
    <w:rsid w:val="003741B7"/>
    <w:rsid w:val="00374885"/>
    <w:rsid w:val="0038014D"/>
    <w:rsid w:val="00380F14"/>
    <w:rsid w:val="0038169A"/>
    <w:rsid w:val="00382BF2"/>
    <w:rsid w:val="00384491"/>
    <w:rsid w:val="00386D98"/>
    <w:rsid w:val="0038742A"/>
    <w:rsid w:val="003940BD"/>
    <w:rsid w:val="003945E2"/>
    <w:rsid w:val="003A0C8C"/>
    <w:rsid w:val="003A2A8E"/>
    <w:rsid w:val="003A4475"/>
    <w:rsid w:val="003A4E1B"/>
    <w:rsid w:val="003A6BA8"/>
    <w:rsid w:val="003A7B3A"/>
    <w:rsid w:val="003B3BC9"/>
    <w:rsid w:val="003B454A"/>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B1687"/>
    <w:rsid w:val="004B1BD7"/>
    <w:rsid w:val="004B2269"/>
    <w:rsid w:val="004B2BBB"/>
    <w:rsid w:val="004B6CDE"/>
    <w:rsid w:val="004B6D6A"/>
    <w:rsid w:val="004C168A"/>
    <w:rsid w:val="004C34EA"/>
    <w:rsid w:val="004C51CD"/>
    <w:rsid w:val="004C682C"/>
    <w:rsid w:val="004D02DB"/>
    <w:rsid w:val="004D1E25"/>
    <w:rsid w:val="004D6D09"/>
    <w:rsid w:val="004E35E0"/>
    <w:rsid w:val="004E372D"/>
    <w:rsid w:val="004E3D51"/>
    <w:rsid w:val="004E7407"/>
    <w:rsid w:val="004F0A93"/>
    <w:rsid w:val="004F0B9A"/>
    <w:rsid w:val="004F0D9F"/>
    <w:rsid w:val="004F16E7"/>
    <w:rsid w:val="004F4AE3"/>
    <w:rsid w:val="00500A57"/>
    <w:rsid w:val="00502CBF"/>
    <w:rsid w:val="00506705"/>
    <w:rsid w:val="005145B9"/>
    <w:rsid w:val="00522583"/>
    <w:rsid w:val="005243EF"/>
    <w:rsid w:val="005252CC"/>
    <w:rsid w:val="00525421"/>
    <w:rsid w:val="00525ACF"/>
    <w:rsid w:val="00526DDA"/>
    <w:rsid w:val="005279FF"/>
    <w:rsid w:val="00531B04"/>
    <w:rsid w:val="00537071"/>
    <w:rsid w:val="00540D75"/>
    <w:rsid w:val="0054271D"/>
    <w:rsid w:val="00544391"/>
    <w:rsid w:val="00545F73"/>
    <w:rsid w:val="00557255"/>
    <w:rsid w:val="0056047C"/>
    <w:rsid w:val="00561A06"/>
    <w:rsid w:val="00562869"/>
    <w:rsid w:val="00562DA0"/>
    <w:rsid w:val="0056447A"/>
    <w:rsid w:val="00573F98"/>
    <w:rsid w:val="00573FC5"/>
    <w:rsid w:val="00580326"/>
    <w:rsid w:val="005821C2"/>
    <w:rsid w:val="0058336D"/>
    <w:rsid w:val="0058337B"/>
    <w:rsid w:val="00587FBE"/>
    <w:rsid w:val="00590FBC"/>
    <w:rsid w:val="00591850"/>
    <w:rsid w:val="00592625"/>
    <w:rsid w:val="00596CCB"/>
    <w:rsid w:val="0059748F"/>
    <w:rsid w:val="005A18E8"/>
    <w:rsid w:val="005A3593"/>
    <w:rsid w:val="005A4573"/>
    <w:rsid w:val="005A7BFA"/>
    <w:rsid w:val="005B4CDA"/>
    <w:rsid w:val="005B5BAD"/>
    <w:rsid w:val="005B66EA"/>
    <w:rsid w:val="005B688A"/>
    <w:rsid w:val="005C09A1"/>
    <w:rsid w:val="005C213F"/>
    <w:rsid w:val="005C32D1"/>
    <w:rsid w:val="005C6B90"/>
    <w:rsid w:val="005C7A0C"/>
    <w:rsid w:val="005D3870"/>
    <w:rsid w:val="005D4262"/>
    <w:rsid w:val="005D5BB6"/>
    <w:rsid w:val="005D6337"/>
    <w:rsid w:val="005E0008"/>
    <w:rsid w:val="005E51B9"/>
    <w:rsid w:val="005F1FFF"/>
    <w:rsid w:val="005F41ED"/>
    <w:rsid w:val="006004F0"/>
    <w:rsid w:val="00607832"/>
    <w:rsid w:val="0061356F"/>
    <w:rsid w:val="00617364"/>
    <w:rsid w:val="006216FA"/>
    <w:rsid w:val="006223E1"/>
    <w:rsid w:val="00622C81"/>
    <w:rsid w:val="00623810"/>
    <w:rsid w:val="006249BE"/>
    <w:rsid w:val="00625885"/>
    <w:rsid w:val="00631417"/>
    <w:rsid w:val="00640B0A"/>
    <w:rsid w:val="0064135B"/>
    <w:rsid w:val="006444B2"/>
    <w:rsid w:val="00644E64"/>
    <w:rsid w:val="00645878"/>
    <w:rsid w:val="00646776"/>
    <w:rsid w:val="0065471B"/>
    <w:rsid w:val="00654C05"/>
    <w:rsid w:val="00656C21"/>
    <w:rsid w:val="006632C7"/>
    <w:rsid w:val="006634E5"/>
    <w:rsid w:val="00663E54"/>
    <w:rsid w:val="00666D8B"/>
    <w:rsid w:val="00666FCF"/>
    <w:rsid w:val="00672406"/>
    <w:rsid w:val="00672CF6"/>
    <w:rsid w:val="00676A28"/>
    <w:rsid w:val="0068716B"/>
    <w:rsid w:val="00687858"/>
    <w:rsid w:val="00693509"/>
    <w:rsid w:val="006935D3"/>
    <w:rsid w:val="00694B18"/>
    <w:rsid w:val="00697135"/>
    <w:rsid w:val="006A6AD0"/>
    <w:rsid w:val="006A7354"/>
    <w:rsid w:val="006B1028"/>
    <w:rsid w:val="006B1F5A"/>
    <w:rsid w:val="006B2CEE"/>
    <w:rsid w:val="006B6F3F"/>
    <w:rsid w:val="006C1597"/>
    <w:rsid w:val="006C296A"/>
    <w:rsid w:val="006E0FE0"/>
    <w:rsid w:val="006E4062"/>
    <w:rsid w:val="006E70E7"/>
    <w:rsid w:val="006E7F94"/>
    <w:rsid w:val="006F05C8"/>
    <w:rsid w:val="006F11B4"/>
    <w:rsid w:val="006F1DD0"/>
    <w:rsid w:val="006F3022"/>
    <w:rsid w:val="006F46E3"/>
    <w:rsid w:val="006F4D8C"/>
    <w:rsid w:val="006F6321"/>
    <w:rsid w:val="007012B8"/>
    <w:rsid w:val="0070327A"/>
    <w:rsid w:val="00703B93"/>
    <w:rsid w:val="007124E2"/>
    <w:rsid w:val="007161E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60FD4"/>
    <w:rsid w:val="00764C0F"/>
    <w:rsid w:val="007711B2"/>
    <w:rsid w:val="00771B44"/>
    <w:rsid w:val="00771EE9"/>
    <w:rsid w:val="00772D6A"/>
    <w:rsid w:val="00773681"/>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50920"/>
    <w:rsid w:val="00850A86"/>
    <w:rsid w:val="0085511D"/>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6DD4"/>
    <w:rsid w:val="008C76B3"/>
    <w:rsid w:val="008D13E4"/>
    <w:rsid w:val="008D197A"/>
    <w:rsid w:val="008D1A99"/>
    <w:rsid w:val="008D2497"/>
    <w:rsid w:val="008D4DF6"/>
    <w:rsid w:val="008D5EDF"/>
    <w:rsid w:val="008D6162"/>
    <w:rsid w:val="008D7AFD"/>
    <w:rsid w:val="008E11AE"/>
    <w:rsid w:val="008E4DDB"/>
    <w:rsid w:val="008F455B"/>
    <w:rsid w:val="0090077F"/>
    <w:rsid w:val="00906EC0"/>
    <w:rsid w:val="00907E68"/>
    <w:rsid w:val="0091156A"/>
    <w:rsid w:val="0091433A"/>
    <w:rsid w:val="00914523"/>
    <w:rsid w:val="00914DF5"/>
    <w:rsid w:val="00915C25"/>
    <w:rsid w:val="009175E6"/>
    <w:rsid w:val="009228B0"/>
    <w:rsid w:val="00924B63"/>
    <w:rsid w:val="00927B52"/>
    <w:rsid w:val="00930754"/>
    <w:rsid w:val="00936A00"/>
    <w:rsid w:val="00940A67"/>
    <w:rsid w:val="00947CA4"/>
    <w:rsid w:val="009516C7"/>
    <w:rsid w:val="00956B24"/>
    <w:rsid w:val="00957BCD"/>
    <w:rsid w:val="00957C63"/>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ACA"/>
    <w:rsid w:val="009A137E"/>
    <w:rsid w:val="009A280A"/>
    <w:rsid w:val="009A31A7"/>
    <w:rsid w:val="009A513E"/>
    <w:rsid w:val="009A5B6E"/>
    <w:rsid w:val="009B00C0"/>
    <w:rsid w:val="009B02CF"/>
    <w:rsid w:val="009B2E4C"/>
    <w:rsid w:val="009C0068"/>
    <w:rsid w:val="009C2894"/>
    <w:rsid w:val="009C489B"/>
    <w:rsid w:val="009C4E2A"/>
    <w:rsid w:val="009C5452"/>
    <w:rsid w:val="009C67FE"/>
    <w:rsid w:val="009D38FE"/>
    <w:rsid w:val="009D4E10"/>
    <w:rsid w:val="009D57FD"/>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341D"/>
    <w:rsid w:val="00A03B9C"/>
    <w:rsid w:val="00A04074"/>
    <w:rsid w:val="00A10BF5"/>
    <w:rsid w:val="00A110D7"/>
    <w:rsid w:val="00A11F92"/>
    <w:rsid w:val="00A13AD7"/>
    <w:rsid w:val="00A13F40"/>
    <w:rsid w:val="00A1496E"/>
    <w:rsid w:val="00A20FF0"/>
    <w:rsid w:val="00A2115F"/>
    <w:rsid w:val="00A2200E"/>
    <w:rsid w:val="00A23BF9"/>
    <w:rsid w:val="00A24430"/>
    <w:rsid w:val="00A26467"/>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C3B5E"/>
    <w:rsid w:val="00AC4860"/>
    <w:rsid w:val="00AC4BA4"/>
    <w:rsid w:val="00AC5811"/>
    <w:rsid w:val="00AC648E"/>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6B30"/>
    <w:rsid w:val="00B8677D"/>
    <w:rsid w:val="00B91239"/>
    <w:rsid w:val="00B92FBD"/>
    <w:rsid w:val="00BA2ABB"/>
    <w:rsid w:val="00BA6085"/>
    <w:rsid w:val="00BA6ABA"/>
    <w:rsid w:val="00BB2236"/>
    <w:rsid w:val="00BB4CDB"/>
    <w:rsid w:val="00BB5D2D"/>
    <w:rsid w:val="00BD2073"/>
    <w:rsid w:val="00BD20F4"/>
    <w:rsid w:val="00BD668D"/>
    <w:rsid w:val="00BD6CDF"/>
    <w:rsid w:val="00BD6DAB"/>
    <w:rsid w:val="00BD72E4"/>
    <w:rsid w:val="00BD7766"/>
    <w:rsid w:val="00BE01E9"/>
    <w:rsid w:val="00BE02BF"/>
    <w:rsid w:val="00BE0E52"/>
    <w:rsid w:val="00BE1892"/>
    <w:rsid w:val="00BF11B2"/>
    <w:rsid w:val="00BF3AA9"/>
    <w:rsid w:val="00BF5824"/>
    <w:rsid w:val="00BF61E1"/>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4002"/>
    <w:rsid w:val="00C653D1"/>
    <w:rsid w:val="00C66194"/>
    <w:rsid w:val="00C6797D"/>
    <w:rsid w:val="00C70528"/>
    <w:rsid w:val="00C72A3E"/>
    <w:rsid w:val="00C81E58"/>
    <w:rsid w:val="00C82F3E"/>
    <w:rsid w:val="00C83430"/>
    <w:rsid w:val="00C83FF8"/>
    <w:rsid w:val="00C85F54"/>
    <w:rsid w:val="00C90FB0"/>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DCF"/>
    <w:rsid w:val="00CE0ECD"/>
    <w:rsid w:val="00CE0FFD"/>
    <w:rsid w:val="00CE74E6"/>
    <w:rsid w:val="00CF17AF"/>
    <w:rsid w:val="00CF229D"/>
    <w:rsid w:val="00CF5C35"/>
    <w:rsid w:val="00CF6B31"/>
    <w:rsid w:val="00D012F4"/>
    <w:rsid w:val="00D013CD"/>
    <w:rsid w:val="00D0202F"/>
    <w:rsid w:val="00D04394"/>
    <w:rsid w:val="00D10559"/>
    <w:rsid w:val="00D1155D"/>
    <w:rsid w:val="00D129FC"/>
    <w:rsid w:val="00D12C67"/>
    <w:rsid w:val="00D17210"/>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FC1"/>
    <w:rsid w:val="00D67037"/>
    <w:rsid w:val="00D67E9F"/>
    <w:rsid w:val="00D72B01"/>
    <w:rsid w:val="00D74EE2"/>
    <w:rsid w:val="00D760A6"/>
    <w:rsid w:val="00D77B43"/>
    <w:rsid w:val="00D808E0"/>
    <w:rsid w:val="00D8498F"/>
    <w:rsid w:val="00D92D0F"/>
    <w:rsid w:val="00D930B7"/>
    <w:rsid w:val="00D94B6C"/>
    <w:rsid w:val="00D95BA3"/>
    <w:rsid w:val="00D95C79"/>
    <w:rsid w:val="00D95D78"/>
    <w:rsid w:val="00DA0828"/>
    <w:rsid w:val="00DA5A4A"/>
    <w:rsid w:val="00DA5E78"/>
    <w:rsid w:val="00DB0933"/>
    <w:rsid w:val="00DB252D"/>
    <w:rsid w:val="00DB6C06"/>
    <w:rsid w:val="00DC146B"/>
    <w:rsid w:val="00DC1B10"/>
    <w:rsid w:val="00DC3E91"/>
    <w:rsid w:val="00DD1C84"/>
    <w:rsid w:val="00DD4C23"/>
    <w:rsid w:val="00DD7628"/>
    <w:rsid w:val="00DD7DB0"/>
    <w:rsid w:val="00DE0B08"/>
    <w:rsid w:val="00DE10EB"/>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2437"/>
    <w:rsid w:val="00E13BB0"/>
    <w:rsid w:val="00E13F08"/>
    <w:rsid w:val="00E162C4"/>
    <w:rsid w:val="00E17E7C"/>
    <w:rsid w:val="00E2004A"/>
    <w:rsid w:val="00E21FC4"/>
    <w:rsid w:val="00E22A96"/>
    <w:rsid w:val="00E262C6"/>
    <w:rsid w:val="00E27F54"/>
    <w:rsid w:val="00E30052"/>
    <w:rsid w:val="00E35096"/>
    <w:rsid w:val="00E35A2E"/>
    <w:rsid w:val="00E37CC6"/>
    <w:rsid w:val="00E409CB"/>
    <w:rsid w:val="00E44037"/>
    <w:rsid w:val="00E448F0"/>
    <w:rsid w:val="00E46A90"/>
    <w:rsid w:val="00E516FB"/>
    <w:rsid w:val="00E53960"/>
    <w:rsid w:val="00E56EF2"/>
    <w:rsid w:val="00E576BB"/>
    <w:rsid w:val="00E62F1F"/>
    <w:rsid w:val="00E63D28"/>
    <w:rsid w:val="00E6505F"/>
    <w:rsid w:val="00E6526A"/>
    <w:rsid w:val="00E671BB"/>
    <w:rsid w:val="00E6793B"/>
    <w:rsid w:val="00E706B8"/>
    <w:rsid w:val="00E7090E"/>
    <w:rsid w:val="00E70B4D"/>
    <w:rsid w:val="00E72DC7"/>
    <w:rsid w:val="00E72FD0"/>
    <w:rsid w:val="00E766E2"/>
    <w:rsid w:val="00E81361"/>
    <w:rsid w:val="00E82709"/>
    <w:rsid w:val="00E82ED4"/>
    <w:rsid w:val="00E831AC"/>
    <w:rsid w:val="00E85380"/>
    <w:rsid w:val="00E85417"/>
    <w:rsid w:val="00EA3CE7"/>
    <w:rsid w:val="00EB05F7"/>
    <w:rsid w:val="00EB24E7"/>
    <w:rsid w:val="00EB5174"/>
    <w:rsid w:val="00EC24C0"/>
    <w:rsid w:val="00EC35A8"/>
    <w:rsid w:val="00EC4649"/>
    <w:rsid w:val="00ED4EE2"/>
    <w:rsid w:val="00EE12BA"/>
    <w:rsid w:val="00EE1DAE"/>
    <w:rsid w:val="00EE533B"/>
    <w:rsid w:val="00EE7A7D"/>
    <w:rsid w:val="00EF31B0"/>
    <w:rsid w:val="00EF31F7"/>
    <w:rsid w:val="00EF59AC"/>
    <w:rsid w:val="00EF6B6D"/>
    <w:rsid w:val="00EF7413"/>
    <w:rsid w:val="00F01384"/>
    <w:rsid w:val="00F03535"/>
    <w:rsid w:val="00F037E8"/>
    <w:rsid w:val="00F06C20"/>
    <w:rsid w:val="00F11E1D"/>
    <w:rsid w:val="00F12FAE"/>
    <w:rsid w:val="00F13F78"/>
    <w:rsid w:val="00F14389"/>
    <w:rsid w:val="00F150EF"/>
    <w:rsid w:val="00F1603C"/>
    <w:rsid w:val="00F16957"/>
    <w:rsid w:val="00F216E1"/>
    <w:rsid w:val="00F22AC9"/>
    <w:rsid w:val="00F25112"/>
    <w:rsid w:val="00F307B1"/>
    <w:rsid w:val="00F319AF"/>
    <w:rsid w:val="00F34FE0"/>
    <w:rsid w:val="00F36BE3"/>
    <w:rsid w:val="00F37769"/>
    <w:rsid w:val="00F407F0"/>
    <w:rsid w:val="00F40F8B"/>
    <w:rsid w:val="00F411DB"/>
    <w:rsid w:val="00F417CA"/>
    <w:rsid w:val="00F479B5"/>
    <w:rsid w:val="00F529E2"/>
    <w:rsid w:val="00F52FAD"/>
    <w:rsid w:val="00F538C5"/>
    <w:rsid w:val="00F541C5"/>
    <w:rsid w:val="00F54CCC"/>
    <w:rsid w:val="00F574AA"/>
    <w:rsid w:val="00F63432"/>
    <w:rsid w:val="00F66147"/>
    <w:rsid w:val="00F707C7"/>
    <w:rsid w:val="00F70E10"/>
    <w:rsid w:val="00F7275A"/>
    <w:rsid w:val="00F73145"/>
    <w:rsid w:val="00F73569"/>
    <w:rsid w:val="00F746B2"/>
    <w:rsid w:val="00F7690C"/>
    <w:rsid w:val="00F777B9"/>
    <w:rsid w:val="00F77DFC"/>
    <w:rsid w:val="00F84009"/>
    <w:rsid w:val="00F85834"/>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434D"/>
    <w:rsid w:val="00FC56A1"/>
    <w:rsid w:val="00FC5DE5"/>
    <w:rsid w:val="00FC6138"/>
    <w:rsid w:val="00FC6401"/>
    <w:rsid w:val="00FC6C17"/>
    <w:rsid w:val="00FD4334"/>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B7EBD-605D-E64A-BE55-5FDCD7A2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3666</Words>
  <Characters>20898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2</cp:revision>
  <dcterms:created xsi:type="dcterms:W3CDTF">2014-03-21T12:58:00Z</dcterms:created>
  <dcterms:modified xsi:type="dcterms:W3CDTF">2014-03-21T12:58:00Z</dcterms:modified>
</cp:coreProperties>
</file>