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1CC71" w14:textId="17DCCCDE" w:rsidR="00357757" w:rsidRPr="00644D1E" w:rsidRDefault="00262DE8" w:rsidP="006B1C1F">
      <w:pPr>
        <w:pStyle w:val="ListParagraph"/>
        <w:spacing w:line="480" w:lineRule="auto"/>
        <w:ind w:left="0"/>
        <w:rPr>
          <w:rFonts w:ascii="Times New Roman"/>
          <w:b/>
        </w:rPr>
      </w:pPr>
      <w:r w:rsidRPr="00644D1E">
        <w:rPr>
          <w:rFonts w:ascii="Times New Roman"/>
          <w:b/>
        </w:rPr>
        <w:t>Genetically</w:t>
      </w:r>
      <w:bookmarkStart w:id="0" w:name="_GoBack"/>
      <w:bookmarkEnd w:id="0"/>
      <w:r w:rsidRPr="00644D1E">
        <w:rPr>
          <w:rFonts w:ascii="Times New Roman"/>
          <w:b/>
        </w:rPr>
        <w:t xml:space="preserve"> based interactions of a foundation plant species and an insect drive community interaction network structure</w:t>
      </w:r>
      <w:r w:rsidR="00ED60E3" w:rsidRPr="00644D1E">
        <w:rPr>
          <w:rFonts w:ascii="Times New Roman"/>
          <w:b/>
        </w:rPr>
        <w:t xml:space="preserve"> through leaf senescence.</w:t>
      </w:r>
    </w:p>
    <w:p w14:paraId="74998F2F" w14:textId="77777777" w:rsidR="005156D2" w:rsidRPr="0084314C" w:rsidRDefault="005156D2" w:rsidP="006B1C1F">
      <w:pPr>
        <w:spacing w:line="480" w:lineRule="auto"/>
        <w:rPr>
          <w:rFonts w:ascii="Times New Roman"/>
        </w:rPr>
      </w:pPr>
    </w:p>
    <w:p w14:paraId="1E17A6E6" w14:textId="2EF1DDE8" w:rsidR="00CB2DDD" w:rsidRPr="0084314C" w:rsidRDefault="00CB2DDD" w:rsidP="006B1C1F">
      <w:pPr>
        <w:spacing w:line="480" w:lineRule="auto"/>
        <w:rPr>
          <w:rFonts w:ascii="Times New Roman"/>
        </w:rPr>
      </w:pPr>
      <w:r w:rsidRPr="0084314C">
        <w:rPr>
          <w:rFonts w:ascii="Times New Roman"/>
        </w:rPr>
        <w:t>Authors: Matthew K. Lau</w:t>
      </w:r>
      <w:r w:rsidRPr="0084314C">
        <w:rPr>
          <w:rFonts w:ascii="Times New Roman"/>
          <w:vertAlign w:val="superscript"/>
        </w:rPr>
        <w:t>12</w:t>
      </w:r>
      <w:r w:rsidRPr="0084314C">
        <w:rPr>
          <w:rFonts w:ascii="Times New Roman"/>
        </w:rPr>
        <w:t xml:space="preserve">, </w:t>
      </w:r>
      <w:r w:rsidR="00C2190F" w:rsidRPr="0084314C">
        <w:rPr>
          <w:rFonts w:ascii="Times New Roman"/>
        </w:rPr>
        <w:t>Todd G. Wojtowicz</w:t>
      </w:r>
      <w:r w:rsidR="00CF4F5A" w:rsidRPr="0084314C">
        <w:rPr>
          <w:rFonts w:ascii="Times New Roman"/>
          <w:vertAlign w:val="superscript"/>
        </w:rPr>
        <w:t>1</w:t>
      </w:r>
      <w:r w:rsidR="00CF4F5A" w:rsidRPr="0084314C">
        <w:rPr>
          <w:rFonts w:ascii="Times New Roman"/>
        </w:rPr>
        <w:t>,</w:t>
      </w:r>
      <w:r w:rsidR="00C2190F" w:rsidRPr="0084314C">
        <w:rPr>
          <w:rFonts w:ascii="Times New Roman"/>
        </w:rPr>
        <w:t xml:space="preserve"> </w:t>
      </w:r>
      <w:r w:rsidRPr="0084314C">
        <w:rPr>
          <w:rFonts w:ascii="Times New Roman"/>
        </w:rPr>
        <w:t>Arthur R. Keith</w:t>
      </w:r>
      <w:r w:rsidRPr="0084314C">
        <w:rPr>
          <w:rFonts w:ascii="Times New Roman"/>
          <w:vertAlign w:val="superscript"/>
        </w:rPr>
        <w:t>1</w:t>
      </w:r>
      <w:r w:rsidRPr="0084314C">
        <w:rPr>
          <w:rFonts w:ascii="Times New Roman"/>
        </w:rPr>
        <w:t xml:space="preserve">, </w:t>
      </w:r>
      <w:r w:rsidR="00933E50" w:rsidRPr="0084314C">
        <w:rPr>
          <w:rFonts w:ascii="Times New Roman"/>
        </w:rPr>
        <w:t>Stephen M. Shuster</w:t>
      </w:r>
      <w:r w:rsidR="00933E50" w:rsidRPr="0084314C">
        <w:rPr>
          <w:rFonts w:ascii="Times New Roman"/>
          <w:vertAlign w:val="superscript"/>
        </w:rPr>
        <w:t>1</w:t>
      </w:r>
      <w:r w:rsidR="00933E50" w:rsidRPr="0084314C">
        <w:rPr>
          <w:rFonts w:ascii="Times New Roman"/>
        </w:rPr>
        <w:t xml:space="preserve"> </w:t>
      </w:r>
      <w:r w:rsidRPr="0084314C">
        <w:rPr>
          <w:rFonts w:ascii="Times New Roman"/>
        </w:rPr>
        <w:t>and T.G. Whitham</w:t>
      </w:r>
      <w:r w:rsidRPr="0084314C">
        <w:rPr>
          <w:rFonts w:ascii="Times New Roman"/>
          <w:vertAlign w:val="superscript"/>
        </w:rPr>
        <w:t>1</w:t>
      </w:r>
    </w:p>
    <w:p w14:paraId="0C6A9090" w14:textId="77777777" w:rsidR="00CB2DDD" w:rsidRPr="0084314C" w:rsidRDefault="00CB2DDD" w:rsidP="0084314C">
      <w:pPr>
        <w:spacing w:line="480" w:lineRule="auto"/>
        <w:rPr>
          <w:rFonts w:ascii="Times New Roman"/>
        </w:rPr>
      </w:pPr>
    </w:p>
    <w:p w14:paraId="6F3890F8" w14:textId="72B5FDDD" w:rsidR="00CB2DDD" w:rsidRPr="0084314C" w:rsidRDefault="00CB2DDD" w:rsidP="0084314C">
      <w:pPr>
        <w:spacing w:line="480" w:lineRule="auto"/>
        <w:rPr>
          <w:rFonts w:ascii="Times New Roman"/>
        </w:rPr>
      </w:pPr>
      <w:r w:rsidRPr="0084314C">
        <w:rPr>
          <w:rFonts w:ascii="Times New Roman"/>
        </w:rPr>
        <w:t xml:space="preserve">Affiliations: </w:t>
      </w:r>
      <w:r w:rsidRPr="0084314C">
        <w:rPr>
          <w:rFonts w:ascii="Times New Roman"/>
          <w:vertAlign w:val="superscript"/>
        </w:rPr>
        <w:t>1</w:t>
      </w:r>
      <w:r w:rsidRPr="0084314C">
        <w:rPr>
          <w:rFonts w:ascii="Times New Roman"/>
        </w:rPr>
        <w:t>Department of Biological Sciences and Merriam-Powell Center for Environmental Research, Northern Arizona University, Flagstaff, AZ 86011-5640,</w:t>
      </w:r>
      <w:r w:rsidRPr="0084314C">
        <w:rPr>
          <w:rFonts w:ascii="Times New Roman"/>
          <w:vertAlign w:val="superscript"/>
        </w:rPr>
        <w:t xml:space="preserve"> 2</w:t>
      </w:r>
      <w:r w:rsidRPr="0084314C">
        <w:rPr>
          <w:rFonts w:ascii="Times New Roman"/>
        </w:rPr>
        <w:t xml:space="preserve">Harvard Forest, Harvard University, Petersham, MA 01366, </w:t>
      </w:r>
    </w:p>
    <w:p w14:paraId="681E5DD2" w14:textId="77777777" w:rsidR="00CB2DDD" w:rsidRPr="0084314C" w:rsidRDefault="00CB2DDD" w:rsidP="0084314C">
      <w:pPr>
        <w:spacing w:line="480" w:lineRule="auto"/>
        <w:rPr>
          <w:rFonts w:ascii="Times New Roman"/>
        </w:rPr>
      </w:pPr>
    </w:p>
    <w:p w14:paraId="7002387F" w14:textId="6248FCC9" w:rsidR="00CB2DDD" w:rsidRPr="0084314C" w:rsidRDefault="00CB2DDD" w:rsidP="0084314C">
      <w:pPr>
        <w:spacing w:line="480" w:lineRule="auto"/>
        <w:rPr>
          <w:rFonts w:ascii="Times New Roman"/>
        </w:rPr>
      </w:pPr>
      <w:r w:rsidRPr="0084314C">
        <w:rPr>
          <w:rFonts w:ascii="Times New Roman"/>
        </w:rPr>
        <w:t xml:space="preserve">Emails: MKL = mkl48@nau.edu, </w:t>
      </w:r>
      <w:r w:rsidR="00B06A00" w:rsidRPr="0084314C">
        <w:rPr>
          <w:rFonts w:ascii="Times New Roman"/>
        </w:rPr>
        <w:t xml:space="preserve">TGW = </w:t>
      </w:r>
      <w:r w:rsidR="00830915" w:rsidRPr="0084314C">
        <w:rPr>
          <w:rFonts w:ascii="Times New Roman"/>
        </w:rPr>
        <w:t>tw5</w:t>
      </w:r>
      <w:r w:rsidR="00B06A00" w:rsidRPr="0084314C">
        <w:rPr>
          <w:rFonts w:ascii="Times New Roman"/>
        </w:rPr>
        <w:t xml:space="preserve">@nau.edu, </w:t>
      </w:r>
      <w:r w:rsidRPr="0084314C">
        <w:rPr>
          <w:rFonts w:ascii="Times New Roman"/>
        </w:rPr>
        <w:t xml:space="preserve">ARK = ark36@nau.edu, </w:t>
      </w:r>
      <w:r w:rsidR="00B06A00" w:rsidRPr="0084314C">
        <w:rPr>
          <w:rFonts w:ascii="Times New Roman"/>
        </w:rPr>
        <w:t xml:space="preserve">SMS = </w:t>
      </w:r>
      <w:r w:rsidRPr="0084314C">
        <w:rPr>
          <w:rFonts w:ascii="Times New Roman"/>
        </w:rPr>
        <w:t>stephen.shuster@nau.edu, TGW = thomas.whitham@nau.edu</w:t>
      </w:r>
    </w:p>
    <w:p w14:paraId="598AF698" w14:textId="77777777" w:rsidR="0086519E" w:rsidRPr="0084314C" w:rsidRDefault="0086519E" w:rsidP="0084314C">
      <w:pPr>
        <w:spacing w:line="480" w:lineRule="auto"/>
        <w:rPr>
          <w:rFonts w:ascii="Times New Roman"/>
        </w:rPr>
      </w:pPr>
    </w:p>
    <w:p w14:paraId="7F9ABA7B" w14:textId="01B9A887" w:rsidR="0086519E" w:rsidRPr="0084314C" w:rsidRDefault="00072AF0" w:rsidP="0084314C">
      <w:pPr>
        <w:spacing w:line="480" w:lineRule="auto"/>
        <w:rPr>
          <w:rFonts w:ascii="Times New Roman"/>
        </w:rPr>
      </w:pPr>
      <w:r w:rsidRPr="0084314C">
        <w:rPr>
          <w:rFonts w:ascii="Times New Roman"/>
        </w:rPr>
        <w:t xml:space="preserve">Key Words: </w:t>
      </w:r>
      <w:r w:rsidR="00C251EC" w:rsidRPr="0084314C">
        <w:rPr>
          <w:rFonts w:ascii="Times New Roman"/>
        </w:rPr>
        <w:t xml:space="preserve">common garden, </w:t>
      </w:r>
      <w:r w:rsidR="00C251EC" w:rsidRPr="0084314C">
        <w:rPr>
          <w:rFonts w:ascii="Times New Roman"/>
          <w:i/>
        </w:rPr>
        <w:t>Populus</w:t>
      </w:r>
      <w:r w:rsidR="001209AB" w:rsidRPr="0084314C">
        <w:rPr>
          <w:rFonts w:ascii="Times New Roman"/>
          <w:i/>
        </w:rPr>
        <w:t xml:space="preserve"> angustifolia</w:t>
      </w:r>
      <w:r w:rsidR="00C251EC" w:rsidRPr="0084314C">
        <w:rPr>
          <w:rFonts w:ascii="Times New Roman"/>
        </w:rPr>
        <w:t xml:space="preserve">, </w:t>
      </w:r>
      <w:r w:rsidR="001209AB" w:rsidRPr="0084314C">
        <w:rPr>
          <w:rFonts w:ascii="Times New Roman"/>
          <w:i/>
        </w:rPr>
        <w:t>Pemphigus betae</w:t>
      </w:r>
      <w:r w:rsidR="001209AB" w:rsidRPr="0084314C">
        <w:rPr>
          <w:rFonts w:ascii="Times New Roman"/>
        </w:rPr>
        <w:t xml:space="preserve">, </w:t>
      </w:r>
      <w:r w:rsidR="002C2AEA" w:rsidRPr="0084314C">
        <w:rPr>
          <w:rFonts w:ascii="Times New Roman"/>
        </w:rPr>
        <w:t>co-occurrence</w:t>
      </w:r>
      <w:r w:rsidR="00553C62" w:rsidRPr="0084314C">
        <w:rPr>
          <w:rFonts w:ascii="Times New Roman"/>
        </w:rPr>
        <w:t xml:space="preserve"> patterns</w:t>
      </w:r>
      <w:r w:rsidR="002C2AEA" w:rsidRPr="0084314C">
        <w:rPr>
          <w:rFonts w:ascii="Times New Roman"/>
        </w:rPr>
        <w:t xml:space="preserve">, </w:t>
      </w:r>
      <w:r w:rsidR="00553C62" w:rsidRPr="0084314C">
        <w:rPr>
          <w:rFonts w:ascii="Times New Roman"/>
        </w:rPr>
        <w:t>unipartite and bipartite networks</w:t>
      </w:r>
    </w:p>
    <w:p w14:paraId="6C66CD29" w14:textId="77777777" w:rsidR="00766D0D" w:rsidRPr="0084314C" w:rsidRDefault="00766D0D" w:rsidP="0084314C">
      <w:pPr>
        <w:spacing w:line="480" w:lineRule="auto"/>
        <w:rPr>
          <w:rFonts w:ascii="Times New Roman"/>
        </w:rPr>
      </w:pPr>
    </w:p>
    <w:p w14:paraId="2D35FCF7" w14:textId="3D6966A8" w:rsidR="00AB4033" w:rsidRPr="0084314C" w:rsidRDefault="00AB4033" w:rsidP="0084314C">
      <w:pPr>
        <w:spacing w:line="480" w:lineRule="auto"/>
        <w:rPr>
          <w:rFonts w:ascii="Times New Roman"/>
        </w:rPr>
      </w:pPr>
      <w:r w:rsidRPr="0084314C">
        <w:rPr>
          <w:rFonts w:ascii="Times New Roman"/>
        </w:rPr>
        <w:t>Data Archival Location: grail servers nau</w:t>
      </w:r>
    </w:p>
    <w:p w14:paraId="323CF256" w14:textId="77777777" w:rsidR="00357757" w:rsidRPr="0084314C" w:rsidRDefault="00C560DA" w:rsidP="0084314C">
      <w:pPr>
        <w:spacing w:line="480" w:lineRule="auto"/>
        <w:rPr>
          <w:rFonts w:ascii="Times New Roman"/>
        </w:rPr>
      </w:pPr>
      <w:r w:rsidRPr="0084314C">
        <w:rPr>
          <w:rFonts w:ascii="Times New Roman"/>
        </w:rPr>
        <w:br w:type="page"/>
      </w:r>
    </w:p>
    <w:p w14:paraId="48AAA1F0" w14:textId="027310F3" w:rsidR="00357757" w:rsidRPr="0084314C" w:rsidRDefault="00C560DA" w:rsidP="0084314C">
      <w:pPr>
        <w:pStyle w:val="ListParagraph"/>
        <w:spacing w:line="480" w:lineRule="auto"/>
        <w:ind w:left="0"/>
        <w:rPr>
          <w:rFonts w:ascii="Times New Roman"/>
        </w:rPr>
      </w:pPr>
      <w:r w:rsidRPr="0084314C">
        <w:rPr>
          <w:rFonts w:ascii="Times New Roman"/>
          <w:b/>
        </w:rPr>
        <w:lastRenderedPageBreak/>
        <w:t>Abstract</w:t>
      </w:r>
      <w:r w:rsidR="006D3AC4" w:rsidRPr="0084314C">
        <w:rPr>
          <w:rFonts w:ascii="Times New Roman"/>
          <w:b/>
        </w:rPr>
        <w:t xml:space="preserve">. </w:t>
      </w:r>
      <w:r w:rsidRPr="0084314C">
        <w:rPr>
          <w:rFonts w:ascii="Times New Roman"/>
        </w:rPr>
        <w:t xml:space="preserve">Multiple studies have demonstrated that genetic variation in a single species can structure entire communities and tri-trophic interactions; however, </w:t>
      </w:r>
      <w:r w:rsidR="004A0D17" w:rsidRPr="0084314C">
        <w:rPr>
          <w:rFonts w:ascii="Times New Roman"/>
        </w:rPr>
        <w:t xml:space="preserve">few studies have examined evolutionary dynamics in </w:t>
      </w:r>
      <w:r w:rsidRPr="0084314C">
        <w:rPr>
          <w:rFonts w:ascii="Times New Roman"/>
        </w:rPr>
        <w:t xml:space="preserve">complex </w:t>
      </w:r>
      <w:r w:rsidR="00F5531C" w:rsidRPr="0084314C">
        <w:rPr>
          <w:rFonts w:ascii="Times New Roman"/>
        </w:rPr>
        <w:t xml:space="preserve">ecological </w:t>
      </w:r>
      <w:r w:rsidRPr="0084314C">
        <w:rPr>
          <w:rFonts w:ascii="Times New Roman"/>
        </w:rPr>
        <w:t>networks. Here, we use a long-term experimental common garden to test for the effect that genotypic variation in a foundation species (</w:t>
      </w:r>
      <w:r w:rsidRPr="0084314C">
        <w:rPr>
          <w:rFonts w:ascii="Times New Roman"/>
          <w:i/>
        </w:rPr>
        <w:t>Populus angustifolia</w:t>
      </w:r>
      <w:r w:rsidRPr="0084314C">
        <w:rPr>
          <w:rFonts w:ascii="Times New Roman"/>
        </w:rPr>
        <w:t xml:space="preserve"> </w:t>
      </w:r>
      <w:commentRangeStart w:id="1"/>
      <w:r w:rsidRPr="0084314C">
        <w:rPr>
          <w:rFonts w:ascii="Times New Roman"/>
        </w:rPr>
        <w:t>James</w:t>
      </w:r>
      <w:commentRangeEnd w:id="1"/>
      <w:r w:rsidR="000D09B5">
        <w:rPr>
          <w:rStyle w:val="CommentReference"/>
        </w:rPr>
        <w:commentReference w:id="1"/>
      </w:r>
      <w:r w:rsidRPr="0084314C">
        <w:rPr>
          <w:rFonts w:ascii="Times New Roman"/>
        </w:rPr>
        <w:t xml:space="preserve">) </w:t>
      </w:r>
      <w:r w:rsidR="006304D2" w:rsidRPr="0084314C">
        <w:rPr>
          <w:rFonts w:ascii="Times New Roman"/>
        </w:rPr>
        <w:t>in its interactions with a common insect</w:t>
      </w:r>
      <w:ins w:id="2" w:author="Thomas Whitham" w:date="2014-04-09T23:40:00Z">
        <w:r w:rsidR="00BB28E2">
          <w:rPr>
            <w:rFonts w:ascii="Times New Roman"/>
          </w:rPr>
          <w:t xml:space="preserve"> (</w:t>
        </w:r>
      </w:ins>
      <w:del w:id="3" w:author="Thomas Whitham" w:date="2014-04-09T23:40:00Z">
        <w:r w:rsidR="006304D2" w:rsidRPr="0084314C" w:rsidDel="00BB28E2">
          <w:rPr>
            <w:rFonts w:ascii="Times New Roman"/>
          </w:rPr>
          <w:delText xml:space="preserve">, </w:delText>
        </w:r>
      </w:del>
      <w:r w:rsidR="006304D2" w:rsidRPr="0084314C">
        <w:rPr>
          <w:rFonts w:ascii="Times New Roman"/>
          <w:i/>
        </w:rPr>
        <w:t>Pemphigus betae</w:t>
      </w:r>
      <w:ins w:id="4" w:author="Thomas Whitham" w:date="2014-04-09T23:40:00Z">
        <w:r w:rsidR="00BB28E2">
          <w:rPr>
            <w:rFonts w:ascii="Times New Roman"/>
          </w:rPr>
          <w:t>)</w:t>
        </w:r>
      </w:ins>
      <w:del w:id="5" w:author="Thomas Whitham" w:date="2014-04-09T23:40:00Z">
        <w:r w:rsidR="006304D2" w:rsidRPr="0084314C" w:rsidDel="00BB28E2">
          <w:rPr>
            <w:rFonts w:ascii="Times New Roman"/>
          </w:rPr>
          <w:delText>,</w:delText>
        </w:r>
      </w:del>
      <w:r w:rsidR="006304D2" w:rsidRPr="0084314C">
        <w:rPr>
          <w:rFonts w:ascii="Times New Roman"/>
        </w:rPr>
        <w:t xml:space="preserve"> </w:t>
      </w:r>
      <w:r w:rsidRPr="0084314C">
        <w:rPr>
          <w:rFonts w:ascii="Times New Roman"/>
        </w:rPr>
        <w:t xml:space="preserve">can </w:t>
      </w:r>
      <w:r w:rsidR="006304D2" w:rsidRPr="0084314C">
        <w:rPr>
          <w:rFonts w:ascii="Times New Roman"/>
        </w:rPr>
        <w:t>affect a larger community network of</w:t>
      </w:r>
      <w:r w:rsidR="00BF5767" w:rsidRPr="0084314C">
        <w:rPr>
          <w:rFonts w:ascii="Times New Roman"/>
        </w:rPr>
        <w:t xml:space="preserve"> arthropods. These findings support the interacting foundation species hypothesis in which the genetics-based interactions of a few highly interactive species can define whole communities of organisms. While other studies have shown such effects on community richness, abundance and composition, here we examine their community networks.</w:t>
      </w:r>
      <w:r w:rsidR="006304D2" w:rsidRPr="0084314C">
        <w:rPr>
          <w:rFonts w:ascii="Times New Roman"/>
        </w:rPr>
        <w:t xml:space="preserve"> </w:t>
      </w:r>
      <w:r w:rsidR="00B21442" w:rsidRPr="0084314C">
        <w:rPr>
          <w:rFonts w:ascii="Times New Roman"/>
        </w:rPr>
        <w:t>T</w:t>
      </w:r>
      <w:r w:rsidRPr="0084314C">
        <w:rPr>
          <w:rFonts w:ascii="Times New Roman"/>
        </w:rPr>
        <w:t>hree main results</w:t>
      </w:r>
      <w:r w:rsidR="00B21442" w:rsidRPr="0084314C">
        <w:rPr>
          <w:rFonts w:ascii="Times New Roman"/>
        </w:rPr>
        <w:t xml:space="preserve"> emerged</w:t>
      </w:r>
      <w:r w:rsidRPr="0084314C">
        <w:rPr>
          <w:rFonts w:ascii="Times New Roman"/>
        </w:rPr>
        <w:t>:</w:t>
      </w:r>
      <w:r w:rsidR="005F2B8A" w:rsidRPr="0084314C">
        <w:rPr>
          <w:rFonts w:ascii="Times New Roman"/>
        </w:rPr>
        <w:t xml:space="preserve"> i)</w:t>
      </w:r>
      <w:r w:rsidR="005F2B8A" w:rsidRPr="0084314C">
        <w:rPr>
          <w:rFonts w:ascii="Times New Roman"/>
          <w:color w:val="000000"/>
        </w:rPr>
        <w:t xml:space="preserve"> </w:t>
      </w:r>
      <w:r w:rsidRPr="0084314C">
        <w:rPr>
          <w:rFonts w:ascii="Times New Roman"/>
        </w:rPr>
        <w:t xml:space="preserve">Genotypic variation in leaf senescence contributed to uni-partite (one mode) </w:t>
      </w:r>
      <w:commentRangeStart w:id="6"/>
      <w:r w:rsidRPr="0084314C">
        <w:rPr>
          <w:rFonts w:ascii="Times New Roman"/>
        </w:rPr>
        <w:t xml:space="preserve">leaf modifier </w:t>
      </w:r>
      <w:commentRangeEnd w:id="6"/>
      <w:r w:rsidR="00BB28E2">
        <w:rPr>
          <w:rStyle w:val="CommentReference"/>
        </w:rPr>
        <w:commentReference w:id="6"/>
      </w:r>
      <w:r w:rsidRPr="0084314C">
        <w:rPr>
          <w:rFonts w:ascii="Times New Roman"/>
        </w:rPr>
        <w:t>network structure by altering inter- and intra-tree co-occurrence pattern</w:t>
      </w:r>
      <w:r w:rsidR="005F2B8A" w:rsidRPr="0084314C">
        <w:rPr>
          <w:rFonts w:ascii="Times New Roman"/>
          <w:color w:val="000000"/>
        </w:rPr>
        <w:t xml:space="preserve">, ii) </w:t>
      </w:r>
      <w:r w:rsidR="005F2B8A" w:rsidRPr="0084314C">
        <w:rPr>
          <w:rFonts w:ascii="Times New Roman"/>
        </w:rPr>
        <w:t>l</w:t>
      </w:r>
      <w:r w:rsidR="00266EC7" w:rsidRPr="0084314C">
        <w:rPr>
          <w:rFonts w:ascii="Times New Roman"/>
        </w:rPr>
        <w:t>eaf senescence also increased the modular (i.e.</w:t>
      </w:r>
      <w:r w:rsidR="006D3AC4" w:rsidRPr="0084314C">
        <w:rPr>
          <w:rFonts w:ascii="Times New Roman"/>
        </w:rPr>
        <w:t>,</w:t>
      </w:r>
      <w:r w:rsidR="00266EC7" w:rsidRPr="0084314C">
        <w:rPr>
          <w:rFonts w:ascii="Times New Roman"/>
        </w:rPr>
        <w:t xml:space="preserve"> compartmental) structure of bipartite (two-mode) ne</w:t>
      </w:r>
      <w:r w:rsidR="00A75B50" w:rsidRPr="0084314C">
        <w:rPr>
          <w:rFonts w:ascii="Times New Roman"/>
        </w:rPr>
        <w:t>tworks of tree genotype and the</w:t>
      </w:r>
      <w:r w:rsidR="00266EC7" w:rsidRPr="0084314C">
        <w:rPr>
          <w:rFonts w:ascii="Times New Roman"/>
        </w:rPr>
        <w:t xml:space="preserve"> leaf modifier community</w:t>
      </w:r>
      <w:r w:rsidR="00276F2A" w:rsidRPr="0084314C">
        <w:rPr>
          <w:rFonts w:ascii="Times New Roman"/>
          <w:color w:val="000000"/>
        </w:rPr>
        <w:t xml:space="preserve">, and iii) </w:t>
      </w:r>
      <w:r w:rsidR="00276F2A" w:rsidRPr="0084314C">
        <w:rPr>
          <w:rFonts w:ascii="Times New Roman"/>
        </w:rPr>
        <w:t>s</w:t>
      </w:r>
      <w:r w:rsidRPr="0084314C">
        <w:rPr>
          <w:rFonts w:ascii="Times New Roman"/>
        </w:rPr>
        <w:t xml:space="preserve">enescence of leaves </w:t>
      </w:r>
      <w:r w:rsidR="00377587" w:rsidRPr="0084314C">
        <w:rPr>
          <w:rFonts w:ascii="Times New Roman"/>
        </w:rPr>
        <w:t xml:space="preserve">was related to </w:t>
      </w:r>
      <w:r w:rsidRPr="0084314C">
        <w:rPr>
          <w:rFonts w:ascii="Times New Roman"/>
        </w:rPr>
        <w:t xml:space="preserve">genetically based susceptibility to </w:t>
      </w:r>
      <w:r w:rsidRPr="0084314C">
        <w:rPr>
          <w:rFonts w:ascii="Times New Roman"/>
          <w:i/>
        </w:rPr>
        <w:t>P. betae</w:t>
      </w:r>
      <w:r w:rsidR="003B16DA" w:rsidRPr="0084314C">
        <w:rPr>
          <w:rFonts w:ascii="Times New Roman"/>
        </w:rPr>
        <w:t xml:space="preserve">, which </w:t>
      </w:r>
      <w:r w:rsidR="00CA40EE" w:rsidRPr="0084314C">
        <w:rPr>
          <w:rFonts w:ascii="Times New Roman"/>
        </w:rPr>
        <w:t xml:space="preserve">produced </w:t>
      </w:r>
      <w:r w:rsidRPr="0084314C">
        <w:rPr>
          <w:rFonts w:ascii="Times New Roman"/>
        </w:rPr>
        <w:t>dispersion of leaf modifier</w:t>
      </w:r>
      <w:r w:rsidR="00B64B9A" w:rsidRPr="0084314C">
        <w:rPr>
          <w:rFonts w:ascii="Times New Roman"/>
        </w:rPr>
        <w:t>s</w:t>
      </w:r>
      <w:r w:rsidR="00FB3AE2" w:rsidRPr="0084314C">
        <w:rPr>
          <w:rFonts w:ascii="Times New Roman"/>
          <w:color w:val="000000"/>
        </w:rPr>
        <w:t xml:space="preserve">. </w:t>
      </w:r>
      <w:r w:rsidRPr="0084314C">
        <w:rPr>
          <w:rFonts w:ascii="Times New Roman"/>
        </w:rPr>
        <w:t xml:space="preserve">These results demonstrate how genetic variance in foundation </w:t>
      </w:r>
      <w:r w:rsidR="00BF5767" w:rsidRPr="0084314C">
        <w:rPr>
          <w:rFonts w:ascii="Times New Roman"/>
        </w:rPr>
        <w:t xml:space="preserve">plant </w:t>
      </w:r>
      <w:r w:rsidRPr="0084314C">
        <w:rPr>
          <w:rFonts w:ascii="Times New Roman"/>
        </w:rPr>
        <w:t xml:space="preserve">species can affect the </w:t>
      </w:r>
      <w:commentRangeStart w:id="7"/>
      <w:r w:rsidRPr="0084314C">
        <w:rPr>
          <w:rFonts w:ascii="Times New Roman"/>
        </w:rPr>
        <w:t>structure of ecological networks</w:t>
      </w:r>
      <w:r w:rsidR="00BF5767" w:rsidRPr="0084314C">
        <w:rPr>
          <w:rFonts w:ascii="Times New Roman"/>
        </w:rPr>
        <w:t xml:space="preserve"> though its interactions with a common herbivore</w:t>
      </w:r>
      <w:r w:rsidRPr="0084314C">
        <w:rPr>
          <w:rFonts w:ascii="Times New Roman"/>
        </w:rPr>
        <w:t xml:space="preserve">. The </w:t>
      </w:r>
      <w:commentRangeEnd w:id="7"/>
      <w:r w:rsidR="00BB28E2">
        <w:rPr>
          <w:rStyle w:val="CommentReference"/>
        </w:rPr>
        <w:commentReference w:id="7"/>
      </w:r>
      <w:r w:rsidRPr="0084314C">
        <w:rPr>
          <w:rFonts w:ascii="Times New Roman"/>
        </w:rPr>
        <w:t xml:space="preserve">formation of </w:t>
      </w:r>
      <w:commentRangeStart w:id="8"/>
      <w:r w:rsidRPr="0084314C">
        <w:rPr>
          <w:rFonts w:ascii="Times New Roman"/>
        </w:rPr>
        <w:t xml:space="preserve">genotype-species modules mirrors the patterns of network structure observed in species-species </w:t>
      </w:r>
      <w:commentRangeEnd w:id="8"/>
      <w:r w:rsidR="00BB28E2">
        <w:rPr>
          <w:rStyle w:val="CommentReference"/>
        </w:rPr>
        <w:commentReference w:id="8"/>
      </w:r>
      <w:r w:rsidRPr="0084314C">
        <w:rPr>
          <w:rFonts w:ascii="Times New Roman"/>
        </w:rPr>
        <w:t>networks of plants and herbivores. Together, these findings demonstrate how community-level genetic effects contribute to ecological patterns and provide a potential mechanism for evolutionary dynamics in complex ecosystems.</w:t>
      </w:r>
      <w:r w:rsidRPr="0084314C">
        <w:rPr>
          <w:rFonts w:ascii="Times New Roman"/>
        </w:rPr>
        <w:br w:type="page"/>
      </w:r>
    </w:p>
    <w:p w14:paraId="5F018718" w14:textId="451D016C" w:rsidR="00357757" w:rsidRPr="0084314C" w:rsidRDefault="00C560DA" w:rsidP="0084314C">
      <w:pPr>
        <w:spacing w:line="480" w:lineRule="auto"/>
        <w:rPr>
          <w:rFonts w:ascii="Times New Roman"/>
          <w:b/>
        </w:rPr>
      </w:pPr>
      <w:r w:rsidRPr="0084314C">
        <w:rPr>
          <w:rFonts w:ascii="Times New Roman"/>
          <w:b/>
        </w:rPr>
        <w:lastRenderedPageBreak/>
        <w:t>Introduction</w:t>
      </w:r>
    </w:p>
    <w:p w14:paraId="4D78B058" w14:textId="2C560E7B" w:rsidR="00357757" w:rsidRPr="0084314C" w:rsidRDefault="00C560DA" w:rsidP="0084314C">
      <w:pPr>
        <w:pStyle w:val="ListParagraph"/>
        <w:spacing w:line="480" w:lineRule="auto"/>
        <w:ind w:left="0" w:firstLine="720"/>
        <w:rPr>
          <w:rFonts w:ascii="Times New Roman"/>
        </w:rPr>
      </w:pPr>
      <w:r w:rsidRPr="0084314C">
        <w:rPr>
          <w:rFonts w:ascii="Times New Roman"/>
        </w:rPr>
        <w:t xml:space="preserve">Understanding the interplay between ecological and evolutionary dynamics in the context of </w:t>
      </w:r>
      <w:r w:rsidR="006304A2" w:rsidRPr="0084314C">
        <w:rPr>
          <w:rFonts w:ascii="Times New Roman"/>
        </w:rPr>
        <w:t>complex</w:t>
      </w:r>
      <w:r w:rsidR="00666708" w:rsidRPr="0084314C">
        <w:rPr>
          <w:rFonts w:ascii="Times New Roman"/>
        </w:rPr>
        <w:t xml:space="preserve"> </w:t>
      </w:r>
      <w:r w:rsidRPr="0084314C">
        <w:rPr>
          <w:rFonts w:ascii="Times New Roman"/>
        </w:rPr>
        <w:t xml:space="preserve">multi-species communities is a major research frontier. </w:t>
      </w:r>
      <w:r w:rsidR="00E40C67" w:rsidRPr="0084314C">
        <w:rPr>
          <w:rFonts w:ascii="Times New Roman"/>
        </w:rPr>
        <w:t xml:space="preserve">There is now a significant body of </w:t>
      </w:r>
      <w:r w:rsidRPr="0084314C">
        <w:rPr>
          <w:rFonts w:ascii="Times New Roman"/>
        </w:rPr>
        <w:t xml:space="preserve">research </w:t>
      </w:r>
      <w:r w:rsidR="00D06657" w:rsidRPr="0084314C">
        <w:rPr>
          <w:rFonts w:ascii="Times New Roman"/>
        </w:rPr>
        <w:t xml:space="preserve">in the fields of community genetics and co-evolutionary biology that </w:t>
      </w:r>
      <w:r w:rsidR="00BB76AB" w:rsidRPr="0084314C">
        <w:rPr>
          <w:rFonts w:ascii="Times New Roman"/>
        </w:rPr>
        <w:t xml:space="preserve">have shown how </w:t>
      </w:r>
      <w:r w:rsidRPr="0084314C">
        <w:rPr>
          <w:rFonts w:ascii="Times New Roman"/>
        </w:rPr>
        <w:t xml:space="preserve">genetic variation in a single species can contribute to the </w:t>
      </w:r>
      <w:r w:rsidR="004B6505" w:rsidRPr="0084314C">
        <w:rPr>
          <w:rFonts w:ascii="Times New Roman"/>
        </w:rPr>
        <w:t xml:space="preserve">composition, diversity </w:t>
      </w:r>
      <w:r w:rsidRPr="0084314C">
        <w:rPr>
          <w:rFonts w:ascii="Times New Roman"/>
        </w:rPr>
        <w:t xml:space="preserve">and stability of </w:t>
      </w:r>
      <w:r w:rsidR="005C66FB" w:rsidRPr="0084314C">
        <w:rPr>
          <w:rFonts w:ascii="Times New Roman"/>
        </w:rPr>
        <w:t xml:space="preserve">whole </w:t>
      </w:r>
      <w:r w:rsidRPr="0084314C">
        <w:rPr>
          <w:rFonts w:ascii="Times New Roman"/>
        </w:rPr>
        <w:t xml:space="preserve">communities </w:t>
      </w:r>
      <w:r w:rsidR="00D06657" w:rsidRPr="0084314C">
        <w:rPr>
          <w:rFonts w:ascii="Times New Roman"/>
        </w:rPr>
        <w:t>(Whitham et al. 20</w:t>
      </w:r>
      <w:r w:rsidR="003024DD" w:rsidRPr="0084314C">
        <w:rPr>
          <w:rFonts w:ascii="Times New Roman"/>
        </w:rPr>
        <w:t>06</w:t>
      </w:r>
      <w:r w:rsidR="00D06657" w:rsidRPr="0084314C">
        <w:rPr>
          <w:rFonts w:ascii="Times New Roman"/>
        </w:rPr>
        <w:t xml:space="preserve">) and how species interactions drive the evolution of biological diversity </w:t>
      </w:r>
      <w:r w:rsidRPr="0084314C">
        <w:rPr>
          <w:rFonts w:ascii="Times New Roman"/>
        </w:rPr>
        <w:t>(</w:t>
      </w:r>
      <w:r w:rsidR="007D06EE" w:rsidRPr="0084314C">
        <w:rPr>
          <w:rFonts w:ascii="Times New Roman"/>
        </w:rPr>
        <w:t>Thompson 20</w:t>
      </w:r>
      <w:r w:rsidR="000D10DD" w:rsidRPr="0084314C">
        <w:rPr>
          <w:rFonts w:ascii="Times New Roman"/>
        </w:rPr>
        <w:t>09</w:t>
      </w:r>
      <w:r w:rsidR="007D06EE" w:rsidRPr="0084314C">
        <w:rPr>
          <w:rFonts w:ascii="Times New Roman"/>
        </w:rPr>
        <w:t>)</w:t>
      </w:r>
      <w:r w:rsidRPr="0084314C">
        <w:rPr>
          <w:rFonts w:ascii="Times New Roman"/>
        </w:rPr>
        <w:t xml:space="preserve">. </w:t>
      </w:r>
      <w:r w:rsidR="00BB76AB" w:rsidRPr="0084314C">
        <w:rPr>
          <w:rFonts w:ascii="Times New Roman"/>
        </w:rPr>
        <w:t xml:space="preserve">In addition, multiple studies </w:t>
      </w:r>
      <w:r w:rsidR="004B3A04" w:rsidRPr="0084314C">
        <w:rPr>
          <w:rFonts w:ascii="Times New Roman"/>
        </w:rPr>
        <w:t>have demonstrated a genetic basis to tri-trophic interactions (Bailey et al. 200</w:t>
      </w:r>
      <w:r w:rsidR="00BF5767" w:rsidRPr="0084314C">
        <w:rPr>
          <w:rFonts w:ascii="Times New Roman"/>
        </w:rPr>
        <w:t>6</w:t>
      </w:r>
      <w:r w:rsidR="004B3A04" w:rsidRPr="006B1C1F">
        <w:rPr>
          <w:rFonts w:ascii="Times New Roman"/>
        </w:rPr>
        <w:t>; Smith et al. 2011)</w:t>
      </w:r>
      <w:ins w:id="9" w:author="Thomas Whitham" w:date="2014-04-10T08:29:00Z">
        <w:r w:rsidR="000D09B5">
          <w:rPr>
            <w:rFonts w:ascii="Times New Roman"/>
          </w:rPr>
          <w:t>, landscape level variation in these interactions (</w:t>
        </w:r>
      </w:ins>
      <w:ins w:id="10" w:author="Thomas Whitham" w:date="2014-04-10T08:32:00Z">
        <w:r w:rsidR="000D09B5">
          <w:rPr>
            <w:rFonts w:ascii="Times New Roman"/>
          </w:rPr>
          <w:t xml:space="preserve">Bernhardsson et al. </w:t>
        </w:r>
      </w:ins>
      <w:commentRangeStart w:id="11"/>
      <w:ins w:id="12" w:author="Thomas Whitham" w:date="2014-04-10T08:31:00Z">
        <w:r w:rsidR="000D09B5">
          <w:rPr>
            <w:rFonts w:ascii="Times New Roman"/>
          </w:rPr>
          <w:t>2013</w:t>
        </w:r>
        <w:commentRangeEnd w:id="11"/>
        <w:r w:rsidR="000D09B5">
          <w:rPr>
            <w:rStyle w:val="CommentReference"/>
          </w:rPr>
          <w:commentReference w:id="11"/>
        </w:r>
        <w:r w:rsidR="000D09B5">
          <w:rPr>
            <w:rFonts w:ascii="Times New Roman"/>
          </w:rPr>
          <w:t>)</w:t>
        </w:r>
      </w:ins>
      <w:r w:rsidR="004B3A04" w:rsidRPr="006B1C1F">
        <w:rPr>
          <w:rFonts w:ascii="Times New Roman"/>
        </w:rPr>
        <w:t xml:space="preserve"> and the general importance of Interspecific Ind</w:t>
      </w:r>
      <w:r w:rsidR="004B3A04" w:rsidRPr="00527F37">
        <w:rPr>
          <w:rFonts w:ascii="Times New Roman"/>
        </w:rPr>
        <w:t xml:space="preserve">irect Genetic Effects (IIGE; </w:t>
      </w:r>
      <w:r w:rsidR="00BF5767" w:rsidRPr="0084314C">
        <w:rPr>
          <w:rFonts w:ascii="Times New Roman"/>
        </w:rPr>
        <w:t xml:space="preserve">Shuster et al. 2006; </w:t>
      </w:r>
      <w:r w:rsidR="004B3A04" w:rsidRPr="0084314C">
        <w:rPr>
          <w:rFonts w:ascii="Times New Roman"/>
        </w:rPr>
        <w:t xml:space="preserve">Allan et al. 2012). </w:t>
      </w:r>
      <w:r w:rsidR="00BC6F88" w:rsidRPr="0084314C">
        <w:rPr>
          <w:rFonts w:ascii="Times New Roman"/>
        </w:rPr>
        <w:t xml:space="preserve">More recently, the </w:t>
      </w:r>
      <w:r w:rsidR="00666708" w:rsidRPr="0084314C">
        <w:rPr>
          <w:rFonts w:ascii="Times New Roman"/>
        </w:rPr>
        <w:t>application of network theory to ecological and evolutionary research has enabled the study of structure and dynamics</w:t>
      </w:r>
      <w:r w:rsidRPr="0084314C">
        <w:rPr>
          <w:rFonts w:ascii="Times New Roman"/>
        </w:rPr>
        <w:t xml:space="preserve"> beyond isolated species pairs (</w:t>
      </w:r>
      <w:r w:rsidR="00E31093" w:rsidRPr="0084314C">
        <w:rPr>
          <w:rFonts w:ascii="Times New Roman"/>
        </w:rPr>
        <w:t xml:space="preserve">May 1972; </w:t>
      </w:r>
      <w:r w:rsidRPr="0084314C">
        <w:rPr>
          <w:rFonts w:ascii="Times New Roman"/>
        </w:rPr>
        <w:t>Proulx et al. 2005</w:t>
      </w:r>
      <w:r w:rsidR="00214BE4" w:rsidRPr="0084314C">
        <w:rPr>
          <w:rFonts w:ascii="Times New Roman"/>
        </w:rPr>
        <w:t>; Borrett et al. 2014</w:t>
      </w:r>
      <w:r w:rsidR="00BC6F88" w:rsidRPr="0084314C">
        <w:rPr>
          <w:rFonts w:ascii="Times New Roman"/>
        </w:rPr>
        <w:t>), and p</w:t>
      </w:r>
      <w:r w:rsidR="006A23AC" w:rsidRPr="0084314C">
        <w:rPr>
          <w:rFonts w:ascii="Times New Roman"/>
        </w:rPr>
        <w:t xml:space="preserve">hylogenetic analyses of bipartite </w:t>
      </w:r>
      <w:r w:rsidR="00606E65" w:rsidRPr="0084314C">
        <w:rPr>
          <w:rFonts w:ascii="Times New Roman"/>
        </w:rPr>
        <w:t>(i.e., two-mode) plant-mutualist</w:t>
      </w:r>
      <w:r w:rsidR="006A23AC" w:rsidRPr="0084314C">
        <w:rPr>
          <w:rFonts w:ascii="Times New Roman"/>
        </w:rPr>
        <w:t xml:space="preserve"> networks </w:t>
      </w:r>
      <w:r w:rsidR="00606E65" w:rsidRPr="0084314C">
        <w:rPr>
          <w:rFonts w:ascii="Times New Roman"/>
        </w:rPr>
        <w:t xml:space="preserve">(e.g., plants and pollinators or seed dispersers) </w:t>
      </w:r>
      <w:r w:rsidR="00646AF8" w:rsidRPr="0084314C">
        <w:rPr>
          <w:rFonts w:ascii="Times New Roman"/>
        </w:rPr>
        <w:t xml:space="preserve">support the hypothesis </w:t>
      </w:r>
      <w:r w:rsidR="006A23AC" w:rsidRPr="0084314C">
        <w:rPr>
          <w:rFonts w:ascii="Times New Roman"/>
        </w:rPr>
        <w:t>that evolutionary dynamics contribute to interaction network structure</w:t>
      </w:r>
      <w:r w:rsidR="00646AF8" w:rsidRPr="0084314C">
        <w:rPr>
          <w:rFonts w:ascii="Times New Roman"/>
        </w:rPr>
        <w:t xml:space="preserve"> (</w:t>
      </w:r>
      <w:r w:rsidR="00856B79" w:rsidRPr="0084314C">
        <w:rPr>
          <w:rFonts w:ascii="Times New Roman"/>
        </w:rPr>
        <w:t>Rezende et al. 2007a</w:t>
      </w:r>
      <w:r w:rsidR="006D3AC4" w:rsidRPr="0084314C">
        <w:rPr>
          <w:rFonts w:ascii="Times New Roman"/>
        </w:rPr>
        <w:t>,</w:t>
      </w:r>
      <w:r w:rsidR="00856B79" w:rsidRPr="0084314C">
        <w:rPr>
          <w:rFonts w:ascii="Times New Roman"/>
        </w:rPr>
        <w:t>b; Rafferty and Ives 2013</w:t>
      </w:r>
      <w:r w:rsidR="00646AF8" w:rsidRPr="0084314C">
        <w:rPr>
          <w:rFonts w:ascii="Times New Roman"/>
        </w:rPr>
        <w:t>)</w:t>
      </w:r>
      <w:r w:rsidR="006A23AC" w:rsidRPr="0084314C">
        <w:rPr>
          <w:rFonts w:ascii="Times New Roman"/>
        </w:rPr>
        <w:t>.</w:t>
      </w:r>
      <w:r w:rsidR="006D13FA" w:rsidRPr="0084314C">
        <w:rPr>
          <w:rFonts w:ascii="Times New Roman"/>
        </w:rPr>
        <w:t xml:space="preserve"> </w:t>
      </w:r>
      <w:r w:rsidR="00DC4C52" w:rsidRPr="0084314C">
        <w:rPr>
          <w:rFonts w:ascii="Times New Roman"/>
        </w:rPr>
        <w:t>Collectively, this work has paved the way for the study of the genetic basis of more complex networks of interactions among multiple interacting species.</w:t>
      </w:r>
    </w:p>
    <w:p w14:paraId="550038B3" w14:textId="77777777" w:rsidR="00C67C28" w:rsidRDefault="00C560DA" w:rsidP="00C67C28">
      <w:pPr>
        <w:pStyle w:val="ListParagraph"/>
        <w:spacing w:line="480" w:lineRule="auto"/>
        <w:ind w:left="0" w:firstLine="720"/>
        <w:rPr>
          <w:ins w:id="13" w:author="Thomas Whitham" w:date="2014-04-10T08:47:00Z"/>
          <w:rFonts w:ascii="Times New Roman"/>
        </w:rPr>
      </w:pPr>
      <w:r w:rsidRPr="0084314C">
        <w:rPr>
          <w:rFonts w:ascii="Times New Roman"/>
        </w:rPr>
        <w:t>Genetic variation in foundation species is likely to contribute to the structure of ecological interaction networks. Genetic variation in plant species, such as cottonwoods (Keith et al. 2010) and eveni</w:t>
      </w:r>
      <w:r w:rsidR="00BD4047" w:rsidRPr="0084314C">
        <w:rPr>
          <w:rFonts w:ascii="Times New Roman"/>
        </w:rPr>
        <w:t>ng primrose (</w:t>
      </w:r>
      <w:r w:rsidR="00E7781C" w:rsidRPr="0084314C">
        <w:rPr>
          <w:rFonts w:ascii="Times New Roman"/>
        </w:rPr>
        <w:t>Johnson and Agrawal</w:t>
      </w:r>
      <w:r w:rsidR="00BD4047" w:rsidRPr="0084314C">
        <w:rPr>
          <w:rFonts w:ascii="Times New Roman"/>
        </w:rPr>
        <w:t xml:space="preserve"> 20</w:t>
      </w:r>
      <w:r w:rsidR="00975B0B" w:rsidRPr="0084314C">
        <w:rPr>
          <w:rFonts w:ascii="Times New Roman"/>
        </w:rPr>
        <w:t>0</w:t>
      </w:r>
      <w:r w:rsidR="00A97463" w:rsidRPr="0084314C">
        <w:rPr>
          <w:rFonts w:ascii="Times New Roman"/>
        </w:rPr>
        <w:t>5</w:t>
      </w:r>
      <w:r w:rsidRPr="0084314C">
        <w:rPr>
          <w:rFonts w:ascii="Times New Roman"/>
        </w:rPr>
        <w:t>), has been shown to affect insect community composition</w:t>
      </w:r>
      <w:r w:rsidR="00D41125" w:rsidRPr="0084314C">
        <w:rPr>
          <w:rFonts w:ascii="Times New Roman"/>
        </w:rPr>
        <w:t xml:space="preserve"> and stability</w:t>
      </w:r>
      <w:r w:rsidRPr="0084314C">
        <w:rPr>
          <w:rFonts w:ascii="Times New Roman"/>
        </w:rPr>
        <w:t xml:space="preserve">. In addition, plant genetic similarity has also been shown to </w:t>
      </w:r>
      <w:r w:rsidR="006D3AC4" w:rsidRPr="0084314C">
        <w:rPr>
          <w:rFonts w:ascii="Times New Roman"/>
        </w:rPr>
        <w:t xml:space="preserve">affect </w:t>
      </w:r>
      <w:r w:rsidRPr="0084314C">
        <w:rPr>
          <w:rFonts w:ascii="Times New Roman"/>
        </w:rPr>
        <w:t xml:space="preserve">the similarity of the communities of arthropods associated </w:t>
      </w:r>
      <w:r w:rsidRPr="0084314C">
        <w:rPr>
          <w:rFonts w:ascii="Times New Roman"/>
        </w:rPr>
        <w:lastRenderedPageBreak/>
        <w:t>with cottonwoods (Bangert et al. 200</w:t>
      </w:r>
      <w:r w:rsidR="006D3AC4" w:rsidRPr="0084314C">
        <w:rPr>
          <w:rFonts w:ascii="Times New Roman"/>
        </w:rPr>
        <w:t>6</w:t>
      </w:r>
      <w:r w:rsidRPr="0084314C">
        <w:rPr>
          <w:rFonts w:ascii="Times New Roman"/>
        </w:rPr>
        <w:t>)</w:t>
      </w:r>
      <w:ins w:id="14" w:author="Thomas Whitham" w:date="2014-04-10T08:36:00Z">
        <w:r w:rsidR="00320348">
          <w:rPr>
            <w:rFonts w:ascii="Times New Roman"/>
          </w:rPr>
          <w:t xml:space="preserve">, </w:t>
        </w:r>
      </w:ins>
      <w:del w:id="15" w:author="Thomas Whitham" w:date="2014-04-10T08:36:00Z">
        <w:r w:rsidRPr="0084314C" w:rsidDel="00320348">
          <w:rPr>
            <w:rFonts w:ascii="Times New Roman"/>
          </w:rPr>
          <w:delText xml:space="preserve"> and </w:delText>
        </w:r>
      </w:del>
      <w:r w:rsidRPr="0084314C">
        <w:rPr>
          <w:rFonts w:ascii="Times New Roman"/>
        </w:rPr>
        <w:t>eucalypts (Barbour et al. 20</w:t>
      </w:r>
      <w:r w:rsidR="006D3AC4" w:rsidRPr="0084314C">
        <w:rPr>
          <w:rFonts w:ascii="Times New Roman"/>
        </w:rPr>
        <w:t>09</w:t>
      </w:r>
      <w:r w:rsidRPr="0084314C">
        <w:rPr>
          <w:rFonts w:ascii="Times New Roman"/>
        </w:rPr>
        <w:t>)</w:t>
      </w:r>
      <w:ins w:id="16" w:author="Thomas Whitham" w:date="2014-04-10T08:36:00Z">
        <w:r w:rsidR="00320348">
          <w:rPr>
            <w:rFonts w:ascii="Times New Roman"/>
          </w:rPr>
          <w:t xml:space="preserve">, and </w:t>
        </w:r>
      </w:ins>
      <w:ins w:id="17" w:author="Thomas Whitham" w:date="2014-04-10T08:40:00Z">
        <w:r w:rsidR="00C67C28">
          <w:rPr>
            <w:rFonts w:ascii="Times New Roman"/>
          </w:rPr>
          <w:t xml:space="preserve">epiphytes and </w:t>
        </w:r>
      </w:ins>
      <w:ins w:id="18" w:author="Thomas Whitham" w:date="2014-04-10T08:42:00Z">
        <w:r w:rsidR="00C67C28">
          <w:rPr>
            <w:rFonts w:ascii="Times New Roman"/>
          </w:rPr>
          <w:t>invertebrate communities</w:t>
        </w:r>
      </w:ins>
      <w:ins w:id="19" w:author="Thomas Whitham" w:date="2014-04-10T08:40:00Z">
        <w:r w:rsidR="00C67C28">
          <w:rPr>
            <w:rFonts w:ascii="Times New Roman"/>
          </w:rPr>
          <w:t xml:space="preserve"> living on the tropical tree</w:t>
        </w:r>
      </w:ins>
      <w:ins w:id="20" w:author="Thomas Whitham" w:date="2014-04-10T08:41:00Z">
        <w:r w:rsidR="00C67C28">
          <w:rPr>
            <w:rFonts w:ascii="Times New Roman"/>
          </w:rPr>
          <w:t xml:space="preserve">, </w:t>
        </w:r>
        <w:r w:rsidR="00C67C28" w:rsidRPr="00C67C28">
          <w:rPr>
            <w:rFonts w:ascii="Times New Roman"/>
            <w:i/>
            <w:rPrChange w:id="21" w:author="Thomas Whitham" w:date="2014-04-10T08:41:00Z">
              <w:rPr>
                <w:rFonts w:ascii="Times New Roman"/>
              </w:rPr>
            </w:rPrChange>
          </w:rPr>
          <w:t>Brosimum alicastrum</w:t>
        </w:r>
        <w:r w:rsidR="00C67C28">
          <w:rPr>
            <w:rFonts w:ascii="Times New Roman"/>
          </w:rPr>
          <w:t xml:space="preserve"> (</w:t>
        </w:r>
      </w:ins>
      <w:ins w:id="22" w:author="Thomas Whitham" w:date="2014-04-10T08:45:00Z">
        <w:r w:rsidR="00C67C28">
          <w:rPr>
            <w:rFonts w:ascii="Times New Roman"/>
          </w:rPr>
          <w:t xml:space="preserve">Zytynska et al. </w:t>
        </w:r>
      </w:ins>
      <w:ins w:id="23" w:author="Thomas Whitham" w:date="2014-04-10T08:40:00Z">
        <w:r w:rsidR="00C67C28">
          <w:rPr>
            <w:rFonts w:ascii="Times New Roman"/>
          </w:rPr>
          <w:t xml:space="preserve"> </w:t>
        </w:r>
      </w:ins>
      <w:commentRangeStart w:id="24"/>
      <w:ins w:id="25" w:author="Thomas Whitham" w:date="2014-04-10T08:44:00Z">
        <w:r w:rsidR="00C67C28">
          <w:rPr>
            <w:rFonts w:ascii="Times New Roman"/>
          </w:rPr>
          <w:t>2011</w:t>
        </w:r>
        <w:commentRangeEnd w:id="24"/>
        <w:r w:rsidR="00C67C28">
          <w:rPr>
            <w:rStyle w:val="CommentReference"/>
          </w:rPr>
          <w:commentReference w:id="24"/>
        </w:r>
        <w:r w:rsidR="00C67C28">
          <w:rPr>
            <w:rFonts w:ascii="Times New Roman"/>
          </w:rPr>
          <w:t>)</w:t>
        </w:r>
      </w:ins>
      <w:r w:rsidRPr="0084314C">
        <w:rPr>
          <w:rFonts w:ascii="Times New Roman"/>
        </w:rPr>
        <w:t xml:space="preserve">. </w:t>
      </w:r>
      <w:r w:rsidR="00C760D3" w:rsidRPr="0084314C">
        <w:rPr>
          <w:rFonts w:ascii="Times New Roman"/>
        </w:rPr>
        <w:t xml:space="preserve">In parallel, plant-herbivore networks have been observed to form distinct modules of multiple species, which tend to interact more with each other than </w:t>
      </w:r>
      <w:r w:rsidR="00C64195" w:rsidRPr="0084314C">
        <w:rPr>
          <w:rFonts w:ascii="Times New Roman"/>
        </w:rPr>
        <w:t xml:space="preserve">other </w:t>
      </w:r>
      <w:r w:rsidR="00C760D3" w:rsidRPr="0084314C">
        <w:rPr>
          <w:rFonts w:ascii="Times New Roman"/>
        </w:rPr>
        <w:t>species</w:t>
      </w:r>
      <w:r w:rsidR="00C64195" w:rsidRPr="0084314C">
        <w:rPr>
          <w:rFonts w:ascii="Times New Roman"/>
        </w:rPr>
        <w:t xml:space="preserve"> in the community</w:t>
      </w:r>
      <w:r w:rsidR="00C760D3" w:rsidRPr="0084314C">
        <w:rPr>
          <w:rFonts w:ascii="Times New Roman"/>
        </w:rPr>
        <w:t xml:space="preserve">, </w:t>
      </w:r>
      <w:r w:rsidR="00C64195" w:rsidRPr="0084314C">
        <w:rPr>
          <w:rFonts w:ascii="Times New Roman"/>
        </w:rPr>
        <w:t>which is hypothesized as a mechanism for minimizing the negative impacts of bio</w:t>
      </w:r>
      <w:r w:rsidR="00D419A4" w:rsidRPr="0084314C">
        <w:rPr>
          <w:rFonts w:ascii="Times New Roman"/>
        </w:rPr>
        <w:t>-</w:t>
      </w:r>
      <w:r w:rsidR="00C64195" w:rsidRPr="0084314C">
        <w:rPr>
          <w:rFonts w:ascii="Times New Roman"/>
        </w:rPr>
        <w:t>trophic interactions (</w:t>
      </w:r>
      <w:r w:rsidR="00695F03" w:rsidRPr="0084314C">
        <w:rPr>
          <w:rFonts w:ascii="Times New Roman"/>
        </w:rPr>
        <w:t>Th</w:t>
      </w:r>
      <w:r w:rsidR="00ED2F3E" w:rsidRPr="0084314C">
        <w:rPr>
          <w:rFonts w:ascii="Times New Roman"/>
        </w:rPr>
        <w:t>é</w:t>
      </w:r>
      <w:r w:rsidR="00695F03" w:rsidRPr="0084314C">
        <w:rPr>
          <w:rFonts w:ascii="Times New Roman"/>
        </w:rPr>
        <w:t>bault and Fontaine 2010; Fontaine et al. 2011</w:t>
      </w:r>
      <w:r w:rsidR="00C64195" w:rsidRPr="0084314C">
        <w:rPr>
          <w:rFonts w:ascii="Times New Roman"/>
        </w:rPr>
        <w:t xml:space="preserve">). </w:t>
      </w:r>
    </w:p>
    <w:p w14:paraId="23C442C7" w14:textId="2E90999E" w:rsidR="00CF50E4" w:rsidRPr="0084314C" w:rsidDel="00C67C28" w:rsidRDefault="00C67C28" w:rsidP="00C67C28">
      <w:pPr>
        <w:pStyle w:val="ListParagraph"/>
        <w:spacing w:line="480" w:lineRule="auto"/>
        <w:ind w:left="0" w:firstLine="720"/>
        <w:rPr>
          <w:del w:id="26" w:author="Thomas Whitham" w:date="2014-04-10T08:47:00Z"/>
          <w:rFonts w:ascii="Times New Roman"/>
        </w:rPr>
      </w:pPr>
      <w:commentRangeStart w:id="27"/>
      <w:ins w:id="28" w:author="Thomas Whitham" w:date="2014-04-10T08:47:00Z">
        <w:r>
          <w:rPr>
            <w:rFonts w:ascii="Times New Roman"/>
          </w:rPr>
          <w:t>B</w:t>
        </w:r>
      </w:ins>
      <w:del w:id="29" w:author="Thomas Whitham" w:date="2014-04-10T08:47:00Z">
        <w:r w:rsidR="00C560DA" w:rsidRPr="0084314C" w:rsidDel="00C67C28">
          <w:rPr>
            <w:rFonts w:ascii="Times New Roman"/>
          </w:rPr>
          <w:delText>Thus, b</w:delText>
        </w:r>
      </w:del>
      <w:r w:rsidR="00C560DA" w:rsidRPr="0084314C">
        <w:rPr>
          <w:rFonts w:ascii="Times New Roman"/>
        </w:rPr>
        <w:t>ecause</w:t>
      </w:r>
      <w:commentRangeEnd w:id="27"/>
      <w:r>
        <w:rPr>
          <w:rStyle w:val="CommentReference"/>
        </w:rPr>
        <w:commentReference w:id="27"/>
      </w:r>
      <w:r w:rsidR="00C560DA" w:rsidRPr="0084314C">
        <w:rPr>
          <w:rFonts w:ascii="Times New Roman"/>
        </w:rPr>
        <w:t xml:space="preserve"> genetic variation leads to distinct but overlapping communities of associated species, it is possible that these compositional effects will lead to </w:t>
      </w:r>
      <w:r w:rsidR="006D5FC9" w:rsidRPr="0084314C">
        <w:rPr>
          <w:rFonts w:ascii="Times New Roman"/>
        </w:rPr>
        <w:t>a modularization</w:t>
      </w:r>
      <w:r w:rsidR="00C560DA" w:rsidRPr="0084314C">
        <w:rPr>
          <w:rFonts w:ascii="Times New Roman"/>
        </w:rPr>
        <w:t xml:space="preserve"> of arthropods and other groups of interacting species.</w:t>
      </w:r>
      <w:ins w:id="30" w:author="Thomas Whitham" w:date="2014-04-10T08:54:00Z">
        <w:r w:rsidR="00F3071E">
          <w:rPr>
            <w:rFonts w:ascii="Times New Roman"/>
          </w:rPr>
          <w:t xml:space="preserve"> To test the overarching hypothesis that </w:t>
        </w:r>
      </w:ins>
      <w:ins w:id="31" w:author="Thomas Whitham" w:date="2014-04-10T08:55:00Z">
        <w:r w:rsidR="00F3071E">
          <w:rPr>
            <w:rFonts w:ascii="Times New Roman"/>
          </w:rPr>
          <w:t>plant genetics can fundamentally structure community interaction networks</w:t>
        </w:r>
      </w:ins>
      <w:ins w:id="32" w:author="Thomas Whitham" w:date="2014-04-10T10:31:00Z">
        <w:r w:rsidR="005E69A1">
          <w:rPr>
            <w:rFonts w:ascii="Times New Roman"/>
          </w:rPr>
          <w:t xml:space="preserve"> through interacting foundation species</w:t>
        </w:r>
      </w:ins>
      <w:ins w:id="33" w:author="Thomas Whitham" w:date="2014-04-10T08:55:00Z">
        <w:r w:rsidR="00F3071E">
          <w:rPr>
            <w:rFonts w:ascii="Times New Roman"/>
          </w:rPr>
          <w:t xml:space="preserve">, </w:t>
        </w:r>
        <w:commentRangeStart w:id="34"/>
        <w:r w:rsidR="00F3071E">
          <w:rPr>
            <w:rFonts w:ascii="Times New Roman"/>
          </w:rPr>
          <w:t>we examine</w:t>
        </w:r>
      </w:ins>
      <w:del w:id="35" w:author="Thomas Whitham" w:date="2014-04-10T08:56:00Z">
        <w:r w:rsidR="00C560DA" w:rsidRPr="0084314C" w:rsidDel="00F3071E">
          <w:rPr>
            <w:rFonts w:ascii="Times New Roman"/>
          </w:rPr>
          <w:delText xml:space="preserve"> </w:delText>
        </w:r>
      </w:del>
      <w:commentRangeStart w:id="36"/>
    </w:p>
    <w:commentRangeEnd w:id="36"/>
    <w:p w14:paraId="22A01FDC" w14:textId="0659D1BE" w:rsidR="002D3B89" w:rsidRPr="0084314C" w:rsidRDefault="00C67C28" w:rsidP="00C67C28">
      <w:pPr>
        <w:pStyle w:val="ListParagraph"/>
        <w:spacing w:line="480" w:lineRule="auto"/>
        <w:ind w:left="0" w:firstLine="720"/>
        <w:rPr>
          <w:rFonts w:ascii="Times New Roman"/>
        </w:rPr>
      </w:pPr>
      <w:ins w:id="37" w:author="Thomas Whitham" w:date="2014-04-10T08:50:00Z">
        <w:r>
          <w:rPr>
            <w:rStyle w:val="CommentReference"/>
          </w:rPr>
          <w:commentReference w:id="36"/>
        </w:r>
        <w:r>
          <w:rPr>
            <w:rFonts w:ascii="Times New Roman"/>
          </w:rPr>
          <w:t xml:space="preserve"> </w:t>
        </w:r>
      </w:ins>
      <w:commentRangeEnd w:id="34"/>
      <w:ins w:id="38" w:author="Thomas Whitham" w:date="2014-04-10T08:56:00Z">
        <w:r w:rsidR="00F3071E">
          <w:rPr>
            <w:rStyle w:val="CommentReference"/>
          </w:rPr>
          <w:commentReference w:id="34"/>
        </w:r>
      </w:ins>
      <w:ins w:id="39" w:author="Thomas Whitham" w:date="2014-04-10T08:50:00Z">
        <w:r>
          <w:rPr>
            <w:rFonts w:ascii="Times New Roman"/>
          </w:rPr>
          <w:t>a</w:t>
        </w:r>
      </w:ins>
      <w:del w:id="40" w:author="Thomas Whitham" w:date="2014-04-10T08:50:00Z">
        <w:r w:rsidR="002D3B89" w:rsidRPr="0084314C" w:rsidDel="00C67C28">
          <w:rPr>
            <w:rFonts w:ascii="Times New Roman"/>
          </w:rPr>
          <w:delText>a</w:delText>
        </w:r>
      </w:del>
      <w:r w:rsidR="002D3B89" w:rsidRPr="0084314C">
        <w:rPr>
          <w:rFonts w:ascii="Times New Roman"/>
        </w:rPr>
        <w:t xml:space="preserve">n aphid </w:t>
      </w:r>
      <w:ins w:id="41" w:author="Thomas Whitham" w:date="2014-04-10T08:58:00Z">
        <w:r w:rsidR="00F3071E">
          <w:rPr>
            <w:rFonts w:ascii="Times New Roman"/>
          </w:rPr>
          <w:t xml:space="preserve">gall-forming </w:t>
        </w:r>
      </w:ins>
      <w:r w:rsidR="002D3B89" w:rsidRPr="0084314C">
        <w:rPr>
          <w:rFonts w:ascii="Times New Roman"/>
        </w:rPr>
        <w:t>herbivore (</w:t>
      </w:r>
      <w:r w:rsidR="002D3B89" w:rsidRPr="0084314C">
        <w:rPr>
          <w:rFonts w:ascii="Times New Roman"/>
          <w:i/>
        </w:rPr>
        <w:t>Pemphigus betae</w:t>
      </w:r>
      <w:r w:rsidR="002D3B89" w:rsidRPr="0084314C">
        <w:rPr>
          <w:rFonts w:ascii="Times New Roman"/>
        </w:rPr>
        <w:t xml:space="preserve">) that previous research has shown to </w:t>
      </w:r>
      <w:ins w:id="42" w:author="Thomas Whitham" w:date="2014-04-10T08:51:00Z">
        <w:r w:rsidR="00F3071E">
          <w:rPr>
            <w:rFonts w:ascii="Times New Roman"/>
          </w:rPr>
          <w:t>create artificial resource sinks</w:t>
        </w:r>
      </w:ins>
      <w:del w:id="43" w:author="Thomas Whitham" w:date="2014-04-10T08:52:00Z">
        <w:r w:rsidR="002D3B89" w:rsidRPr="0084314C" w:rsidDel="00F3071E">
          <w:rPr>
            <w:rFonts w:ascii="Times New Roman"/>
          </w:rPr>
          <w:delText>have significant impacts on the physiology of</w:delText>
        </w:r>
      </w:del>
      <w:ins w:id="44" w:author="Thomas Whitham" w:date="2014-04-10T08:52:00Z">
        <w:r w:rsidR="00F3071E">
          <w:rPr>
            <w:rFonts w:ascii="Times New Roman"/>
          </w:rPr>
          <w:t xml:space="preserve"> </w:t>
        </w:r>
      </w:ins>
      <w:ins w:id="45" w:author="Thomas Whitham" w:date="2014-04-10T08:59:00Z">
        <w:r w:rsidR="00F3071E">
          <w:rPr>
            <w:rFonts w:ascii="Times New Roman"/>
          </w:rPr>
          <w:t xml:space="preserve">on the leaves </w:t>
        </w:r>
      </w:ins>
      <w:ins w:id="46" w:author="Thomas Whitham" w:date="2014-04-10T08:52:00Z">
        <w:r w:rsidR="00F3071E">
          <w:rPr>
            <w:rFonts w:ascii="Times New Roman"/>
          </w:rPr>
          <w:t>of its host tree,</w:t>
        </w:r>
      </w:ins>
      <w:r w:rsidR="002D3B89" w:rsidRPr="0084314C">
        <w:rPr>
          <w:rFonts w:ascii="Times New Roman"/>
        </w:rPr>
        <w:t xml:space="preserve"> </w:t>
      </w:r>
      <w:r w:rsidR="002D3B89" w:rsidRPr="0084314C">
        <w:rPr>
          <w:rFonts w:ascii="Times New Roman"/>
          <w:i/>
        </w:rPr>
        <w:t xml:space="preserve">P. angustifolia </w:t>
      </w:r>
      <w:r w:rsidR="002D3B89" w:rsidRPr="0084314C">
        <w:rPr>
          <w:rFonts w:ascii="Times New Roman"/>
        </w:rPr>
        <w:t>(Compson et al. 2011)</w:t>
      </w:r>
      <w:ins w:id="47" w:author="Thomas Whitham" w:date="2014-04-10T08:59:00Z">
        <w:r w:rsidR="001D5831">
          <w:rPr>
            <w:rFonts w:ascii="Times New Roman"/>
          </w:rPr>
          <w:t xml:space="preserve">. </w:t>
        </w:r>
        <w:r w:rsidR="00F3071E">
          <w:rPr>
            <w:rFonts w:ascii="Times New Roman"/>
          </w:rPr>
          <w:t>This,</w:t>
        </w:r>
      </w:ins>
      <w:ins w:id="48" w:author="Thomas Whitham" w:date="2014-04-10T08:52:00Z">
        <w:r w:rsidR="00F3071E">
          <w:rPr>
            <w:rFonts w:ascii="Times New Roman"/>
          </w:rPr>
          <w:t xml:space="preserve"> in turn affects</w:t>
        </w:r>
      </w:ins>
      <w:del w:id="49" w:author="Thomas Whitham" w:date="2014-04-10T08:56:00Z">
        <w:r w:rsidR="002D3B89" w:rsidRPr="0084314C" w:rsidDel="00F3071E">
          <w:rPr>
            <w:rFonts w:ascii="Times New Roman"/>
          </w:rPr>
          <w:delText xml:space="preserve"> </w:delText>
        </w:r>
      </w:del>
      <w:ins w:id="50" w:author="Thomas Whitham" w:date="2014-04-10T08:52:00Z">
        <w:r w:rsidR="00F3071E">
          <w:rPr>
            <w:rFonts w:ascii="Times New Roman"/>
          </w:rPr>
          <w:t xml:space="preserve"> a diverse community of insects, fungi, birds and </w:t>
        </w:r>
      </w:ins>
      <w:commentRangeStart w:id="51"/>
      <w:del w:id="52" w:author="Thomas Whitham" w:date="2014-04-10T08:53:00Z">
        <w:r w:rsidR="002D3B89" w:rsidRPr="0084314C" w:rsidDel="00F3071E">
          <w:rPr>
            <w:rFonts w:ascii="Times New Roman"/>
          </w:rPr>
          <w:delText xml:space="preserve">and an entire gall </w:delText>
        </w:r>
      </w:del>
      <w:r w:rsidR="002D3B89" w:rsidRPr="0084314C">
        <w:rPr>
          <w:rFonts w:ascii="Times New Roman"/>
        </w:rPr>
        <w:t>inquiline</w:t>
      </w:r>
      <w:ins w:id="53" w:author="Thomas Whitham" w:date="2014-04-10T08:53:00Z">
        <w:r w:rsidR="00F3071E">
          <w:rPr>
            <w:rFonts w:ascii="Times New Roman"/>
          </w:rPr>
          <w:t>s</w:t>
        </w:r>
        <w:commentRangeEnd w:id="51"/>
        <w:r w:rsidR="00F3071E">
          <w:rPr>
            <w:rStyle w:val="CommentReference"/>
          </w:rPr>
          <w:commentReference w:id="51"/>
        </w:r>
      </w:ins>
      <w:del w:id="54" w:author="Thomas Whitham" w:date="2014-04-10T08:53:00Z">
        <w:r w:rsidR="002D3B89" w:rsidRPr="0084314C" w:rsidDel="00F3071E">
          <w:rPr>
            <w:rFonts w:ascii="Times New Roman"/>
          </w:rPr>
          <w:delText xml:space="preserve"> community</w:delText>
        </w:r>
      </w:del>
      <w:r w:rsidR="002D3B89" w:rsidRPr="0084314C">
        <w:rPr>
          <w:rFonts w:ascii="Times New Roman"/>
        </w:rPr>
        <w:t xml:space="preserve"> (Dickson and Whitham 1996). </w:t>
      </w:r>
      <w:ins w:id="55" w:author="Thomas Whitham" w:date="2014-04-10T08:57:00Z">
        <w:r w:rsidR="00F3071E">
          <w:rPr>
            <w:rFonts w:ascii="Times New Roman"/>
          </w:rPr>
          <w:t xml:space="preserve">Although the creation of artificial resource sinks has demonstrated advantages for the insect in enhancing resource availability, it can also trigger premature </w:t>
        </w:r>
      </w:ins>
      <w:del w:id="56" w:author="Thomas Whitham" w:date="2014-04-10T08:58:00Z">
        <w:r w:rsidR="002D3B89" w:rsidRPr="0084314C" w:rsidDel="00F3071E">
          <w:rPr>
            <w:rFonts w:ascii="Times New Roman"/>
          </w:rPr>
          <w:delText xml:space="preserve">In addition, early </w:delText>
        </w:r>
      </w:del>
      <w:r w:rsidR="002D3B89" w:rsidRPr="0084314C">
        <w:rPr>
          <w:rFonts w:ascii="Times New Roman"/>
        </w:rPr>
        <w:t xml:space="preserve">leaf senescence </w:t>
      </w:r>
      <w:ins w:id="57" w:author="Thomas Whitham" w:date="2014-04-10T08:58:00Z">
        <w:r w:rsidR="00F3071E">
          <w:rPr>
            <w:rFonts w:ascii="Times New Roman"/>
          </w:rPr>
          <w:t xml:space="preserve">resulting in the death of </w:t>
        </w:r>
      </w:ins>
      <w:ins w:id="58" w:author="Thomas Whitham" w:date="2014-04-10T09:00:00Z">
        <w:r w:rsidR="00F3071E">
          <w:rPr>
            <w:rFonts w:ascii="Times New Roman"/>
          </w:rPr>
          <w:t xml:space="preserve">most or all of the aphids in the gall </w:t>
        </w:r>
      </w:ins>
      <w:del w:id="59" w:author="Thomas Whitham" w:date="2014-04-10T09:00:00Z">
        <w:r w:rsidR="002D3B89" w:rsidRPr="0084314C" w:rsidDel="00F3071E">
          <w:rPr>
            <w:rFonts w:ascii="Times New Roman"/>
          </w:rPr>
          <w:delText xml:space="preserve">is a demonstrated mechanism for </w:delText>
        </w:r>
        <w:r w:rsidR="002D3B89" w:rsidRPr="0084314C" w:rsidDel="00F3071E">
          <w:rPr>
            <w:rFonts w:ascii="Times New Roman"/>
            <w:i/>
          </w:rPr>
          <w:delText>P. angustifolia</w:delText>
        </w:r>
        <w:r w:rsidR="002D3B89" w:rsidRPr="0084314C" w:rsidDel="00F3071E">
          <w:rPr>
            <w:rFonts w:ascii="Times New Roman"/>
          </w:rPr>
          <w:delText xml:space="preserve"> to reduce the impact of </w:delText>
        </w:r>
        <w:r w:rsidR="002D3B89" w:rsidRPr="0084314C" w:rsidDel="00F3071E">
          <w:rPr>
            <w:rFonts w:ascii="Times New Roman"/>
            <w:i/>
          </w:rPr>
          <w:delText xml:space="preserve">P. betae </w:delText>
        </w:r>
      </w:del>
      <w:r w:rsidR="002D3B89" w:rsidRPr="0084314C">
        <w:rPr>
          <w:rFonts w:ascii="Times New Roman"/>
        </w:rPr>
        <w:t xml:space="preserve">(Williams and Whitham 1986), and is therefore a potentially important tree trait determining an </w:t>
      </w:r>
      <w:commentRangeStart w:id="60"/>
      <w:r w:rsidR="002D3B89" w:rsidRPr="0084314C">
        <w:rPr>
          <w:rFonts w:ascii="Times New Roman"/>
        </w:rPr>
        <w:t>IIGE.</w:t>
      </w:r>
      <w:r w:rsidR="004F2618" w:rsidRPr="0084314C">
        <w:rPr>
          <w:rFonts w:ascii="Times New Roman"/>
        </w:rPr>
        <w:t xml:space="preserve"> , and </w:t>
      </w:r>
      <w:commentRangeEnd w:id="60"/>
      <w:r>
        <w:rPr>
          <w:rStyle w:val="CommentReference"/>
        </w:rPr>
        <w:commentReference w:id="60"/>
      </w:r>
      <w:commentRangeStart w:id="61"/>
      <w:r w:rsidR="004F2618" w:rsidRPr="0084314C">
        <w:rPr>
          <w:rFonts w:ascii="Times New Roman"/>
        </w:rPr>
        <w:t xml:space="preserve">because previous </w:t>
      </w:r>
      <w:commentRangeEnd w:id="61"/>
      <w:r w:rsidR="00C40695">
        <w:rPr>
          <w:rStyle w:val="CommentReference"/>
        </w:rPr>
        <w:commentReference w:id="61"/>
      </w:r>
      <w:r w:rsidR="004F2618" w:rsidRPr="0084314C">
        <w:rPr>
          <w:rFonts w:ascii="Times New Roman"/>
        </w:rPr>
        <w:t xml:space="preserve">research has demonstrated both the community-wide importance and genetic basis to the interaction between </w:t>
      </w:r>
      <w:r w:rsidR="004F2618" w:rsidRPr="0084314C">
        <w:rPr>
          <w:rFonts w:ascii="Times New Roman"/>
          <w:i/>
        </w:rPr>
        <w:t>P. angustifolia</w:t>
      </w:r>
      <w:r w:rsidR="004F2618" w:rsidRPr="0084314C">
        <w:rPr>
          <w:rFonts w:ascii="Times New Roman"/>
        </w:rPr>
        <w:t xml:space="preserve"> and </w:t>
      </w:r>
      <w:r w:rsidR="004F2618" w:rsidRPr="0084314C">
        <w:rPr>
          <w:rFonts w:ascii="Times New Roman"/>
          <w:i/>
        </w:rPr>
        <w:t>P. betae</w:t>
      </w:r>
      <w:r w:rsidR="004F2618" w:rsidRPr="0084314C">
        <w:rPr>
          <w:rFonts w:ascii="Times New Roman"/>
        </w:rPr>
        <w:t xml:space="preserve"> (Bailey et al.</w:t>
      </w:r>
      <w:r w:rsidR="005628AE" w:rsidRPr="0084314C">
        <w:rPr>
          <w:rFonts w:ascii="Times New Roman"/>
        </w:rPr>
        <w:t xml:space="preserve"> 2006</w:t>
      </w:r>
      <w:r w:rsidR="004F2618" w:rsidRPr="0084314C">
        <w:rPr>
          <w:rFonts w:ascii="Times New Roman"/>
        </w:rPr>
        <w:t>; Keith et al. 2010; Smith et al. 2011),</w:t>
      </w:r>
      <w:r w:rsidR="009706AD" w:rsidRPr="0084314C">
        <w:rPr>
          <w:rFonts w:ascii="Times New Roman"/>
        </w:rPr>
        <w:t xml:space="preserve"> as plant-herbivore interaction networks tend to form modular networks (Thebault and Fontaine 2010),</w:t>
      </w:r>
    </w:p>
    <w:p w14:paraId="5A76EB28" w14:textId="215EC841" w:rsidR="00357757" w:rsidRPr="0084314C" w:rsidRDefault="00CF50E4" w:rsidP="0084314C">
      <w:pPr>
        <w:pStyle w:val="ListParagraph"/>
        <w:spacing w:line="480" w:lineRule="auto"/>
        <w:ind w:left="0" w:firstLine="720"/>
        <w:rPr>
          <w:rFonts w:ascii="Times New Roman"/>
        </w:rPr>
      </w:pPr>
      <w:commentRangeStart w:id="62"/>
      <w:r w:rsidRPr="0084314C">
        <w:rPr>
          <w:rFonts w:ascii="Times New Roman"/>
        </w:rPr>
        <w:lastRenderedPageBreak/>
        <w:t xml:space="preserve">Here, we use a long-term experimental common garden with trees of known genotype to explore how genetic variation in a foundation species can alter the interaction network of an associated community of leaf modifying arthropods in part through a genetically based </w:t>
      </w:r>
      <w:r w:rsidR="00305690" w:rsidRPr="0084314C">
        <w:rPr>
          <w:rFonts w:ascii="Times New Roman"/>
        </w:rPr>
        <w:t xml:space="preserve">early leaf senescence response to </w:t>
      </w:r>
      <w:r w:rsidRPr="0084314C">
        <w:rPr>
          <w:rFonts w:ascii="Times New Roman"/>
          <w:i/>
        </w:rPr>
        <w:t>P</w:t>
      </w:r>
      <w:r w:rsidR="002D3B89" w:rsidRPr="0084314C">
        <w:rPr>
          <w:rFonts w:ascii="Times New Roman"/>
          <w:i/>
        </w:rPr>
        <w:t>.</w:t>
      </w:r>
      <w:r w:rsidRPr="0084314C">
        <w:rPr>
          <w:rFonts w:ascii="Times New Roman"/>
          <w:i/>
        </w:rPr>
        <w:t xml:space="preserve"> betae</w:t>
      </w:r>
      <w:r w:rsidR="004631D8" w:rsidRPr="0084314C">
        <w:rPr>
          <w:rFonts w:ascii="Times New Roman"/>
        </w:rPr>
        <w:t xml:space="preserve">. </w:t>
      </w:r>
      <w:commentRangeEnd w:id="62"/>
      <w:r w:rsidR="00FE2472">
        <w:rPr>
          <w:rStyle w:val="CommentReference"/>
        </w:rPr>
        <w:commentReference w:id="62"/>
      </w:r>
      <w:r w:rsidRPr="0084314C">
        <w:rPr>
          <w:rFonts w:ascii="Times New Roman"/>
        </w:rPr>
        <w:t>We hypothesize that genetically based variation in traits</w:t>
      </w:r>
      <w:r w:rsidR="00697F5B" w:rsidRPr="0084314C">
        <w:rPr>
          <w:rFonts w:ascii="Times New Roman"/>
        </w:rPr>
        <w:t xml:space="preserve"> (e.g.,</w:t>
      </w:r>
      <w:ins w:id="63" w:author="Thomas Whitham" w:date="2014-04-10T09:33:00Z">
        <w:r w:rsidR="001D5831">
          <w:rPr>
            <w:rFonts w:ascii="Times New Roman"/>
          </w:rPr>
          <w:t xml:space="preserve"> sink-source relationships and premature</w:t>
        </w:r>
      </w:ins>
      <w:r w:rsidR="00697F5B" w:rsidRPr="0084314C">
        <w:rPr>
          <w:rFonts w:ascii="Times New Roman"/>
        </w:rPr>
        <w:t xml:space="preserve"> </w:t>
      </w:r>
      <w:r w:rsidR="00F5027A" w:rsidRPr="0084314C">
        <w:rPr>
          <w:rFonts w:ascii="Times New Roman"/>
        </w:rPr>
        <w:t xml:space="preserve">leaf </w:t>
      </w:r>
      <w:r w:rsidR="00697F5B" w:rsidRPr="0084314C">
        <w:rPr>
          <w:rFonts w:ascii="Times New Roman"/>
        </w:rPr>
        <w:t>senescence)</w:t>
      </w:r>
      <w:r w:rsidR="00F5027A" w:rsidRPr="0084314C">
        <w:rPr>
          <w:rFonts w:ascii="Times New Roman"/>
        </w:rPr>
        <w:t xml:space="preserve"> </w:t>
      </w:r>
      <w:r w:rsidRPr="0084314C">
        <w:rPr>
          <w:rFonts w:ascii="Times New Roman"/>
        </w:rPr>
        <w:t xml:space="preserve">among </w:t>
      </w:r>
      <w:r w:rsidRPr="0084314C">
        <w:rPr>
          <w:rFonts w:ascii="Times New Roman"/>
          <w:i/>
        </w:rPr>
        <w:t xml:space="preserve">P. angustifolia </w:t>
      </w:r>
      <w:r w:rsidRPr="0084314C">
        <w:rPr>
          <w:rFonts w:ascii="Times New Roman"/>
        </w:rPr>
        <w:t xml:space="preserve">genotypes </w:t>
      </w:r>
      <w:ins w:id="64" w:author="Thomas Whitham" w:date="2014-04-10T09:33:00Z">
        <w:r w:rsidR="001D5831">
          <w:rPr>
            <w:rFonts w:ascii="Times New Roman"/>
          </w:rPr>
          <w:t xml:space="preserve">plays a fundamental role in defining </w:t>
        </w:r>
      </w:ins>
      <w:del w:id="65" w:author="Thomas Whitham" w:date="2014-04-10T09:33:00Z">
        <w:r w:rsidRPr="0084314C" w:rsidDel="001D5831">
          <w:rPr>
            <w:rFonts w:ascii="Times New Roman"/>
          </w:rPr>
          <w:delText xml:space="preserve">will contribute to </w:delText>
        </w:r>
      </w:del>
      <w:r w:rsidRPr="0084314C">
        <w:rPr>
          <w:rFonts w:ascii="Times New Roman"/>
        </w:rPr>
        <w:t xml:space="preserve">the structure of </w:t>
      </w:r>
      <w:r w:rsidR="003F34CF" w:rsidRPr="0084314C">
        <w:rPr>
          <w:rFonts w:ascii="Times New Roman"/>
        </w:rPr>
        <w:t xml:space="preserve">the </w:t>
      </w:r>
      <w:r w:rsidRPr="0084314C">
        <w:rPr>
          <w:rFonts w:ascii="Times New Roman"/>
        </w:rPr>
        <w:t>network</w:t>
      </w:r>
      <w:r w:rsidR="003F34CF" w:rsidRPr="0084314C">
        <w:rPr>
          <w:rFonts w:ascii="Times New Roman"/>
        </w:rPr>
        <w:t xml:space="preserve"> of an associated community</w:t>
      </w:r>
      <w:r w:rsidR="002F40FE" w:rsidRPr="0084314C">
        <w:rPr>
          <w:rFonts w:ascii="Times New Roman"/>
        </w:rPr>
        <w:t xml:space="preserve">. </w:t>
      </w:r>
      <w:r w:rsidR="00035955" w:rsidRPr="0084314C">
        <w:rPr>
          <w:rFonts w:ascii="Times New Roman"/>
        </w:rPr>
        <w:t>W</w:t>
      </w:r>
      <w:r w:rsidRPr="0084314C">
        <w:rPr>
          <w:rFonts w:ascii="Times New Roman"/>
        </w:rPr>
        <w:t xml:space="preserve">e analyze </w:t>
      </w:r>
      <w:del w:id="66" w:author="Thomas Whitham" w:date="2014-04-10T09:02:00Z">
        <w:r w:rsidRPr="0084314C" w:rsidDel="00FE2472">
          <w:rPr>
            <w:rFonts w:ascii="Times New Roman"/>
          </w:rPr>
          <w:delText xml:space="preserve">the </w:delText>
        </w:r>
      </w:del>
      <w:r w:rsidR="00035955" w:rsidRPr="0084314C">
        <w:rPr>
          <w:rFonts w:ascii="Times New Roman"/>
        </w:rPr>
        <w:t>both the unipartite (one-mode) of</w:t>
      </w:r>
      <w:del w:id="67" w:author="Thomas Whitham" w:date="2014-04-10T09:34:00Z">
        <w:r w:rsidR="00035955" w:rsidRPr="0084314C" w:rsidDel="001D5831">
          <w:rPr>
            <w:rFonts w:ascii="Times New Roman"/>
          </w:rPr>
          <w:delText xml:space="preserve"> just</w:delText>
        </w:r>
      </w:del>
      <w:r w:rsidR="00035955" w:rsidRPr="0084314C">
        <w:rPr>
          <w:rFonts w:ascii="Times New Roman"/>
        </w:rPr>
        <w:t xml:space="preserve"> </w:t>
      </w:r>
      <w:commentRangeStart w:id="68"/>
      <w:r w:rsidR="00035955" w:rsidRPr="0084314C">
        <w:rPr>
          <w:rFonts w:ascii="Times New Roman"/>
        </w:rPr>
        <w:t>leaf modifiers</w:t>
      </w:r>
      <w:ins w:id="69" w:author="Thomas Whitham" w:date="2014-04-10T09:34:00Z">
        <w:r w:rsidR="001D5831">
          <w:rPr>
            <w:rFonts w:ascii="Times New Roman"/>
          </w:rPr>
          <w:t xml:space="preserve"> (i.e., ???)</w:t>
        </w:r>
      </w:ins>
      <w:r w:rsidR="00035955" w:rsidRPr="0084314C">
        <w:rPr>
          <w:rFonts w:ascii="Times New Roman"/>
        </w:rPr>
        <w:t xml:space="preserve"> </w:t>
      </w:r>
      <w:commentRangeEnd w:id="68"/>
      <w:r w:rsidR="00FE2472">
        <w:rPr>
          <w:rStyle w:val="CommentReference"/>
        </w:rPr>
        <w:commentReference w:id="68"/>
      </w:r>
      <w:r w:rsidR="00035955" w:rsidRPr="0084314C">
        <w:rPr>
          <w:rFonts w:ascii="Times New Roman"/>
        </w:rPr>
        <w:t xml:space="preserve">and the </w:t>
      </w:r>
      <w:r w:rsidRPr="0084314C">
        <w:rPr>
          <w:rFonts w:ascii="Times New Roman"/>
        </w:rPr>
        <w:t xml:space="preserve">bipartite (two-mode) network structure </w:t>
      </w:r>
      <w:r w:rsidR="00DE7FCC" w:rsidRPr="0084314C">
        <w:rPr>
          <w:rFonts w:ascii="Times New Roman"/>
        </w:rPr>
        <w:t xml:space="preserve">between </w:t>
      </w:r>
      <w:r w:rsidRPr="0084314C">
        <w:rPr>
          <w:rFonts w:ascii="Times New Roman"/>
        </w:rPr>
        <w:t>tree genotype and leaf modifier</w:t>
      </w:r>
      <w:r w:rsidR="00410315" w:rsidRPr="0084314C">
        <w:rPr>
          <w:rFonts w:ascii="Times New Roman"/>
        </w:rPr>
        <w:t>s</w:t>
      </w:r>
      <w:r w:rsidRPr="0084314C">
        <w:rPr>
          <w:rFonts w:ascii="Times New Roman"/>
        </w:rPr>
        <w:t xml:space="preserve"> to test the hypothesis that early leaf senescence </w:t>
      </w:r>
      <w:r w:rsidRPr="006B1C1F">
        <w:rPr>
          <w:rFonts w:ascii="Times New Roman"/>
        </w:rPr>
        <w:t>will alter interaction network structure</w:t>
      </w:r>
      <w:ins w:id="70" w:author="Thomas Whitham" w:date="2014-04-10T09:35:00Z">
        <w:r w:rsidR="001D5831">
          <w:rPr>
            <w:rFonts w:ascii="Times New Roman"/>
          </w:rPr>
          <w:t xml:space="preserve"> relative to healthy leaves and that both will be genotype dependent</w:t>
        </w:r>
      </w:ins>
      <w:r w:rsidR="00955B32" w:rsidRPr="00527F37">
        <w:rPr>
          <w:rFonts w:ascii="Times New Roman"/>
        </w:rPr>
        <w:t xml:space="preserve">. Specifically, </w:t>
      </w:r>
      <w:r w:rsidR="00955B32" w:rsidRPr="0084314C">
        <w:rPr>
          <w:rFonts w:ascii="Times New Roman"/>
        </w:rPr>
        <w:t xml:space="preserve">we predict the structure of the unipartite and bipartite networks differ between senescing and healthy leaves and that </w:t>
      </w:r>
      <w:r w:rsidR="00EA576A" w:rsidRPr="0084314C">
        <w:rPr>
          <w:rFonts w:ascii="Times New Roman"/>
        </w:rPr>
        <w:t xml:space="preserve">bipartite network modularity </w:t>
      </w:r>
      <w:r w:rsidR="00A16ACF" w:rsidRPr="0084314C">
        <w:rPr>
          <w:rFonts w:ascii="Times New Roman"/>
        </w:rPr>
        <w:t>will increase as a result of leaf senescence</w:t>
      </w:r>
      <w:r w:rsidRPr="0084314C">
        <w:rPr>
          <w:rFonts w:ascii="Times New Roman"/>
        </w:rPr>
        <w:t xml:space="preserve">. Discerning the genetic basis to interaction network structure has important implications for evolutionary and ecological dynamics in natural ecosystems. </w:t>
      </w:r>
    </w:p>
    <w:p w14:paraId="1F28520C" w14:textId="77777777" w:rsidR="00357757" w:rsidRPr="0084314C" w:rsidRDefault="00C560DA" w:rsidP="0084314C">
      <w:pPr>
        <w:pStyle w:val="ListParagraph"/>
        <w:spacing w:line="480" w:lineRule="auto"/>
        <w:ind w:left="0"/>
        <w:rPr>
          <w:rFonts w:ascii="Times New Roman"/>
          <w:b/>
        </w:rPr>
      </w:pPr>
      <w:r w:rsidRPr="0084314C">
        <w:rPr>
          <w:rFonts w:ascii="Times New Roman"/>
          <w:b/>
        </w:rPr>
        <w:t>Methods</w:t>
      </w:r>
    </w:p>
    <w:p w14:paraId="68E05B24" w14:textId="027724FD" w:rsidR="00357757" w:rsidRPr="0084314C" w:rsidRDefault="00C560DA" w:rsidP="0084314C">
      <w:pPr>
        <w:pStyle w:val="ListParagraph"/>
        <w:spacing w:line="480" w:lineRule="auto"/>
        <w:ind w:left="0"/>
        <w:rPr>
          <w:rFonts w:ascii="Times New Roman"/>
          <w:i/>
        </w:rPr>
      </w:pPr>
      <w:r w:rsidRPr="0084314C">
        <w:rPr>
          <w:rFonts w:ascii="Times New Roman"/>
          <w:i/>
        </w:rPr>
        <w:t xml:space="preserve">Study System </w:t>
      </w:r>
      <w:r w:rsidR="006A78A4" w:rsidRPr="0084314C">
        <w:rPr>
          <w:rFonts w:ascii="Times New Roman"/>
          <w:i/>
        </w:rPr>
        <w:t>and Leaf Modifier Observations</w:t>
      </w:r>
    </w:p>
    <w:p w14:paraId="02156A8B" w14:textId="0EA03FD6" w:rsidR="00357757" w:rsidRPr="0084314C" w:rsidRDefault="00C560DA" w:rsidP="0084314C">
      <w:pPr>
        <w:spacing w:line="480" w:lineRule="auto"/>
        <w:ind w:firstLine="720"/>
        <w:rPr>
          <w:rFonts w:ascii="Times New Roman"/>
        </w:rPr>
      </w:pPr>
      <w:r w:rsidRPr="0084314C">
        <w:rPr>
          <w:rFonts w:ascii="Times New Roman"/>
        </w:rPr>
        <w:t>The common garden was planted along the Weber River, UT (USA), which is a cottonwood (</w:t>
      </w:r>
      <w:r w:rsidRPr="0084314C">
        <w:rPr>
          <w:rFonts w:ascii="Times New Roman"/>
          <w:i/>
        </w:rPr>
        <w:t>Populus</w:t>
      </w:r>
      <w:r w:rsidRPr="0084314C">
        <w:rPr>
          <w:rFonts w:ascii="Times New Roman"/>
        </w:rPr>
        <w:t xml:space="preserve"> spp.) dominated riparian ecosystem</w:t>
      </w:r>
      <w:r w:rsidR="00875422" w:rsidRPr="0084314C">
        <w:rPr>
          <w:rFonts w:ascii="Times New Roman"/>
        </w:rPr>
        <w:t xml:space="preserve">. </w:t>
      </w:r>
      <w:r w:rsidRPr="0084314C">
        <w:rPr>
          <w:rFonts w:ascii="Times New Roman"/>
        </w:rPr>
        <w:t xml:space="preserve">Asexually propagated clones of </w:t>
      </w:r>
      <w:r w:rsidRPr="0084314C">
        <w:rPr>
          <w:rFonts w:ascii="Times New Roman"/>
          <w:i/>
        </w:rPr>
        <w:t>P. angustifolia</w:t>
      </w:r>
      <w:r w:rsidRPr="0084314C">
        <w:rPr>
          <w:rFonts w:ascii="Times New Roman"/>
        </w:rPr>
        <w:t xml:space="preserve"> individuals</w:t>
      </w:r>
      <w:r w:rsidRPr="0084314C">
        <w:rPr>
          <w:rFonts w:ascii="Times New Roman"/>
          <w:vertAlign w:val="superscript"/>
        </w:rPr>
        <w:t xml:space="preserve"> </w:t>
      </w:r>
      <w:r w:rsidRPr="0084314C">
        <w:rPr>
          <w:rFonts w:ascii="Times New Roman"/>
        </w:rPr>
        <w:t>collected from wild stands were planted randomly in a single field at the base of Weber Canyon, Utah (GPS: 41.132805, -111.902227)</w:t>
      </w:r>
      <w:r w:rsidR="00875422" w:rsidRPr="0084314C">
        <w:rPr>
          <w:rFonts w:ascii="Times New Roman"/>
        </w:rPr>
        <w:t xml:space="preserve"> in </w:t>
      </w:r>
      <w:r w:rsidR="00F513F3" w:rsidRPr="0084314C">
        <w:rPr>
          <w:rFonts w:ascii="Times New Roman"/>
        </w:rPr>
        <w:t>1989</w:t>
      </w:r>
      <w:r w:rsidR="00875422" w:rsidRPr="0084314C">
        <w:rPr>
          <w:rFonts w:ascii="Times New Roman"/>
        </w:rPr>
        <w:t xml:space="preserve"> to isolate the effect of tree genotype from the effect of localized microenvironment </w:t>
      </w:r>
      <w:r w:rsidR="00201829" w:rsidRPr="0084314C">
        <w:rPr>
          <w:rFonts w:ascii="Times New Roman"/>
        </w:rPr>
        <w:lastRenderedPageBreak/>
        <w:t>conditions</w:t>
      </w:r>
      <w:r w:rsidR="00875422" w:rsidRPr="0084314C">
        <w:rPr>
          <w:rFonts w:ascii="Times New Roman"/>
        </w:rPr>
        <w:t xml:space="preserve">. </w:t>
      </w:r>
      <w:r w:rsidR="00D4532A" w:rsidRPr="0084314C">
        <w:rPr>
          <w:rFonts w:ascii="Times New Roman"/>
        </w:rPr>
        <w:t xml:space="preserve">All trees </w:t>
      </w:r>
      <w:r w:rsidRPr="0084314C">
        <w:rPr>
          <w:rFonts w:ascii="Times New Roman"/>
        </w:rPr>
        <w:t xml:space="preserve">were </w:t>
      </w:r>
      <w:r w:rsidR="00D4532A" w:rsidRPr="0084314C">
        <w:rPr>
          <w:rFonts w:ascii="Times New Roman"/>
        </w:rPr>
        <w:t xml:space="preserve">verified to be nearly pure </w:t>
      </w:r>
      <w:r w:rsidR="00D4532A" w:rsidRPr="0084314C">
        <w:rPr>
          <w:rFonts w:ascii="Times New Roman"/>
          <w:i/>
        </w:rPr>
        <w:t xml:space="preserve">P. angustifolia </w:t>
      </w:r>
      <w:r w:rsidR="00D4532A" w:rsidRPr="0084314C">
        <w:rPr>
          <w:rFonts w:ascii="Times New Roman"/>
        </w:rPr>
        <w:t xml:space="preserve">and categorized </w:t>
      </w:r>
      <w:r w:rsidR="006B0D4C" w:rsidRPr="0084314C">
        <w:rPr>
          <w:rFonts w:ascii="Times New Roman"/>
        </w:rPr>
        <w:t>into genotypes</w:t>
      </w:r>
      <w:r w:rsidR="00D4532A" w:rsidRPr="0084314C">
        <w:rPr>
          <w:rFonts w:ascii="Times New Roman"/>
        </w:rPr>
        <w:t xml:space="preserve"> </w:t>
      </w:r>
      <w:r w:rsidRPr="0084314C">
        <w:rPr>
          <w:rFonts w:ascii="Times New Roman"/>
        </w:rPr>
        <w:t>using co-dominant</w:t>
      </w:r>
      <w:r w:rsidR="003F23F7" w:rsidRPr="0084314C">
        <w:rPr>
          <w:rFonts w:ascii="Times New Roman"/>
        </w:rPr>
        <w:t>,</w:t>
      </w:r>
      <w:r w:rsidRPr="0084314C">
        <w:rPr>
          <w:rFonts w:ascii="Times New Roman"/>
        </w:rPr>
        <w:t xml:space="preserve"> RFLP markers (</w:t>
      </w:r>
      <w:r w:rsidR="003B2C64" w:rsidRPr="0084314C">
        <w:rPr>
          <w:rFonts w:ascii="Times New Roman"/>
        </w:rPr>
        <w:t xml:space="preserve">Martinsen et al. </w:t>
      </w:r>
      <w:r w:rsidRPr="0084314C">
        <w:rPr>
          <w:rFonts w:ascii="Times New Roman"/>
        </w:rPr>
        <w:t xml:space="preserve">2001). </w:t>
      </w:r>
    </w:p>
    <w:p w14:paraId="61AA2172" w14:textId="4BA5294D" w:rsidR="00824907" w:rsidRPr="0084314C" w:rsidRDefault="00AE24FB" w:rsidP="0084314C">
      <w:pPr>
        <w:pStyle w:val="ListParagraph"/>
        <w:spacing w:line="480" w:lineRule="auto"/>
        <w:ind w:left="0" w:firstLine="720"/>
        <w:rPr>
          <w:rFonts w:ascii="Times New Roman"/>
        </w:rPr>
      </w:pPr>
      <w:commentRangeStart w:id="71"/>
      <w:r w:rsidRPr="0084314C">
        <w:rPr>
          <w:rFonts w:ascii="Times New Roman"/>
        </w:rPr>
        <w:t xml:space="preserve">Leaves for </w:t>
      </w:r>
      <w:r w:rsidR="00C560DA" w:rsidRPr="0084314C">
        <w:rPr>
          <w:rFonts w:ascii="Times New Roman"/>
        </w:rPr>
        <w:t xml:space="preserve">modifier </w:t>
      </w:r>
      <w:r w:rsidRPr="0084314C">
        <w:rPr>
          <w:rFonts w:ascii="Times New Roman"/>
        </w:rPr>
        <w:t xml:space="preserve">community </w:t>
      </w:r>
      <w:commentRangeEnd w:id="71"/>
      <w:r w:rsidR="001D5831">
        <w:rPr>
          <w:rStyle w:val="CommentReference"/>
        </w:rPr>
        <w:commentReference w:id="71"/>
      </w:r>
      <w:r w:rsidR="00C560DA" w:rsidRPr="0084314C">
        <w:rPr>
          <w:rFonts w:ascii="Times New Roman"/>
        </w:rPr>
        <w:t xml:space="preserve">observations were collected from individual trees on August 7-9, 2012. </w:t>
      </w:r>
      <w:r w:rsidR="004913BB" w:rsidRPr="0084314C">
        <w:rPr>
          <w:rFonts w:ascii="Times New Roman"/>
        </w:rPr>
        <w:t xml:space="preserve">We chose </w:t>
      </w:r>
      <w:r w:rsidR="00705AD7" w:rsidRPr="0084314C">
        <w:rPr>
          <w:rFonts w:ascii="Times New Roman"/>
        </w:rPr>
        <w:t xml:space="preserve">4-5 replicate </w:t>
      </w:r>
      <w:r w:rsidR="00143BEB" w:rsidRPr="0084314C">
        <w:rPr>
          <w:rFonts w:ascii="Times New Roman"/>
        </w:rPr>
        <w:t xml:space="preserve">trees from each of </w:t>
      </w:r>
      <w:r w:rsidR="001655F3" w:rsidRPr="0084314C">
        <w:rPr>
          <w:rFonts w:ascii="Times New Roman"/>
        </w:rPr>
        <w:t>7 genotypes</w:t>
      </w:r>
      <w:r w:rsidR="00B83F65" w:rsidRPr="0084314C">
        <w:rPr>
          <w:rFonts w:ascii="Times New Roman"/>
        </w:rPr>
        <w:t xml:space="preserve"> </w:t>
      </w:r>
      <w:r w:rsidR="008759BC" w:rsidRPr="0084314C">
        <w:rPr>
          <w:rFonts w:ascii="Times New Roman"/>
        </w:rPr>
        <w:t>randomly within the common garden</w:t>
      </w:r>
      <w:r w:rsidR="00D95F16" w:rsidRPr="0084314C">
        <w:rPr>
          <w:rFonts w:ascii="Times New Roman"/>
        </w:rPr>
        <w:t xml:space="preserve">. </w:t>
      </w:r>
      <w:r w:rsidR="002154BE" w:rsidRPr="0084314C">
        <w:rPr>
          <w:rFonts w:ascii="Times New Roman"/>
        </w:rPr>
        <w:t xml:space="preserve">Leaves were classified as either senescing or </w:t>
      </w:r>
      <w:r w:rsidR="00FF4BBD" w:rsidRPr="006B1C1F">
        <w:rPr>
          <w:rFonts w:ascii="Times New Roman"/>
        </w:rPr>
        <w:t xml:space="preserve">healthy </w:t>
      </w:r>
      <w:r w:rsidR="002154BE" w:rsidRPr="00527F37">
        <w:rPr>
          <w:rFonts w:ascii="Times New Roman"/>
        </w:rPr>
        <w:t>based on color with senescing leaves being almost entirel</w:t>
      </w:r>
      <w:r w:rsidR="002154BE" w:rsidRPr="0084314C">
        <w:rPr>
          <w:rFonts w:ascii="Times New Roman"/>
        </w:rPr>
        <w:t xml:space="preserve">y </w:t>
      </w:r>
      <w:r w:rsidR="00347C72" w:rsidRPr="0084314C">
        <w:rPr>
          <w:rFonts w:ascii="Times New Roman"/>
        </w:rPr>
        <w:t>chlorotic</w:t>
      </w:r>
      <w:r w:rsidR="00254FF3" w:rsidRPr="0084314C">
        <w:rPr>
          <w:rFonts w:ascii="Times New Roman"/>
        </w:rPr>
        <w:t xml:space="preserve"> and yellow </w:t>
      </w:r>
      <w:r w:rsidR="002811FB" w:rsidRPr="0084314C">
        <w:rPr>
          <w:rFonts w:ascii="Times New Roman"/>
        </w:rPr>
        <w:t xml:space="preserve">indicating significant re-allocation of resources as compared to green, </w:t>
      </w:r>
      <w:r w:rsidR="005A48A6" w:rsidRPr="0084314C">
        <w:rPr>
          <w:rFonts w:ascii="Times New Roman"/>
        </w:rPr>
        <w:t>“</w:t>
      </w:r>
      <w:r w:rsidR="00347C72" w:rsidRPr="0084314C">
        <w:rPr>
          <w:rFonts w:ascii="Times New Roman"/>
        </w:rPr>
        <w:t>healthy</w:t>
      </w:r>
      <w:r w:rsidR="005A48A6" w:rsidRPr="0084314C">
        <w:rPr>
          <w:rFonts w:ascii="Times New Roman"/>
        </w:rPr>
        <w:t>”</w:t>
      </w:r>
      <w:r w:rsidR="002811FB" w:rsidRPr="0084314C">
        <w:rPr>
          <w:rFonts w:ascii="Times New Roman"/>
        </w:rPr>
        <w:t xml:space="preserve"> leaves.</w:t>
      </w:r>
      <w:r w:rsidR="00A776A4" w:rsidRPr="0084314C">
        <w:rPr>
          <w:rFonts w:ascii="Times New Roman"/>
        </w:rPr>
        <w:t xml:space="preserve"> </w:t>
      </w:r>
      <w:r w:rsidR="00D5328A" w:rsidRPr="0084314C">
        <w:rPr>
          <w:rFonts w:ascii="Times New Roman"/>
        </w:rPr>
        <w:t>All leaves were collected between 1 and 2 m height primarily within ~0.25 m depth from the outer edge of the canopy around the entire tree</w:t>
      </w:r>
      <w:r w:rsidR="002C19B7" w:rsidRPr="0084314C">
        <w:rPr>
          <w:rFonts w:ascii="Times New Roman"/>
        </w:rPr>
        <w:t xml:space="preserve">, both of which were done in order to minimize the influence ontogenetic and micro-environmental effects </w:t>
      </w:r>
      <w:r w:rsidR="00787722" w:rsidRPr="0084314C">
        <w:rPr>
          <w:rFonts w:ascii="Times New Roman"/>
        </w:rPr>
        <w:t>on the leaf modifier community</w:t>
      </w:r>
      <w:r w:rsidR="002C19B7" w:rsidRPr="0084314C">
        <w:rPr>
          <w:rFonts w:ascii="Times New Roman"/>
        </w:rPr>
        <w:t>.</w:t>
      </w:r>
      <w:r w:rsidR="00421D46" w:rsidRPr="0084314C">
        <w:rPr>
          <w:rFonts w:ascii="Times New Roman"/>
        </w:rPr>
        <w:t xml:space="preserve"> </w:t>
      </w:r>
      <w:r w:rsidR="00FD339D" w:rsidRPr="0084314C">
        <w:rPr>
          <w:rFonts w:ascii="Times New Roman"/>
        </w:rPr>
        <w:t xml:space="preserve">For </w:t>
      </w:r>
      <w:r w:rsidR="00347C72" w:rsidRPr="0084314C">
        <w:rPr>
          <w:rFonts w:ascii="Times New Roman"/>
        </w:rPr>
        <w:t xml:space="preserve">healthy </w:t>
      </w:r>
      <w:r w:rsidR="00FD339D" w:rsidRPr="0084314C">
        <w:rPr>
          <w:rFonts w:ascii="Times New Roman"/>
        </w:rPr>
        <w:t xml:space="preserve">leaves, 20 shoots </w:t>
      </w:r>
      <w:r w:rsidR="00F74ED1" w:rsidRPr="0084314C">
        <w:rPr>
          <w:rFonts w:ascii="Times New Roman"/>
        </w:rPr>
        <w:t xml:space="preserve">between 1 and 2 years of age based on bud scarring </w:t>
      </w:r>
      <w:r w:rsidR="00FD339D" w:rsidRPr="0084314C">
        <w:rPr>
          <w:rFonts w:ascii="Times New Roman"/>
        </w:rPr>
        <w:t>were collected</w:t>
      </w:r>
      <w:r w:rsidR="00F74ED1" w:rsidRPr="0084314C">
        <w:rPr>
          <w:rFonts w:ascii="Times New Roman"/>
        </w:rPr>
        <w:t xml:space="preserve"> and 50 leaves were selected randomly from among these shoots. Because senescing leaves were generally at lower densities spread among green leaves, we conducted timed sampling (5 min.) of senescing leaves from the same region of the canopy as the green</w:t>
      </w:r>
      <w:r w:rsidR="00EB13FD" w:rsidRPr="0084314C">
        <w:rPr>
          <w:rFonts w:ascii="Times New Roman"/>
        </w:rPr>
        <w:t xml:space="preserve">, </w:t>
      </w:r>
      <w:r w:rsidR="00347C72" w:rsidRPr="0084314C">
        <w:rPr>
          <w:rFonts w:ascii="Times New Roman"/>
        </w:rPr>
        <w:t xml:space="preserve">healthy </w:t>
      </w:r>
      <w:r w:rsidR="00EB13FD" w:rsidRPr="0084314C">
        <w:rPr>
          <w:rFonts w:ascii="Times New Roman"/>
        </w:rPr>
        <w:t xml:space="preserve">leaves. Thus, different proportions of </w:t>
      </w:r>
      <w:r w:rsidR="00347C72" w:rsidRPr="0084314C">
        <w:rPr>
          <w:rFonts w:ascii="Times New Roman"/>
        </w:rPr>
        <w:t xml:space="preserve">healthy </w:t>
      </w:r>
      <w:r w:rsidR="00EB13FD" w:rsidRPr="0084314C">
        <w:rPr>
          <w:rFonts w:ascii="Times New Roman"/>
        </w:rPr>
        <w:t xml:space="preserve">and senescing leaves were sampled and in order to account for different sampling intensities, all analyses are conducted on percent or relativized </w:t>
      </w:r>
      <w:r w:rsidR="00EE0FD6" w:rsidRPr="0084314C">
        <w:rPr>
          <w:rFonts w:ascii="Times New Roman"/>
        </w:rPr>
        <w:t>values</w:t>
      </w:r>
      <w:r w:rsidR="00EB13FD" w:rsidRPr="0084314C">
        <w:rPr>
          <w:rFonts w:ascii="Times New Roman"/>
        </w:rPr>
        <w:t xml:space="preserve">. </w:t>
      </w:r>
    </w:p>
    <w:p w14:paraId="797C3B9E" w14:textId="56D203DB" w:rsidR="00357757" w:rsidRPr="0084314C" w:rsidRDefault="00CE1554" w:rsidP="0084314C">
      <w:pPr>
        <w:pStyle w:val="ListParagraph"/>
        <w:spacing w:line="480" w:lineRule="auto"/>
        <w:ind w:left="0" w:firstLine="720"/>
        <w:rPr>
          <w:rFonts w:ascii="Times New Roman"/>
        </w:rPr>
      </w:pPr>
      <w:r w:rsidRPr="0084314C">
        <w:rPr>
          <w:rFonts w:ascii="Times New Roman"/>
        </w:rPr>
        <w:t>Leaf modifiers were categorized based on morphology and known species in the garden and followed the methods o</w:t>
      </w:r>
      <w:r w:rsidR="007A3579" w:rsidRPr="0084314C">
        <w:rPr>
          <w:rFonts w:ascii="Times New Roman"/>
        </w:rPr>
        <w:t xml:space="preserve">f Bangert et al. (2008), and the presence of each modifier was assessed on individual leaves. </w:t>
      </w:r>
      <w:r w:rsidR="005145C9" w:rsidRPr="0084314C">
        <w:rPr>
          <w:rFonts w:ascii="Times New Roman"/>
        </w:rPr>
        <w:t>Leaf modifiers were predominantly herbivores</w:t>
      </w:r>
      <w:r w:rsidR="00A751A5" w:rsidRPr="0084314C">
        <w:rPr>
          <w:rFonts w:ascii="Times New Roman"/>
        </w:rPr>
        <w:t>. W</w:t>
      </w:r>
      <w:r w:rsidR="005145C9" w:rsidRPr="0084314C">
        <w:rPr>
          <w:rFonts w:ascii="Times New Roman"/>
        </w:rPr>
        <w:t xml:space="preserve">e also observed a predator or </w:t>
      </w:r>
      <w:r w:rsidR="005145C9" w:rsidRPr="0084314C">
        <w:rPr>
          <w:rFonts w:ascii="Times New Roman"/>
          <w:i/>
        </w:rPr>
        <w:t>P. betae</w:t>
      </w:r>
      <w:r w:rsidR="005145C9" w:rsidRPr="0084314C">
        <w:rPr>
          <w:rFonts w:ascii="Times New Roman"/>
        </w:rPr>
        <w:t xml:space="preserve"> and t</w:t>
      </w:r>
      <w:r w:rsidR="00320797" w:rsidRPr="0084314C">
        <w:rPr>
          <w:rFonts w:ascii="Times New Roman"/>
        </w:rPr>
        <w:t xml:space="preserve">wo leaf modifier categories, aborted </w:t>
      </w:r>
      <w:r w:rsidR="00320797" w:rsidRPr="0084314C">
        <w:rPr>
          <w:rFonts w:ascii="Times New Roman"/>
          <w:i/>
        </w:rPr>
        <w:t xml:space="preserve">P. betae </w:t>
      </w:r>
      <w:r w:rsidR="00320797" w:rsidRPr="0084314C">
        <w:rPr>
          <w:rFonts w:ascii="Times New Roman"/>
        </w:rPr>
        <w:t xml:space="preserve">and aborted </w:t>
      </w:r>
      <w:r w:rsidR="00320797" w:rsidRPr="0084314C">
        <w:rPr>
          <w:rFonts w:ascii="Times New Roman"/>
          <w:i/>
        </w:rPr>
        <w:t xml:space="preserve">Phylacolpa </w:t>
      </w:r>
      <w:r w:rsidR="00320797" w:rsidRPr="0084314C">
        <w:rPr>
          <w:rFonts w:ascii="Times New Roman"/>
        </w:rPr>
        <w:t xml:space="preserve">sp., were included in the dataset. Although </w:t>
      </w:r>
      <w:r w:rsidR="00FF0DF9" w:rsidRPr="0084314C">
        <w:rPr>
          <w:rFonts w:ascii="Times New Roman"/>
        </w:rPr>
        <w:t>these two leaf modifiers</w:t>
      </w:r>
      <w:r w:rsidR="00320797" w:rsidRPr="0084314C">
        <w:rPr>
          <w:rFonts w:ascii="Times New Roman"/>
        </w:rPr>
        <w:t xml:space="preserve"> are morphological variants of the same species, they represent a change in the interaction between these two species and </w:t>
      </w:r>
      <w:r w:rsidR="00320797" w:rsidRPr="0084314C">
        <w:rPr>
          <w:rFonts w:ascii="Times New Roman"/>
          <w:i/>
        </w:rPr>
        <w:t>P. angustifolia</w:t>
      </w:r>
      <w:r w:rsidR="00586D02" w:rsidRPr="0084314C">
        <w:rPr>
          <w:rFonts w:ascii="Times New Roman"/>
        </w:rPr>
        <w:t xml:space="preserve">. In addition, </w:t>
      </w:r>
      <w:r w:rsidR="001664C2" w:rsidRPr="0084314C">
        <w:rPr>
          <w:rFonts w:ascii="Times New Roman"/>
        </w:rPr>
        <w:t xml:space="preserve">their abundances were generally low and did not </w:t>
      </w:r>
      <w:r w:rsidR="00550AB4" w:rsidRPr="0084314C">
        <w:rPr>
          <w:rFonts w:ascii="Times New Roman"/>
        </w:rPr>
        <w:t xml:space="preserve">largely </w:t>
      </w:r>
      <w:r w:rsidR="001664C2" w:rsidRPr="0084314C">
        <w:rPr>
          <w:rFonts w:ascii="Times New Roman"/>
        </w:rPr>
        <w:t>contribute to network structure (see Fig. 1)</w:t>
      </w:r>
      <w:r w:rsidR="00320797" w:rsidRPr="0084314C">
        <w:rPr>
          <w:rFonts w:ascii="Times New Roman"/>
        </w:rPr>
        <w:t xml:space="preserve">. </w:t>
      </w:r>
      <w:r w:rsidR="00D72699" w:rsidRPr="0084314C">
        <w:rPr>
          <w:rFonts w:ascii="Times New Roman"/>
        </w:rPr>
        <w:t>C</w:t>
      </w:r>
      <w:r w:rsidR="007A3579" w:rsidRPr="0084314C">
        <w:rPr>
          <w:rFonts w:ascii="Times New Roman"/>
        </w:rPr>
        <w:t xml:space="preserve">ounts of the total number of galls of </w:t>
      </w:r>
      <w:r w:rsidR="007A3579" w:rsidRPr="0084314C">
        <w:rPr>
          <w:rFonts w:ascii="Times New Roman"/>
          <w:i/>
        </w:rPr>
        <w:t xml:space="preserve">P. betae </w:t>
      </w:r>
      <w:r w:rsidR="007A3579" w:rsidRPr="0084314C">
        <w:rPr>
          <w:rFonts w:ascii="Times New Roman"/>
        </w:rPr>
        <w:t>were</w:t>
      </w:r>
      <w:r w:rsidR="004516BC" w:rsidRPr="0084314C">
        <w:rPr>
          <w:rFonts w:ascii="Times New Roman"/>
        </w:rPr>
        <w:t xml:space="preserve"> also quantified for each leaf. </w:t>
      </w:r>
    </w:p>
    <w:p w14:paraId="2E081DA4" w14:textId="3CEDD390" w:rsidR="00357757" w:rsidRPr="0084314C" w:rsidRDefault="00C560DA" w:rsidP="0084314C">
      <w:pPr>
        <w:pStyle w:val="ListParagraph"/>
        <w:spacing w:line="480" w:lineRule="auto"/>
        <w:ind w:left="0"/>
        <w:rPr>
          <w:rFonts w:ascii="Times New Roman"/>
          <w:i/>
        </w:rPr>
      </w:pPr>
      <w:r w:rsidRPr="0084314C">
        <w:rPr>
          <w:rFonts w:ascii="Times New Roman"/>
          <w:i/>
        </w:rPr>
        <w:t xml:space="preserve">Network Modeling and </w:t>
      </w:r>
      <w:r w:rsidR="003456DE" w:rsidRPr="0084314C">
        <w:rPr>
          <w:rFonts w:ascii="Times New Roman"/>
          <w:i/>
        </w:rPr>
        <w:t xml:space="preserve">Structural </w:t>
      </w:r>
      <w:r w:rsidRPr="0084314C">
        <w:rPr>
          <w:rFonts w:ascii="Times New Roman"/>
          <w:i/>
        </w:rPr>
        <w:t>Analyses</w:t>
      </w:r>
    </w:p>
    <w:p w14:paraId="0865F3E0" w14:textId="7189569E" w:rsidR="00357757" w:rsidRPr="0084314C" w:rsidRDefault="009E37A1" w:rsidP="0084314C">
      <w:pPr>
        <w:pStyle w:val="ListParagraph"/>
        <w:spacing w:line="480" w:lineRule="auto"/>
        <w:ind w:left="0" w:firstLine="720"/>
        <w:rPr>
          <w:rFonts w:ascii="Times New Roman"/>
        </w:rPr>
      </w:pPr>
      <w:r w:rsidRPr="0084314C">
        <w:rPr>
          <w:rFonts w:ascii="Times New Roman"/>
        </w:rPr>
        <w:t xml:space="preserve">Uni-partite networks were modeled using the methods of Araujo et al. (2011). </w:t>
      </w:r>
      <w:r w:rsidR="009B2185" w:rsidRPr="0084314C">
        <w:rPr>
          <w:rFonts w:ascii="Times New Roman"/>
        </w:rPr>
        <w:t xml:space="preserve">This method uses an analytically based null model of pairwise co-occurrence patterns to test for significant, non-random </w:t>
      </w:r>
      <w:r w:rsidR="00516204" w:rsidRPr="0084314C">
        <w:rPr>
          <w:rFonts w:ascii="Times New Roman"/>
        </w:rPr>
        <w:t xml:space="preserve">pairwise patterns between species. </w:t>
      </w:r>
      <w:r w:rsidR="0037061D" w:rsidRPr="0084314C">
        <w:rPr>
          <w:rFonts w:ascii="Times New Roman"/>
        </w:rPr>
        <w:t>We also performed an overall test of the significance of uni-partite network structure with a null model based co-occurrence analysis that employed a conservative randomization algorithm that constrained marginal totals (i.e., leaf modifier abundances and total number of individuals on trees)</w:t>
      </w:r>
      <w:r w:rsidR="005C2C4D" w:rsidRPr="0084314C">
        <w:rPr>
          <w:rFonts w:ascii="Times New Roman"/>
        </w:rPr>
        <w:t xml:space="preserve"> for the presence of each leaf modifier at the scale of the entire tree</w:t>
      </w:r>
      <w:r w:rsidR="00B574C6" w:rsidRPr="0084314C">
        <w:rPr>
          <w:rFonts w:ascii="Times New Roman"/>
        </w:rPr>
        <w:t xml:space="preserve">.  </w:t>
      </w:r>
      <w:r w:rsidR="00122F1D" w:rsidRPr="0084314C">
        <w:rPr>
          <w:rFonts w:ascii="Times New Roman"/>
        </w:rPr>
        <w:t xml:space="preserve">We used Stone and Robert’s (1990) </w:t>
      </w:r>
      <w:r w:rsidR="001239DE" w:rsidRPr="0084314C">
        <w:rPr>
          <w:rFonts w:ascii="Times New Roman"/>
        </w:rPr>
        <w:t xml:space="preserve">average checkerboard score, </w:t>
      </w:r>
      <w:r w:rsidR="00122F1D" w:rsidRPr="0084314C">
        <w:rPr>
          <w:rFonts w:ascii="Times New Roman"/>
        </w:rPr>
        <w:t>C-Score</w:t>
      </w:r>
      <w:r w:rsidR="001239DE" w:rsidRPr="0084314C">
        <w:rPr>
          <w:rFonts w:ascii="Times New Roman"/>
        </w:rPr>
        <w:t>,</w:t>
      </w:r>
      <w:r w:rsidR="00122F1D" w:rsidRPr="0084314C">
        <w:rPr>
          <w:rFonts w:ascii="Times New Roman"/>
        </w:rPr>
        <w:t xml:space="preserve"> and </w:t>
      </w:r>
      <w:r w:rsidR="00B574C6" w:rsidRPr="0084314C">
        <w:rPr>
          <w:rFonts w:ascii="Times New Roman"/>
        </w:rPr>
        <w:t xml:space="preserve">5000 simulated null communities </w:t>
      </w:r>
      <w:r w:rsidR="00122F1D" w:rsidRPr="0084314C">
        <w:rPr>
          <w:rFonts w:ascii="Times New Roman"/>
        </w:rPr>
        <w:t xml:space="preserve">to generate a </w:t>
      </w:r>
      <w:r w:rsidR="00E8730B" w:rsidRPr="0084314C">
        <w:rPr>
          <w:rFonts w:ascii="Times New Roman"/>
        </w:rPr>
        <w:t xml:space="preserve">p-value and </w:t>
      </w:r>
      <w:r w:rsidR="00122F1D" w:rsidRPr="0084314C">
        <w:rPr>
          <w:rFonts w:ascii="Times New Roman"/>
        </w:rPr>
        <w:t xml:space="preserve">Standardized Effect Size (SES = </w:t>
      </w:r>
      <m:oMath>
        <m:f>
          <m:fPr>
            <m:ctrlPr>
              <w:rPr>
                <w:rFonts w:ascii="Cambria Math" w:hAnsi="Cambria Math"/>
                <w:i/>
              </w:rPr>
            </m:ctrlPr>
          </m:fPr>
          <m:num>
            <m:r>
              <w:rPr>
                <w:rFonts w:ascii="Cambria Math" w:hAnsi="Cambria Math"/>
              </w:rPr>
              <m:t xml:space="preserve">x - </m:t>
            </m:r>
            <m:r>
              <m:rPr>
                <m:sty m:val="p"/>
              </m:rPr>
              <w:rPr>
                <w:rFonts w:ascii="Cambria Math" w:hAnsi="Cambria Math"/>
                <w:color w:val="000000"/>
              </w:rPr>
              <m:t>μ</m:t>
            </m:r>
          </m:num>
          <m:den>
            <m:r>
              <m:rPr>
                <m:sty m:val="p"/>
              </m:rPr>
              <w:rPr>
                <w:rFonts w:ascii="Cambria Math" w:hAnsi="Cambria Math"/>
              </w:rPr>
              <m:t xml:space="preserve"> </m:t>
            </m:r>
            <m:r>
              <m:rPr>
                <m:sty m:val="p"/>
              </m:rPr>
              <w:rPr>
                <w:rFonts w:ascii="Cambria Math" w:hAnsi="Cambria Math"/>
                <w:color w:val="000000"/>
              </w:rPr>
              <m:t>σ</m:t>
            </m:r>
          </m:den>
        </m:f>
      </m:oMath>
      <w:r w:rsidR="00122F1D" w:rsidRPr="006B1C1F">
        <w:rPr>
          <w:rFonts w:ascii="Times New Roman"/>
        </w:rPr>
        <w:t>)</w:t>
      </w:r>
      <w:r w:rsidR="00482CB2" w:rsidRPr="00527F37">
        <w:rPr>
          <w:rFonts w:ascii="Times New Roman"/>
        </w:rPr>
        <w:t xml:space="preserve">, </w:t>
      </w:r>
      <w:r w:rsidR="001239DE" w:rsidRPr="0084314C">
        <w:rPr>
          <w:rFonts w:ascii="Times New Roman"/>
        </w:rPr>
        <w:t xml:space="preserve">and, thus, lower values of SES indicate lower checkerboards or dispersion of species pairs than expected </w:t>
      </w:r>
      <w:r w:rsidR="00F15A8A" w:rsidRPr="0084314C">
        <w:rPr>
          <w:rFonts w:ascii="Times New Roman"/>
        </w:rPr>
        <w:t>under the null model</w:t>
      </w:r>
      <w:r w:rsidR="006401AA" w:rsidRPr="0084314C">
        <w:rPr>
          <w:rFonts w:ascii="Times New Roman"/>
        </w:rPr>
        <w:t xml:space="preserve"> (Gotelli 2001)</w:t>
      </w:r>
      <w:r w:rsidR="001239DE" w:rsidRPr="0084314C">
        <w:rPr>
          <w:rFonts w:ascii="Times New Roman"/>
        </w:rPr>
        <w:t xml:space="preserve">. </w:t>
      </w:r>
    </w:p>
    <w:p w14:paraId="65F9F67D" w14:textId="5346F897" w:rsidR="005C2C4D" w:rsidRPr="0084314C" w:rsidRDefault="005C2C4D" w:rsidP="0084314C">
      <w:pPr>
        <w:pStyle w:val="ListParagraph"/>
        <w:spacing w:line="480" w:lineRule="auto"/>
        <w:ind w:left="0" w:firstLine="720"/>
        <w:rPr>
          <w:rFonts w:ascii="Times New Roman"/>
        </w:rPr>
      </w:pPr>
      <w:r w:rsidRPr="0084314C">
        <w:rPr>
          <w:rFonts w:ascii="Times New Roman"/>
        </w:rPr>
        <w:t xml:space="preserve">The contribution of intra-tree patterns to network structure was assessed in two ways. First, SES values were quantified using </w:t>
      </w:r>
      <w:r w:rsidR="00191C1E" w:rsidRPr="0084314C">
        <w:rPr>
          <w:rFonts w:ascii="Times New Roman"/>
        </w:rPr>
        <w:t>the leaf scale</w:t>
      </w:r>
      <w:r w:rsidR="008C54EF" w:rsidRPr="0084314C">
        <w:rPr>
          <w:rFonts w:ascii="Times New Roman"/>
        </w:rPr>
        <w:t xml:space="preserve"> observations of occurrences of leaf modifiers for each tree</w:t>
      </w:r>
      <w:r w:rsidR="0085722D" w:rsidRPr="0084314C">
        <w:rPr>
          <w:rFonts w:ascii="Times New Roman"/>
        </w:rPr>
        <w:t xml:space="preserve">, which were then used in the analyses of the effect of tree genotype. Second, </w:t>
      </w:r>
      <w:r w:rsidR="00232DF0" w:rsidRPr="0084314C">
        <w:rPr>
          <w:rFonts w:ascii="Times New Roman"/>
        </w:rPr>
        <w:t xml:space="preserve">as both patterns operating simultaneously could generate SES values that would be near zero even though leaf modifiers are exhibiting strong co-occurrence patterns, </w:t>
      </w:r>
      <w:r w:rsidR="0085722D" w:rsidRPr="0084314C">
        <w:rPr>
          <w:rFonts w:ascii="Times New Roman"/>
        </w:rPr>
        <w:t xml:space="preserve">we </w:t>
      </w:r>
      <w:r w:rsidR="00A55A30" w:rsidRPr="0084314C">
        <w:rPr>
          <w:rFonts w:ascii="Times New Roman"/>
        </w:rPr>
        <w:t>conducted a Multivari</w:t>
      </w:r>
      <w:r w:rsidR="00CC1FAA" w:rsidRPr="0084314C">
        <w:rPr>
          <w:rFonts w:ascii="Times New Roman"/>
        </w:rPr>
        <w:t>a</w:t>
      </w:r>
      <w:r w:rsidR="00A55A30" w:rsidRPr="0084314C">
        <w:rPr>
          <w:rFonts w:ascii="Times New Roman"/>
        </w:rPr>
        <w:t>te Co-occurrence Analysis (MVCA</w:t>
      </w:r>
      <w:r w:rsidR="002F4149" w:rsidRPr="0084314C">
        <w:rPr>
          <w:rFonts w:ascii="Times New Roman"/>
        </w:rPr>
        <w:t>; Lau 2014</w:t>
      </w:r>
      <w:r w:rsidR="00A55A30" w:rsidRPr="0084314C">
        <w:rPr>
          <w:rFonts w:ascii="Times New Roman"/>
        </w:rPr>
        <w:t xml:space="preserve">), which </w:t>
      </w:r>
      <w:r w:rsidR="0085722D" w:rsidRPr="0084314C">
        <w:rPr>
          <w:rFonts w:ascii="Times New Roman"/>
        </w:rPr>
        <w:t>separated out the patterns of clustering and dispersion of lea</w:t>
      </w:r>
      <w:r w:rsidR="00232DF0" w:rsidRPr="0084314C">
        <w:rPr>
          <w:rFonts w:ascii="Times New Roman"/>
        </w:rPr>
        <w:t>f modifiers on individual trees</w:t>
      </w:r>
      <w:r w:rsidR="0085722D" w:rsidRPr="0084314C">
        <w:rPr>
          <w:rFonts w:ascii="Times New Roman"/>
        </w:rPr>
        <w:t xml:space="preserve">. </w:t>
      </w:r>
      <w:r w:rsidR="00361D2E" w:rsidRPr="0084314C">
        <w:rPr>
          <w:rFonts w:ascii="Times New Roman"/>
        </w:rPr>
        <w:t xml:space="preserve">To do this, the co-occurrences </w:t>
      </w:r>
      <w:r w:rsidR="00224CC0" w:rsidRPr="0084314C">
        <w:rPr>
          <w:rFonts w:ascii="Times New Roman"/>
        </w:rPr>
        <w:t xml:space="preserve">and checkers (i.e., one species occurs in the absence of another) </w:t>
      </w:r>
      <w:r w:rsidR="00A71EF8" w:rsidRPr="0084314C">
        <w:rPr>
          <w:rFonts w:ascii="Times New Roman"/>
        </w:rPr>
        <w:t xml:space="preserve">for </w:t>
      </w:r>
      <w:r w:rsidR="00361D2E" w:rsidRPr="0084314C">
        <w:rPr>
          <w:rFonts w:ascii="Times New Roman"/>
        </w:rPr>
        <w:t>all unique species pairs were counted and relativized to the maximum count for each pair.</w:t>
      </w:r>
      <w:r w:rsidR="00224CC0" w:rsidRPr="0084314C">
        <w:rPr>
          <w:rFonts w:ascii="Times New Roman"/>
        </w:rPr>
        <w:t xml:space="preserve"> </w:t>
      </w:r>
      <w:r w:rsidR="008B595F" w:rsidRPr="0084314C">
        <w:rPr>
          <w:rFonts w:ascii="Times New Roman"/>
        </w:rPr>
        <w:t>The relativization was performed to reduce the effect of highly abundant species pairs</w:t>
      </w:r>
      <w:r w:rsidR="00735DB7" w:rsidRPr="0084314C">
        <w:rPr>
          <w:rFonts w:ascii="Times New Roman"/>
        </w:rPr>
        <w:t>.</w:t>
      </w:r>
    </w:p>
    <w:p w14:paraId="35874E64" w14:textId="4671D33D" w:rsidR="00046771" w:rsidRPr="0084314C" w:rsidRDefault="00FE5A75" w:rsidP="0084314C">
      <w:pPr>
        <w:pStyle w:val="ListParagraph"/>
        <w:spacing w:line="480" w:lineRule="auto"/>
        <w:ind w:left="0" w:firstLine="720"/>
        <w:rPr>
          <w:rFonts w:ascii="Times New Roman"/>
        </w:rPr>
      </w:pPr>
      <w:r w:rsidRPr="0084314C">
        <w:rPr>
          <w:rFonts w:ascii="Times New Roman"/>
        </w:rPr>
        <w:t xml:space="preserve">A bipartite (i.e., two-mode) network approach was also used to analyze the effect of genetic variation of the interaction between the foundation species and the leaf modifying community. </w:t>
      </w:r>
      <w:r w:rsidR="00091B9A" w:rsidRPr="0084314C">
        <w:rPr>
          <w:rFonts w:ascii="Times New Roman"/>
        </w:rPr>
        <w:t>Gen</w:t>
      </w:r>
      <w:r w:rsidR="0011180E" w:rsidRPr="0084314C">
        <w:rPr>
          <w:rFonts w:ascii="Times New Roman"/>
        </w:rPr>
        <w:t>ot</w:t>
      </w:r>
      <w:r w:rsidR="00091B9A" w:rsidRPr="0084314C">
        <w:rPr>
          <w:rFonts w:ascii="Times New Roman"/>
        </w:rPr>
        <w:t>ypic averages of leaf modifiers were used to generate a tree genotype, leaf modifier interaction network</w:t>
      </w:r>
      <w:r w:rsidR="005F3400" w:rsidRPr="0084314C">
        <w:rPr>
          <w:rFonts w:ascii="Times New Roman"/>
        </w:rPr>
        <w:t xml:space="preserve"> for the leaf modifier community on both senescing and </w:t>
      </w:r>
      <w:r w:rsidR="00347C72" w:rsidRPr="0084314C">
        <w:rPr>
          <w:rFonts w:ascii="Times New Roman"/>
        </w:rPr>
        <w:t xml:space="preserve">healthy </w:t>
      </w:r>
      <w:r w:rsidR="005F3400" w:rsidRPr="0084314C">
        <w:rPr>
          <w:rFonts w:ascii="Times New Roman"/>
        </w:rPr>
        <w:t>leaves</w:t>
      </w:r>
      <w:r w:rsidR="00091B9A" w:rsidRPr="0084314C">
        <w:rPr>
          <w:rFonts w:ascii="Times New Roman"/>
        </w:rPr>
        <w:t xml:space="preserve">. These averages were then relativized by the maximum observation for each leaf modifier and </w:t>
      </w:r>
      <w:r w:rsidR="00671191" w:rsidRPr="0084314C">
        <w:rPr>
          <w:rFonts w:ascii="Times New Roman"/>
        </w:rPr>
        <w:t xml:space="preserve">are used </w:t>
      </w:r>
      <w:r w:rsidR="008158BA" w:rsidRPr="0084314C">
        <w:rPr>
          <w:rFonts w:ascii="Times New Roman"/>
        </w:rPr>
        <w:t xml:space="preserve">here </w:t>
      </w:r>
      <w:r w:rsidR="00671191" w:rsidRPr="0084314C">
        <w:rPr>
          <w:rFonts w:ascii="Times New Roman"/>
        </w:rPr>
        <w:t xml:space="preserve">to estimate </w:t>
      </w:r>
      <w:r w:rsidR="00091B9A" w:rsidRPr="0084314C">
        <w:rPr>
          <w:rFonts w:ascii="Times New Roman"/>
        </w:rPr>
        <w:t xml:space="preserve">the </w:t>
      </w:r>
      <w:r w:rsidR="00FA0AE7" w:rsidRPr="0084314C">
        <w:rPr>
          <w:rFonts w:ascii="Times New Roman"/>
        </w:rPr>
        <w:t xml:space="preserve">expected relative </w:t>
      </w:r>
      <w:r w:rsidR="00091B9A" w:rsidRPr="0084314C">
        <w:rPr>
          <w:rFonts w:ascii="Times New Roman"/>
        </w:rPr>
        <w:t xml:space="preserve">frequency of interaction </w:t>
      </w:r>
      <w:r w:rsidR="007550EC" w:rsidRPr="0084314C">
        <w:rPr>
          <w:rFonts w:ascii="Times New Roman"/>
        </w:rPr>
        <w:t xml:space="preserve">between </w:t>
      </w:r>
      <w:r w:rsidR="00091B9A" w:rsidRPr="0084314C">
        <w:rPr>
          <w:rFonts w:ascii="Times New Roman"/>
        </w:rPr>
        <w:t>each genotype</w:t>
      </w:r>
      <w:r w:rsidR="007550EC" w:rsidRPr="0084314C">
        <w:rPr>
          <w:rFonts w:ascii="Times New Roman"/>
        </w:rPr>
        <w:t xml:space="preserve"> </w:t>
      </w:r>
      <w:r w:rsidR="00A44228" w:rsidRPr="0084314C">
        <w:rPr>
          <w:rFonts w:ascii="Times New Roman"/>
        </w:rPr>
        <w:t xml:space="preserve">with </w:t>
      </w:r>
      <w:r w:rsidR="007550EC" w:rsidRPr="0084314C">
        <w:rPr>
          <w:rFonts w:ascii="Times New Roman"/>
        </w:rPr>
        <w:t>each leaf modifier</w:t>
      </w:r>
      <w:r w:rsidR="00091B9A" w:rsidRPr="0084314C">
        <w:rPr>
          <w:rFonts w:ascii="Times New Roman"/>
        </w:rPr>
        <w:t xml:space="preserve">. </w:t>
      </w:r>
      <w:r w:rsidR="00C77EAB" w:rsidRPr="0084314C">
        <w:rPr>
          <w:rFonts w:ascii="Times New Roman"/>
        </w:rPr>
        <w:t>We then quantified the modularity</w:t>
      </w:r>
      <w:r w:rsidR="008914B9" w:rsidRPr="0084314C">
        <w:rPr>
          <w:rFonts w:ascii="Times New Roman"/>
        </w:rPr>
        <w:t>, which measures the degree to which the network is comprised of groups of nodes,</w:t>
      </w:r>
      <w:r w:rsidR="003F7BB3" w:rsidRPr="0084314C">
        <w:rPr>
          <w:rFonts w:ascii="Times New Roman"/>
        </w:rPr>
        <w:t xml:space="preserve"> for both of these networks using the methods of Newman (2004).</w:t>
      </w:r>
      <w:r w:rsidR="008914B9" w:rsidRPr="0084314C">
        <w:rPr>
          <w:rFonts w:ascii="Times New Roman"/>
        </w:rPr>
        <w:t xml:space="preserve"> </w:t>
      </w:r>
    </w:p>
    <w:p w14:paraId="2B3AEE83" w14:textId="77777777" w:rsidR="00357757" w:rsidRPr="0084314C" w:rsidRDefault="00C560DA" w:rsidP="0084314C">
      <w:pPr>
        <w:pStyle w:val="ListParagraph"/>
        <w:spacing w:line="480" w:lineRule="auto"/>
        <w:ind w:left="0"/>
        <w:rPr>
          <w:rFonts w:ascii="Times New Roman"/>
          <w:i/>
        </w:rPr>
      </w:pPr>
      <w:r w:rsidRPr="0084314C">
        <w:rPr>
          <w:rFonts w:ascii="Times New Roman"/>
          <w:i/>
        </w:rPr>
        <w:t>Statistical Tests and Software</w:t>
      </w:r>
    </w:p>
    <w:p w14:paraId="48FC6A9D" w14:textId="66B111D6" w:rsidR="00357757" w:rsidRPr="0084314C" w:rsidRDefault="008711F6" w:rsidP="0084314C">
      <w:pPr>
        <w:pStyle w:val="ListParagraph"/>
        <w:spacing w:line="480" w:lineRule="auto"/>
        <w:ind w:left="0" w:firstLine="720"/>
        <w:rPr>
          <w:rFonts w:ascii="Times New Roman"/>
        </w:rPr>
      </w:pPr>
      <w:r w:rsidRPr="0084314C">
        <w:rPr>
          <w:rFonts w:ascii="Times New Roman"/>
        </w:rPr>
        <w:t>In addition to the co-occurrence based analyses described above we conducted statistical analyses of both univariate and multivariate data. Restricted Area Maximum Likelihood (REML) was conducted to test for the effect of tree genotype on single variables.</w:t>
      </w:r>
      <w:r w:rsidR="00CB3DC0" w:rsidRPr="0084314C">
        <w:rPr>
          <w:rFonts w:ascii="Times New Roman"/>
        </w:rPr>
        <w:t xml:space="preserve"> </w:t>
      </w:r>
      <w:r w:rsidR="00CB3DC0" w:rsidRPr="0084314C">
        <w:rPr>
          <w:rFonts w:ascii="Times New Roman"/>
          <w:i/>
        </w:rPr>
        <w:t>Pemphigus betae</w:t>
      </w:r>
      <w:r w:rsidR="00CB3DC0" w:rsidRPr="0084314C">
        <w:rPr>
          <w:rFonts w:ascii="Times New Roman"/>
        </w:rPr>
        <w:t xml:space="preserve"> count data were square root transformed to conform prior to analyses.</w:t>
      </w:r>
      <w:r w:rsidRPr="0084314C">
        <w:rPr>
          <w:rFonts w:ascii="Times New Roman"/>
        </w:rPr>
        <w:t xml:space="preserve"> We used Permutation Analysis of Variance (PerMANVOA; Anderson 2001)</w:t>
      </w:r>
      <w:r w:rsidR="00E642AE" w:rsidRPr="0084314C">
        <w:rPr>
          <w:rFonts w:ascii="Times New Roman"/>
        </w:rPr>
        <w:t xml:space="preserve"> </w:t>
      </w:r>
      <w:r w:rsidRPr="0084314C">
        <w:rPr>
          <w:rFonts w:ascii="Times New Roman"/>
        </w:rPr>
        <w:t>to test for the effect of gen</w:t>
      </w:r>
      <w:r w:rsidR="00B774E0" w:rsidRPr="0084314C">
        <w:rPr>
          <w:rFonts w:ascii="Times New Roman"/>
        </w:rPr>
        <w:t>o</w:t>
      </w:r>
      <w:r w:rsidRPr="0084314C">
        <w:rPr>
          <w:rFonts w:ascii="Times New Roman"/>
        </w:rPr>
        <w:t>typ</w:t>
      </w:r>
      <w:r w:rsidR="00B774E0" w:rsidRPr="0084314C">
        <w:rPr>
          <w:rFonts w:ascii="Times New Roman"/>
        </w:rPr>
        <w:t>e and leaf type on leaf modifier co</w:t>
      </w:r>
      <w:r w:rsidR="00A55A30" w:rsidRPr="0084314C">
        <w:rPr>
          <w:rFonts w:ascii="Times New Roman"/>
        </w:rPr>
        <w:t xml:space="preserve">mposition and </w:t>
      </w:r>
      <w:r w:rsidR="005D078F" w:rsidRPr="0084314C">
        <w:rPr>
          <w:rFonts w:ascii="Times New Roman"/>
        </w:rPr>
        <w:t xml:space="preserve">the co-occurrence patterns for the MVCA. </w:t>
      </w:r>
      <w:r w:rsidR="002D38F7" w:rsidRPr="0084314C">
        <w:rPr>
          <w:rFonts w:ascii="Times New Roman"/>
        </w:rPr>
        <w:t>Mantel tests</w:t>
      </w:r>
      <w:r w:rsidR="002E1178" w:rsidRPr="0084314C">
        <w:rPr>
          <w:rFonts w:ascii="Times New Roman"/>
        </w:rPr>
        <w:t xml:space="preserve"> were performed to compare the similarity between both unipartite and bipartite networks.</w:t>
      </w:r>
      <w:r w:rsidR="005B6A3F" w:rsidRPr="0084314C">
        <w:rPr>
          <w:rFonts w:ascii="Times New Roman"/>
        </w:rPr>
        <w:t xml:space="preserve"> </w:t>
      </w:r>
      <w:r w:rsidR="00F24F45" w:rsidRPr="0084314C">
        <w:rPr>
          <w:rFonts w:ascii="Times New Roman"/>
        </w:rPr>
        <w:t>We used Bray-Curtis dissimilarity for distance</w:t>
      </w:r>
      <w:r w:rsidR="00DF07CB" w:rsidRPr="0084314C">
        <w:rPr>
          <w:rFonts w:ascii="Times New Roman"/>
        </w:rPr>
        <w:t>-</w:t>
      </w:r>
      <w:r w:rsidR="00F24F45" w:rsidRPr="0084314C">
        <w:rPr>
          <w:rFonts w:ascii="Times New Roman"/>
        </w:rPr>
        <w:t xml:space="preserve">based analyses. </w:t>
      </w:r>
      <w:r w:rsidR="00D815FB" w:rsidRPr="0084314C">
        <w:rPr>
          <w:rFonts w:ascii="Times New Roman"/>
        </w:rPr>
        <w:t xml:space="preserve">For both </w:t>
      </w:r>
      <w:r w:rsidR="00970B68" w:rsidRPr="0084314C">
        <w:rPr>
          <w:rFonts w:ascii="Times New Roman"/>
        </w:rPr>
        <w:t xml:space="preserve">the </w:t>
      </w:r>
      <w:r w:rsidR="00735DC8" w:rsidRPr="0084314C">
        <w:rPr>
          <w:rFonts w:ascii="Times New Roman"/>
        </w:rPr>
        <w:t>PerM</w:t>
      </w:r>
      <w:r w:rsidR="00D815FB" w:rsidRPr="0084314C">
        <w:rPr>
          <w:rFonts w:ascii="Times New Roman"/>
        </w:rPr>
        <w:t>ANOVA and Mantel tests we used 5000 permutations of the data</w:t>
      </w:r>
      <w:r w:rsidR="00E25F02" w:rsidRPr="0084314C">
        <w:rPr>
          <w:rFonts w:ascii="Times New Roman"/>
        </w:rPr>
        <w:t xml:space="preserve"> to generate the empirical test statistic distribution</w:t>
      </w:r>
      <w:r w:rsidR="00D815FB" w:rsidRPr="0084314C">
        <w:rPr>
          <w:rFonts w:ascii="Times New Roman"/>
        </w:rPr>
        <w:t xml:space="preserve">. </w:t>
      </w:r>
      <w:r w:rsidR="00046771" w:rsidRPr="0084314C">
        <w:rPr>
          <w:rFonts w:ascii="Times New Roman"/>
        </w:rPr>
        <w:t xml:space="preserve">Senescing and </w:t>
      </w:r>
      <w:r w:rsidR="00347C72" w:rsidRPr="0084314C">
        <w:rPr>
          <w:rFonts w:ascii="Times New Roman"/>
        </w:rPr>
        <w:t xml:space="preserve">healthy </w:t>
      </w:r>
      <w:r w:rsidR="00046771" w:rsidRPr="0084314C">
        <w:rPr>
          <w:rFonts w:ascii="Times New Roman"/>
        </w:rPr>
        <w:t xml:space="preserve">leaves were collected from the same trees in a paired structure that needed to be accounted for statistically. For univariate variables, we analyzed the difference between </w:t>
      </w:r>
      <w:r w:rsidR="00347C72" w:rsidRPr="0084314C">
        <w:rPr>
          <w:rFonts w:ascii="Times New Roman"/>
        </w:rPr>
        <w:t xml:space="preserve">healthy </w:t>
      </w:r>
      <w:r w:rsidR="00046771" w:rsidRPr="0084314C">
        <w:rPr>
          <w:rFonts w:ascii="Times New Roman"/>
        </w:rPr>
        <w:t xml:space="preserve">and senescing leaves. For the PerMANOVA where tree type was included as a factor in the analysis, the permutation was stratified in order to account for the non-independence of </w:t>
      </w:r>
      <w:r w:rsidR="00025DF1" w:rsidRPr="0084314C">
        <w:rPr>
          <w:rFonts w:ascii="Times New Roman"/>
        </w:rPr>
        <w:t xml:space="preserve">healthy </w:t>
      </w:r>
      <w:r w:rsidR="00046771" w:rsidRPr="0084314C">
        <w:rPr>
          <w:rFonts w:ascii="Times New Roman"/>
        </w:rPr>
        <w:t xml:space="preserve">and senescent samples from the same tree. </w:t>
      </w:r>
      <w:r w:rsidR="005B6A3F" w:rsidRPr="0084314C">
        <w:rPr>
          <w:rFonts w:ascii="Times New Roman"/>
        </w:rPr>
        <w:t xml:space="preserve">All analyses were performed in R version 3.0.2 (R Development Core Team 2014) using the </w:t>
      </w:r>
      <w:r w:rsidR="005B6A3F" w:rsidRPr="0084314C">
        <w:rPr>
          <w:rFonts w:ascii="Times New Roman"/>
          <w:i/>
        </w:rPr>
        <w:t>vegan</w:t>
      </w:r>
      <w:r w:rsidR="005B6A3F" w:rsidRPr="0084314C">
        <w:rPr>
          <w:rFonts w:ascii="Times New Roman"/>
        </w:rPr>
        <w:t xml:space="preserve">, </w:t>
      </w:r>
      <w:r w:rsidR="005B6A3F" w:rsidRPr="0084314C">
        <w:rPr>
          <w:rFonts w:ascii="Times New Roman"/>
          <w:i/>
        </w:rPr>
        <w:t>ecodist</w:t>
      </w:r>
      <w:r w:rsidR="005B6A3F" w:rsidRPr="0084314C">
        <w:rPr>
          <w:rFonts w:ascii="Times New Roman"/>
        </w:rPr>
        <w:t xml:space="preserve"> and </w:t>
      </w:r>
      <w:r w:rsidR="005B6A3F" w:rsidRPr="0084314C">
        <w:rPr>
          <w:rFonts w:ascii="Times New Roman"/>
          <w:i/>
        </w:rPr>
        <w:t xml:space="preserve">bipartite </w:t>
      </w:r>
      <w:r w:rsidR="005B6A3F" w:rsidRPr="0084314C">
        <w:rPr>
          <w:rFonts w:ascii="Times New Roman"/>
        </w:rPr>
        <w:t>packages.</w:t>
      </w:r>
    </w:p>
    <w:p w14:paraId="1692DCCF" w14:textId="77777777" w:rsidR="00357757" w:rsidRPr="0084314C" w:rsidRDefault="00C560DA" w:rsidP="0084314C">
      <w:pPr>
        <w:pStyle w:val="ListParagraph"/>
        <w:spacing w:line="480" w:lineRule="auto"/>
        <w:ind w:left="0"/>
        <w:rPr>
          <w:rFonts w:ascii="Times New Roman"/>
          <w:b/>
        </w:rPr>
      </w:pPr>
      <w:r w:rsidRPr="0084314C">
        <w:rPr>
          <w:rFonts w:ascii="Times New Roman"/>
          <w:b/>
        </w:rPr>
        <w:t>Results</w:t>
      </w:r>
    </w:p>
    <w:p w14:paraId="408F4D0D" w14:textId="04E022F1" w:rsidR="004B52D9" w:rsidRPr="0084314C" w:rsidRDefault="005D49CD" w:rsidP="0084314C">
      <w:pPr>
        <w:spacing w:line="480" w:lineRule="auto"/>
        <w:rPr>
          <w:rFonts w:ascii="Times New Roman"/>
          <w:i/>
        </w:rPr>
      </w:pPr>
      <w:r w:rsidRPr="0084314C">
        <w:rPr>
          <w:rFonts w:ascii="Times New Roman"/>
          <w:i/>
        </w:rPr>
        <w:t xml:space="preserve">Genotypic </w:t>
      </w:r>
      <w:r w:rsidR="00E140CD" w:rsidRPr="0084314C">
        <w:rPr>
          <w:rFonts w:ascii="Times New Roman"/>
          <w:i/>
        </w:rPr>
        <w:t>variation</w:t>
      </w:r>
      <w:r w:rsidRPr="0084314C">
        <w:rPr>
          <w:rFonts w:ascii="Times New Roman"/>
          <w:i/>
        </w:rPr>
        <w:t xml:space="preserve"> in </w:t>
      </w:r>
      <w:r w:rsidR="00043CCD" w:rsidRPr="0084314C">
        <w:rPr>
          <w:rFonts w:ascii="Times New Roman"/>
          <w:i/>
        </w:rPr>
        <w:t xml:space="preserve">leaf </w:t>
      </w:r>
      <w:r w:rsidRPr="0084314C">
        <w:rPr>
          <w:rFonts w:ascii="Times New Roman"/>
          <w:i/>
        </w:rPr>
        <w:t>senescence contribute</w:t>
      </w:r>
      <w:r w:rsidR="009B1F4A" w:rsidRPr="0084314C">
        <w:rPr>
          <w:rFonts w:ascii="Times New Roman"/>
          <w:i/>
        </w:rPr>
        <w:t>s</w:t>
      </w:r>
      <w:r w:rsidRPr="0084314C">
        <w:rPr>
          <w:rFonts w:ascii="Times New Roman"/>
          <w:i/>
        </w:rPr>
        <w:t xml:space="preserve"> to network structure</w:t>
      </w:r>
    </w:p>
    <w:p w14:paraId="098A113D" w14:textId="7A8318D9" w:rsidR="00093AD3" w:rsidRPr="0084314C" w:rsidRDefault="00923939" w:rsidP="0084314C">
      <w:pPr>
        <w:spacing w:line="480" w:lineRule="auto"/>
        <w:rPr>
          <w:rFonts w:ascii="Times New Roman"/>
        </w:rPr>
      </w:pPr>
      <w:r w:rsidRPr="0084314C">
        <w:rPr>
          <w:rFonts w:ascii="Times New Roman"/>
        </w:rPr>
        <w:tab/>
        <w:t xml:space="preserve">Leaf modifiers displayed significant network structure that was directed </w:t>
      </w:r>
      <w:r w:rsidR="00805F22" w:rsidRPr="0084314C">
        <w:rPr>
          <w:rFonts w:ascii="Times New Roman"/>
        </w:rPr>
        <w:t xml:space="preserve">by </w:t>
      </w:r>
      <w:r w:rsidRPr="0084314C">
        <w:rPr>
          <w:rFonts w:ascii="Times New Roman"/>
        </w:rPr>
        <w:t xml:space="preserve">genotypic variation in leaf senescence. Stand level (i.e., inter-tree) co-occurrence patterns of leaf modifiers were </w:t>
      </w:r>
      <w:r w:rsidR="00C560DA" w:rsidRPr="0084314C">
        <w:rPr>
          <w:rFonts w:ascii="Times New Roman"/>
        </w:rPr>
        <w:t>significant</w:t>
      </w:r>
      <w:r w:rsidR="00CA3305" w:rsidRPr="0084314C">
        <w:rPr>
          <w:rFonts w:ascii="Times New Roman"/>
        </w:rPr>
        <w:t xml:space="preserve">ly clustered </w:t>
      </w:r>
      <w:r w:rsidR="00A75DF6" w:rsidRPr="0084314C">
        <w:rPr>
          <w:rFonts w:ascii="Times New Roman"/>
        </w:rPr>
        <w:t xml:space="preserve">on </w:t>
      </w:r>
      <w:r w:rsidR="00C560DA" w:rsidRPr="0084314C">
        <w:rPr>
          <w:rFonts w:ascii="Times New Roman"/>
        </w:rPr>
        <w:t xml:space="preserve">both </w:t>
      </w:r>
      <w:r w:rsidR="00B65553" w:rsidRPr="0084314C">
        <w:rPr>
          <w:rFonts w:ascii="Times New Roman"/>
        </w:rPr>
        <w:t xml:space="preserve">healthy </w:t>
      </w:r>
      <w:r w:rsidR="00CA3305" w:rsidRPr="0084314C">
        <w:rPr>
          <w:rFonts w:ascii="Times New Roman"/>
        </w:rPr>
        <w:t xml:space="preserve">(SES = </w:t>
      </w:r>
      <w:r w:rsidR="003D2405" w:rsidRPr="0084314C">
        <w:rPr>
          <w:rFonts w:ascii="Times New Roman"/>
        </w:rPr>
        <w:t>-4.71, p = 0.021</w:t>
      </w:r>
      <w:r w:rsidR="00CA3305" w:rsidRPr="0084314C">
        <w:rPr>
          <w:rFonts w:ascii="Times New Roman"/>
        </w:rPr>
        <w:t xml:space="preserve">) and senescent (SES = </w:t>
      </w:r>
      <w:r w:rsidR="003D2405" w:rsidRPr="0084314C">
        <w:rPr>
          <w:rFonts w:ascii="Times New Roman"/>
        </w:rPr>
        <w:t>-3.71, p = 0.0006</w:t>
      </w:r>
      <w:r w:rsidR="00CA3305" w:rsidRPr="0084314C">
        <w:rPr>
          <w:rFonts w:ascii="Times New Roman"/>
        </w:rPr>
        <w:t>) lea</w:t>
      </w:r>
      <w:r w:rsidR="00A75DF6" w:rsidRPr="0084314C">
        <w:rPr>
          <w:rFonts w:ascii="Times New Roman"/>
        </w:rPr>
        <w:t>ves</w:t>
      </w:r>
      <w:r w:rsidR="00CA3305" w:rsidRPr="0084314C">
        <w:rPr>
          <w:rFonts w:ascii="Times New Roman"/>
        </w:rPr>
        <w:t xml:space="preserve">. </w:t>
      </w:r>
      <w:r w:rsidR="00B878B9" w:rsidRPr="0084314C">
        <w:rPr>
          <w:rFonts w:ascii="Times New Roman"/>
        </w:rPr>
        <w:t xml:space="preserve">The structure of the </w:t>
      </w:r>
      <w:r w:rsidR="00B65553" w:rsidRPr="0084314C">
        <w:rPr>
          <w:rFonts w:ascii="Times New Roman"/>
        </w:rPr>
        <w:t xml:space="preserve">healthy </w:t>
      </w:r>
      <w:r w:rsidR="00B878B9" w:rsidRPr="0084314C">
        <w:rPr>
          <w:rFonts w:ascii="Times New Roman"/>
        </w:rPr>
        <w:t>and senescent leaf modifier networks (</w:t>
      </w:r>
      <w:commentRangeStart w:id="72"/>
      <w:r w:rsidR="00B878B9" w:rsidRPr="0084314C">
        <w:rPr>
          <w:rFonts w:ascii="Times New Roman"/>
        </w:rPr>
        <w:t>Fig. 1</w:t>
      </w:r>
      <w:commentRangeEnd w:id="72"/>
      <w:r w:rsidR="004E71EF">
        <w:rPr>
          <w:rStyle w:val="CommentReference"/>
        </w:rPr>
        <w:commentReference w:id="72"/>
      </w:r>
      <w:r w:rsidR="00B878B9" w:rsidRPr="0084314C">
        <w:rPr>
          <w:rFonts w:ascii="Times New Roman"/>
        </w:rPr>
        <w:t xml:space="preserve">) showed non-significant </w:t>
      </w:r>
      <w:r w:rsidR="00F35700" w:rsidRPr="0084314C">
        <w:rPr>
          <w:rFonts w:ascii="Times New Roman"/>
        </w:rPr>
        <w:t xml:space="preserve">multivariate </w:t>
      </w:r>
      <w:r w:rsidR="00B878B9" w:rsidRPr="0084314C">
        <w:rPr>
          <w:rFonts w:ascii="Times New Roman"/>
        </w:rPr>
        <w:t>correlation (Mantel R = 0.04, p = 0.61).</w:t>
      </w:r>
      <w:r w:rsidR="00245E28" w:rsidRPr="0084314C">
        <w:rPr>
          <w:rFonts w:ascii="Times New Roman"/>
        </w:rPr>
        <w:t xml:space="preserve"> </w:t>
      </w:r>
      <w:r w:rsidR="000F2D77" w:rsidRPr="0084314C">
        <w:rPr>
          <w:rFonts w:ascii="Times New Roman"/>
        </w:rPr>
        <w:t>Both genotype and l</w:t>
      </w:r>
      <w:r w:rsidR="00093AD3" w:rsidRPr="0084314C">
        <w:rPr>
          <w:rFonts w:ascii="Times New Roman"/>
        </w:rPr>
        <w:t xml:space="preserve">eaf type </w:t>
      </w:r>
      <w:r w:rsidR="000958A0" w:rsidRPr="0084314C">
        <w:rPr>
          <w:rFonts w:ascii="Times New Roman"/>
        </w:rPr>
        <w:t>(</w:t>
      </w:r>
      <w:r w:rsidR="003B5277" w:rsidRPr="0084314C">
        <w:rPr>
          <w:rFonts w:ascii="Times New Roman"/>
        </w:rPr>
        <w:t xml:space="preserve">i.e., senescing or </w:t>
      </w:r>
      <w:r w:rsidR="00B65553" w:rsidRPr="0084314C">
        <w:rPr>
          <w:rFonts w:ascii="Times New Roman"/>
        </w:rPr>
        <w:t>healthy</w:t>
      </w:r>
      <w:r w:rsidR="000958A0" w:rsidRPr="0084314C">
        <w:rPr>
          <w:rFonts w:ascii="Times New Roman"/>
        </w:rPr>
        <w:t xml:space="preserve">) </w:t>
      </w:r>
      <w:r w:rsidR="00093AD3" w:rsidRPr="0084314C">
        <w:rPr>
          <w:rFonts w:ascii="Times New Roman"/>
        </w:rPr>
        <w:t>affect</w:t>
      </w:r>
      <w:r w:rsidR="008B29E3" w:rsidRPr="0084314C">
        <w:rPr>
          <w:rFonts w:ascii="Times New Roman"/>
        </w:rPr>
        <w:t>ed</w:t>
      </w:r>
      <w:r w:rsidR="00093AD3" w:rsidRPr="0084314C">
        <w:rPr>
          <w:rFonts w:ascii="Times New Roman"/>
        </w:rPr>
        <w:t xml:space="preserve"> composition, but the interaction was not significant (Table 1).</w:t>
      </w:r>
      <w:r w:rsidR="00196B65" w:rsidRPr="0084314C">
        <w:rPr>
          <w:rFonts w:ascii="Times New Roman"/>
        </w:rPr>
        <w:t xml:space="preserve"> </w:t>
      </w:r>
    </w:p>
    <w:p w14:paraId="4CB609FA" w14:textId="167AECD1" w:rsidR="00D14AF8" w:rsidRPr="0084314C" w:rsidRDefault="007F3514" w:rsidP="0084314C">
      <w:pPr>
        <w:spacing w:line="480" w:lineRule="auto"/>
        <w:ind w:firstLine="720"/>
        <w:rPr>
          <w:rFonts w:ascii="Times New Roman"/>
        </w:rPr>
      </w:pPr>
      <w:r w:rsidRPr="0084314C">
        <w:rPr>
          <w:rFonts w:ascii="Times New Roman"/>
        </w:rPr>
        <w:t xml:space="preserve">Genotypes differed </w:t>
      </w:r>
      <w:ins w:id="73" w:author="Thomas Whitham" w:date="2014-04-10T10:05:00Z">
        <w:r w:rsidR="009162D0">
          <w:rPr>
            <w:rFonts w:ascii="Times New Roman"/>
          </w:rPr>
          <w:t xml:space="preserve">in </w:t>
        </w:r>
      </w:ins>
      <w:r w:rsidRPr="0084314C">
        <w:rPr>
          <w:rFonts w:ascii="Times New Roman"/>
        </w:rPr>
        <w:t xml:space="preserve">the effect of leaf senescence on intra-tree leaf modifier co-occurrence patterns. </w:t>
      </w:r>
      <w:commentRangeStart w:id="74"/>
      <w:r w:rsidR="008C4355" w:rsidRPr="0084314C">
        <w:rPr>
          <w:rFonts w:ascii="Times New Roman"/>
        </w:rPr>
        <w:t xml:space="preserve">Genotypes did not differ in the effect of senescence on </w:t>
      </w:r>
      <w:r w:rsidR="00C560DA" w:rsidRPr="0084314C">
        <w:rPr>
          <w:rFonts w:ascii="Times New Roman"/>
        </w:rPr>
        <w:t xml:space="preserve">SES </w:t>
      </w:r>
      <w:r w:rsidR="00F802DA" w:rsidRPr="0084314C">
        <w:rPr>
          <w:rFonts w:ascii="Times New Roman"/>
        </w:rPr>
        <w:t xml:space="preserve">values for leaf modifiers at the scale of individual leaves </w:t>
      </w:r>
      <w:r w:rsidR="00C560DA" w:rsidRPr="0084314C">
        <w:rPr>
          <w:rFonts w:ascii="Times New Roman"/>
        </w:rPr>
        <w:t>(X</w:t>
      </w:r>
      <w:r w:rsidR="00C560DA" w:rsidRPr="0084314C">
        <w:rPr>
          <w:rFonts w:ascii="Times New Roman"/>
          <w:vertAlign w:val="superscript"/>
        </w:rPr>
        <w:t>2</w:t>
      </w:r>
      <w:r w:rsidR="00C560DA" w:rsidRPr="0084314C">
        <w:rPr>
          <w:rFonts w:ascii="Times New Roman"/>
        </w:rPr>
        <w:t>=1.84 p=0.17)</w:t>
      </w:r>
      <w:r w:rsidR="00242FF4" w:rsidRPr="0084314C">
        <w:rPr>
          <w:rFonts w:ascii="Times New Roman"/>
        </w:rPr>
        <w:t xml:space="preserve">; </w:t>
      </w:r>
      <w:commentRangeEnd w:id="74"/>
      <w:r w:rsidR="004E71EF">
        <w:rPr>
          <w:rStyle w:val="CommentReference"/>
        </w:rPr>
        <w:commentReference w:id="74"/>
      </w:r>
      <w:r w:rsidR="00242FF4" w:rsidRPr="0084314C">
        <w:rPr>
          <w:rFonts w:ascii="Times New Roman"/>
        </w:rPr>
        <w:t>however,</w:t>
      </w:r>
      <w:r w:rsidR="00093AD3" w:rsidRPr="0084314C">
        <w:rPr>
          <w:rFonts w:ascii="Times New Roman"/>
        </w:rPr>
        <w:t xml:space="preserve"> </w:t>
      </w:r>
      <w:r w:rsidR="00242FF4" w:rsidRPr="0084314C">
        <w:rPr>
          <w:rFonts w:ascii="Times New Roman"/>
        </w:rPr>
        <w:t xml:space="preserve">the MVCP analysis revealed that this was due to contrasting co-occurrence patterns among pairs of species. The effect of leaf senescence was significant for both leaf modifier co-occurrences </w:t>
      </w:r>
      <w:commentRangeStart w:id="75"/>
      <w:r w:rsidR="00242FF4" w:rsidRPr="0084314C">
        <w:rPr>
          <w:rFonts w:ascii="Times New Roman"/>
        </w:rPr>
        <w:t xml:space="preserve">(i.e., clustering) and checkers (i.e., dispersion), </w:t>
      </w:r>
      <w:commentRangeEnd w:id="75"/>
      <w:r w:rsidR="004E71EF">
        <w:rPr>
          <w:rStyle w:val="CommentReference"/>
        </w:rPr>
        <w:commentReference w:id="75"/>
      </w:r>
      <w:r w:rsidR="00242FF4" w:rsidRPr="0084314C">
        <w:rPr>
          <w:rFonts w:ascii="Times New Roman"/>
        </w:rPr>
        <w:t>while tree genotype only had a significant effect on leaf modifier checkers (Table 2)</w:t>
      </w:r>
      <w:r w:rsidR="00DF7DDB" w:rsidRPr="0084314C">
        <w:rPr>
          <w:rFonts w:ascii="Times New Roman"/>
        </w:rPr>
        <w:t>, suggesting that genotypes primarily differed in the dispersive effect of senescence on leaf modifiers.</w:t>
      </w:r>
    </w:p>
    <w:p w14:paraId="73B5C25F" w14:textId="0A365918" w:rsidR="00256322" w:rsidRPr="0084314C" w:rsidRDefault="00382BC6" w:rsidP="0084314C">
      <w:pPr>
        <w:spacing w:line="480" w:lineRule="auto"/>
        <w:ind w:firstLine="720"/>
        <w:rPr>
          <w:rFonts w:ascii="Times New Roman"/>
        </w:rPr>
      </w:pPr>
      <w:r w:rsidRPr="0084314C">
        <w:rPr>
          <w:rFonts w:ascii="Times New Roman"/>
        </w:rPr>
        <w:t xml:space="preserve">Genotypic variation contributed to bipartite network structure that shifted as a result of leaf senescence. </w:t>
      </w:r>
      <w:r w:rsidR="00472E30" w:rsidRPr="0084314C">
        <w:rPr>
          <w:rFonts w:ascii="Times New Roman"/>
        </w:rPr>
        <w:t xml:space="preserve">The senescent leaf bipartite network displayed low similarity to the </w:t>
      </w:r>
      <w:r w:rsidR="00B65553" w:rsidRPr="0084314C">
        <w:rPr>
          <w:rFonts w:ascii="Times New Roman"/>
        </w:rPr>
        <w:t xml:space="preserve">healthy </w:t>
      </w:r>
      <w:r w:rsidR="00472E30" w:rsidRPr="0084314C">
        <w:rPr>
          <w:rFonts w:ascii="Times New Roman"/>
        </w:rPr>
        <w:t xml:space="preserve">bipartite network (Mantel R = </w:t>
      </w:r>
      <w:r w:rsidR="00E74D2A" w:rsidRPr="0084314C">
        <w:rPr>
          <w:rFonts w:ascii="Times New Roman"/>
        </w:rPr>
        <w:t>-0.11, p = 0.537</w:t>
      </w:r>
      <w:r w:rsidR="00472E30" w:rsidRPr="0084314C">
        <w:rPr>
          <w:rFonts w:ascii="Times New Roman"/>
        </w:rPr>
        <w:t>)</w:t>
      </w:r>
      <w:ins w:id="76" w:author="Thomas Whitham" w:date="2014-04-10T10:21:00Z">
        <w:r w:rsidR="004E71EF">
          <w:rPr>
            <w:rFonts w:ascii="Times New Roman"/>
          </w:rPr>
          <w:t>,</w:t>
        </w:r>
        <w:commentRangeStart w:id="77"/>
        <w:r w:rsidR="004E71EF">
          <w:rPr>
            <w:rFonts w:ascii="Times New Roman"/>
          </w:rPr>
          <w:t xml:space="preserve"> i.e., they were very different in the interation networks they supported</w:t>
        </w:r>
      </w:ins>
      <w:r w:rsidR="00F33F56" w:rsidRPr="0084314C">
        <w:rPr>
          <w:rFonts w:ascii="Times New Roman"/>
        </w:rPr>
        <w:t xml:space="preserve">. </w:t>
      </w:r>
      <w:commentRangeEnd w:id="77"/>
      <w:r w:rsidR="004E71EF">
        <w:rPr>
          <w:rStyle w:val="CommentReference"/>
        </w:rPr>
        <w:commentReference w:id="77"/>
      </w:r>
      <w:r w:rsidR="00157B9D" w:rsidRPr="0084314C">
        <w:rPr>
          <w:rFonts w:ascii="Times New Roman"/>
        </w:rPr>
        <w:t xml:space="preserve">A major structural difference was that </w:t>
      </w:r>
      <w:r w:rsidR="0094381A" w:rsidRPr="0084314C">
        <w:rPr>
          <w:rFonts w:ascii="Times New Roman"/>
        </w:rPr>
        <w:t>m</w:t>
      </w:r>
      <w:r w:rsidR="00256322" w:rsidRPr="0084314C">
        <w:rPr>
          <w:rFonts w:ascii="Times New Roman"/>
        </w:rPr>
        <w:t xml:space="preserve">odularity increased from senescent (0.17) to </w:t>
      </w:r>
      <w:r w:rsidR="00B65553" w:rsidRPr="0084314C">
        <w:rPr>
          <w:rFonts w:ascii="Times New Roman"/>
        </w:rPr>
        <w:t xml:space="preserve">healthy </w:t>
      </w:r>
      <w:r w:rsidR="00256322" w:rsidRPr="0084314C">
        <w:rPr>
          <w:rFonts w:ascii="Times New Roman"/>
        </w:rPr>
        <w:t>(0.23)</w:t>
      </w:r>
      <w:r w:rsidR="0094381A" w:rsidRPr="0084314C">
        <w:rPr>
          <w:rFonts w:ascii="Times New Roman"/>
        </w:rPr>
        <w:t xml:space="preserve"> </w:t>
      </w:r>
      <w:r w:rsidR="002627C8" w:rsidRPr="0084314C">
        <w:rPr>
          <w:rFonts w:ascii="Times New Roman"/>
        </w:rPr>
        <w:t>leaves</w:t>
      </w:r>
      <w:r w:rsidR="00564B4D" w:rsidRPr="0084314C">
        <w:rPr>
          <w:rFonts w:ascii="Times New Roman"/>
        </w:rPr>
        <w:t xml:space="preserve"> </w:t>
      </w:r>
      <w:r w:rsidR="00B01263" w:rsidRPr="0084314C">
        <w:rPr>
          <w:rFonts w:ascii="Times New Roman"/>
        </w:rPr>
        <w:t xml:space="preserve">with several genotypes shifting their module membership as a result of senescence </w:t>
      </w:r>
      <w:r w:rsidR="00564B4D" w:rsidRPr="0084314C">
        <w:rPr>
          <w:rFonts w:ascii="Times New Roman"/>
        </w:rPr>
        <w:t>(Fig. 2)</w:t>
      </w:r>
      <w:r w:rsidR="00B01263" w:rsidRPr="0084314C">
        <w:rPr>
          <w:rFonts w:ascii="Times New Roman"/>
        </w:rPr>
        <w:t>.</w:t>
      </w:r>
      <w:r w:rsidR="00196B65" w:rsidRPr="0084314C">
        <w:rPr>
          <w:rFonts w:ascii="Times New Roman"/>
        </w:rPr>
        <w:t xml:space="preserve"> </w:t>
      </w:r>
    </w:p>
    <w:p w14:paraId="701E4C14" w14:textId="55598A9C" w:rsidR="00E5533F" w:rsidRPr="0084314C" w:rsidRDefault="00E5533F" w:rsidP="0084314C">
      <w:pPr>
        <w:spacing w:line="480" w:lineRule="auto"/>
        <w:rPr>
          <w:rFonts w:ascii="Times New Roman"/>
        </w:rPr>
      </w:pPr>
      <w:r w:rsidRPr="0084314C">
        <w:rPr>
          <w:rFonts w:ascii="Times New Roman"/>
          <w:i/>
        </w:rPr>
        <w:t>Genetically based susceptibility to P. betae is linked to leaf senescence</w:t>
      </w:r>
    </w:p>
    <w:p w14:paraId="40BB987A" w14:textId="04DBC454" w:rsidR="00357757" w:rsidRPr="0084314C" w:rsidRDefault="00A31F57" w:rsidP="0084314C">
      <w:pPr>
        <w:spacing w:line="480" w:lineRule="auto"/>
        <w:ind w:firstLine="720"/>
        <w:rPr>
          <w:rFonts w:ascii="Times New Roman"/>
        </w:rPr>
      </w:pPr>
      <w:r w:rsidRPr="0084314C">
        <w:rPr>
          <w:rFonts w:ascii="Times New Roman"/>
        </w:rPr>
        <w:t>E</w:t>
      </w:r>
      <w:r w:rsidR="00C560DA" w:rsidRPr="0084314C">
        <w:rPr>
          <w:rFonts w:ascii="Times New Roman"/>
        </w:rPr>
        <w:t xml:space="preserve">arly senescence of leaves was driven by genetically based susceptibility to </w:t>
      </w:r>
      <w:r w:rsidR="00C560DA" w:rsidRPr="0084314C">
        <w:rPr>
          <w:rFonts w:ascii="Times New Roman"/>
          <w:i/>
        </w:rPr>
        <w:t>P</w:t>
      </w:r>
      <w:r w:rsidR="0040353C" w:rsidRPr="0084314C">
        <w:rPr>
          <w:rFonts w:ascii="Times New Roman"/>
          <w:i/>
        </w:rPr>
        <w:t>.</w:t>
      </w:r>
      <w:r w:rsidR="00C560DA" w:rsidRPr="0084314C">
        <w:rPr>
          <w:rFonts w:ascii="Times New Roman"/>
          <w:i/>
        </w:rPr>
        <w:t xml:space="preserve"> betae</w:t>
      </w:r>
      <w:ins w:id="78" w:author="Thomas Whitham" w:date="2014-04-10T10:08:00Z">
        <w:r w:rsidR="009162D0" w:rsidRPr="009162D0">
          <w:rPr>
            <w:rFonts w:ascii="Times New Roman"/>
            <w:rPrChange w:id="79" w:author="Thomas Whitham" w:date="2014-04-10T10:08:00Z">
              <w:rPr>
                <w:rFonts w:ascii="Times New Roman"/>
                <w:i/>
              </w:rPr>
            </w:rPrChange>
          </w:rPr>
          <w:t>.</w:t>
        </w:r>
      </w:ins>
      <w:r w:rsidR="0040353C" w:rsidRPr="0084314C">
        <w:rPr>
          <w:rFonts w:ascii="Times New Roman"/>
          <w:i/>
        </w:rPr>
        <w:t xml:space="preserve"> </w:t>
      </w:r>
      <w:r w:rsidR="00C560DA" w:rsidRPr="0084314C">
        <w:rPr>
          <w:rFonts w:ascii="Times New Roman"/>
        </w:rPr>
        <w:t xml:space="preserve">Leaf </w:t>
      </w:r>
      <w:commentRangeStart w:id="80"/>
      <w:r w:rsidR="00C560DA" w:rsidRPr="0084314C">
        <w:rPr>
          <w:rFonts w:ascii="Times New Roman"/>
        </w:rPr>
        <w:t xml:space="preserve">mod </w:t>
      </w:r>
      <w:commentRangeEnd w:id="80"/>
      <w:r w:rsidR="009162D0">
        <w:rPr>
          <w:rStyle w:val="CommentReference"/>
        </w:rPr>
        <w:commentReference w:id="80"/>
      </w:r>
      <w:r w:rsidR="00C560DA" w:rsidRPr="0084314C">
        <w:rPr>
          <w:rFonts w:ascii="Times New Roman"/>
        </w:rPr>
        <w:t xml:space="preserve">percent leaves colonized was 32% lower on </w:t>
      </w:r>
      <w:r w:rsidR="00B65553" w:rsidRPr="0084314C">
        <w:rPr>
          <w:rFonts w:ascii="Times New Roman"/>
        </w:rPr>
        <w:t xml:space="preserve">healthy </w:t>
      </w:r>
      <w:r w:rsidR="00C560DA" w:rsidRPr="0084314C">
        <w:rPr>
          <w:rFonts w:ascii="Times New Roman"/>
        </w:rPr>
        <w:t>leaves (</w:t>
      </w:r>
      <w:r w:rsidR="001421C7" w:rsidRPr="0084314C">
        <w:rPr>
          <w:rFonts w:ascii="Times New Roman"/>
        </w:rPr>
        <w:t>REML:</w:t>
      </w:r>
      <w:r w:rsidR="00D84C93" w:rsidRPr="0084314C">
        <w:rPr>
          <w:rFonts w:ascii="Times New Roman"/>
        </w:rPr>
        <w:t xml:space="preserve"> </w:t>
      </w:r>
      <w:r w:rsidR="00D84C93" w:rsidRPr="0084314C">
        <w:rPr>
          <w:rFonts w:ascii="Times New Roman"/>
          <w:i/>
        </w:rPr>
        <w:t>X</w:t>
      </w:r>
      <w:r w:rsidR="00D84C93" w:rsidRPr="0084314C">
        <w:rPr>
          <w:rFonts w:ascii="Times New Roman"/>
          <w:vertAlign w:val="superscript"/>
        </w:rPr>
        <w:t>2</w:t>
      </w:r>
      <w:r w:rsidR="001421C7" w:rsidRPr="0084314C">
        <w:rPr>
          <w:rFonts w:ascii="Times New Roman"/>
        </w:rPr>
        <w:t xml:space="preserve"> </w:t>
      </w:r>
      <w:r w:rsidR="00D84C93" w:rsidRPr="0084314C">
        <w:rPr>
          <w:rFonts w:ascii="Times New Roman"/>
        </w:rPr>
        <w:t xml:space="preserve">= 3.97, p = </w:t>
      </w:r>
      <w:r w:rsidR="001421C7" w:rsidRPr="0084314C">
        <w:rPr>
          <w:rFonts w:ascii="Times New Roman"/>
        </w:rPr>
        <w:t>0.046</w:t>
      </w:r>
      <w:r w:rsidR="00C560DA" w:rsidRPr="0084314C">
        <w:rPr>
          <w:rFonts w:ascii="Times New Roman"/>
        </w:rPr>
        <w:t>)</w:t>
      </w:r>
      <w:r w:rsidR="00D84C93" w:rsidRPr="0084314C">
        <w:rPr>
          <w:rFonts w:ascii="Times New Roman"/>
        </w:rPr>
        <w:t xml:space="preserve">. </w:t>
      </w:r>
      <w:r w:rsidR="00C560DA" w:rsidRPr="0084314C">
        <w:rPr>
          <w:rFonts w:ascii="Times New Roman"/>
        </w:rPr>
        <w:t xml:space="preserve">Genotype was a </w:t>
      </w:r>
      <w:commentRangeStart w:id="81"/>
      <w:r w:rsidR="00C560DA" w:rsidRPr="0084314C">
        <w:rPr>
          <w:rFonts w:ascii="Times New Roman"/>
        </w:rPr>
        <w:t xml:space="preserve">significant predictor of the difference between percent leaves colonized </w:t>
      </w:r>
      <w:r w:rsidR="00AF572A" w:rsidRPr="0084314C">
        <w:rPr>
          <w:rFonts w:ascii="Times New Roman"/>
        </w:rPr>
        <w:t>leaves (</w:t>
      </w:r>
      <w:r w:rsidR="000C4DC0" w:rsidRPr="0084314C">
        <w:rPr>
          <w:rFonts w:ascii="Times New Roman"/>
        </w:rPr>
        <w:t xml:space="preserve">REML: </w:t>
      </w:r>
      <w:r w:rsidR="00C560DA" w:rsidRPr="0084314C">
        <w:rPr>
          <w:rFonts w:ascii="Times New Roman"/>
          <w:i/>
        </w:rPr>
        <w:t>X</w:t>
      </w:r>
      <w:r w:rsidR="00C560DA" w:rsidRPr="0084314C">
        <w:rPr>
          <w:rFonts w:ascii="Times New Roman"/>
          <w:vertAlign w:val="superscript"/>
        </w:rPr>
        <w:t>2</w:t>
      </w:r>
      <w:r w:rsidR="00C560DA" w:rsidRPr="0084314C">
        <w:rPr>
          <w:rFonts w:ascii="Times New Roman"/>
        </w:rPr>
        <w:t xml:space="preserve"> = 4.42, p = 0.035</w:t>
      </w:r>
      <w:r w:rsidR="00AF572A" w:rsidRPr="0084314C">
        <w:rPr>
          <w:rFonts w:ascii="Times New Roman"/>
        </w:rPr>
        <w:t>), percent of leaves with single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3.77</w:t>
      </w:r>
      <w:r w:rsidR="000C4DC0" w:rsidRPr="0084314C">
        <w:rPr>
          <w:rFonts w:ascii="Times New Roman"/>
        </w:rPr>
        <w:t xml:space="preserve">, p = </w:t>
      </w:r>
      <w:r w:rsidR="00AF572A" w:rsidRPr="0084314C">
        <w:rPr>
          <w:rFonts w:ascii="Times New Roman"/>
        </w:rPr>
        <w:t>0.052) and double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5.38</w:t>
      </w:r>
      <w:r w:rsidR="000C4DC0" w:rsidRPr="0084314C">
        <w:rPr>
          <w:rFonts w:ascii="Times New Roman"/>
        </w:rPr>
        <w:t>,</w:t>
      </w:r>
      <w:r w:rsidR="00AF572A" w:rsidRPr="0084314C">
        <w:rPr>
          <w:rFonts w:ascii="Times New Roman"/>
        </w:rPr>
        <w:t xml:space="preserve"> </w:t>
      </w:r>
      <w:r w:rsidR="000C4DC0" w:rsidRPr="0084314C">
        <w:rPr>
          <w:rFonts w:ascii="Times New Roman"/>
        </w:rPr>
        <w:t xml:space="preserve">p = </w:t>
      </w:r>
      <w:r w:rsidR="00AF572A" w:rsidRPr="0084314C">
        <w:rPr>
          <w:rFonts w:ascii="Times New Roman"/>
        </w:rPr>
        <w:t xml:space="preserve">0.020) </w:t>
      </w:r>
      <w:r w:rsidR="00AF572A" w:rsidRPr="0084314C">
        <w:rPr>
          <w:rFonts w:ascii="Times New Roman"/>
          <w:i/>
        </w:rPr>
        <w:t>P. betae</w:t>
      </w:r>
      <w:r w:rsidR="00AF572A" w:rsidRPr="0084314C">
        <w:rPr>
          <w:rFonts w:ascii="Times New Roman"/>
        </w:rPr>
        <w:t xml:space="preserve"> galls</w:t>
      </w:r>
      <w:r w:rsidR="00CC71A0" w:rsidRPr="0084314C">
        <w:rPr>
          <w:rFonts w:ascii="Times New Roman"/>
        </w:rPr>
        <w:t xml:space="preserve"> (Fig. 3)</w:t>
      </w:r>
      <w:r w:rsidR="00AF572A" w:rsidRPr="0084314C">
        <w:rPr>
          <w:rFonts w:ascii="Times New Roman"/>
        </w:rPr>
        <w:t>.</w:t>
      </w:r>
      <w:r w:rsidR="00C56AD7" w:rsidRPr="0084314C">
        <w:rPr>
          <w:rFonts w:ascii="Times New Roman"/>
        </w:rPr>
        <w:t xml:space="preserve"> </w:t>
      </w:r>
      <w:commentRangeEnd w:id="81"/>
      <w:r w:rsidR="009162D0">
        <w:rPr>
          <w:rStyle w:val="CommentReference"/>
        </w:rPr>
        <w:commentReference w:id="81"/>
      </w:r>
    </w:p>
    <w:p w14:paraId="77D54CAB" w14:textId="77777777" w:rsidR="00357757" w:rsidRDefault="00C560DA" w:rsidP="0084314C">
      <w:pPr>
        <w:pStyle w:val="ListParagraph"/>
        <w:spacing w:line="480" w:lineRule="auto"/>
        <w:ind w:left="0"/>
        <w:rPr>
          <w:ins w:id="82" w:author="Thomas Whitham" w:date="2014-04-10T10:33:00Z"/>
          <w:rFonts w:ascii="Times New Roman"/>
          <w:b/>
        </w:rPr>
      </w:pPr>
      <w:r w:rsidRPr="0084314C">
        <w:rPr>
          <w:rFonts w:ascii="Times New Roman"/>
          <w:b/>
        </w:rPr>
        <w:t>Discussion</w:t>
      </w:r>
    </w:p>
    <w:p w14:paraId="7C62199D" w14:textId="7E7874B6" w:rsidR="005E69A1" w:rsidRDefault="005E69A1" w:rsidP="0084314C">
      <w:pPr>
        <w:pStyle w:val="ListParagraph"/>
        <w:spacing w:line="480" w:lineRule="auto"/>
        <w:ind w:left="0"/>
        <w:rPr>
          <w:ins w:id="83" w:author="Thomas Whitham" w:date="2014-04-10T10:33:00Z"/>
          <w:rFonts w:ascii="Times New Roman"/>
          <w:b/>
        </w:rPr>
      </w:pPr>
      <w:ins w:id="84" w:author="Thomas Whitham" w:date="2014-04-10T10:33:00Z">
        <w:r>
          <w:rPr>
            <w:rFonts w:ascii="Times New Roman"/>
            <w:b/>
          </w:rPr>
          <w:t>I think there are several issues that are best developed in separate subsections</w:t>
        </w:r>
      </w:ins>
      <w:ins w:id="85" w:author="Thomas Whitham" w:date="2014-04-10T10:40:00Z">
        <w:r w:rsidR="007916C0">
          <w:rPr>
            <w:rFonts w:ascii="Times New Roman"/>
            <w:b/>
          </w:rPr>
          <w:t xml:space="preserve">.  Are these the main issues you see?  Others? </w:t>
        </w:r>
      </w:ins>
    </w:p>
    <w:p w14:paraId="1C9847AC" w14:textId="3DB43101" w:rsidR="005E69A1" w:rsidRPr="0035544A" w:rsidRDefault="0035544A">
      <w:pPr>
        <w:pStyle w:val="ListParagraph"/>
        <w:numPr>
          <w:ilvl w:val="0"/>
          <w:numId w:val="12"/>
        </w:numPr>
        <w:spacing w:line="480" w:lineRule="auto"/>
        <w:rPr>
          <w:ins w:id="86" w:author="Thomas Whitham" w:date="2014-04-10T10:33:00Z"/>
          <w:rFonts w:ascii="Times New Roman"/>
          <w:rPrChange w:id="87" w:author="Thomas Whitham" w:date="2014-04-10T10:34:00Z">
            <w:rPr>
              <w:ins w:id="88" w:author="Thomas Whitham" w:date="2014-04-10T10:33:00Z"/>
              <w:rFonts w:ascii="Times New Roman"/>
              <w:b/>
            </w:rPr>
          </w:rPrChange>
        </w:rPr>
        <w:pPrChange w:id="89" w:author="Thomas Whitham" w:date="2014-04-10T10:39:00Z">
          <w:pPr>
            <w:pStyle w:val="ListParagraph"/>
            <w:spacing w:line="480" w:lineRule="auto"/>
            <w:ind w:left="0"/>
          </w:pPr>
        </w:pPrChange>
      </w:pPr>
      <w:ins w:id="90" w:author="Thomas Whitham" w:date="2014-04-10T10:33:00Z">
        <w:r>
          <w:rPr>
            <w:rFonts w:ascii="Times New Roman"/>
            <w:b/>
          </w:rPr>
          <w:t>Mechanistic basis of an interacting foundations species hypothesis</w:t>
        </w:r>
      </w:ins>
      <w:ins w:id="91" w:author="Thomas Whitham" w:date="2014-04-10T10:34:00Z">
        <w:r>
          <w:rPr>
            <w:rFonts w:ascii="Times New Roman"/>
            <w:b/>
          </w:rPr>
          <w:t xml:space="preserve"> – </w:t>
        </w:r>
        <w:r>
          <w:rPr>
            <w:rFonts w:ascii="Times New Roman"/>
          </w:rPr>
          <w:t>sink-source relationships and premature leaf abscission</w:t>
        </w:r>
      </w:ins>
    </w:p>
    <w:p w14:paraId="6E7D62E5" w14:textId="6B524419" w:rsidR="0035544A" w:rsidRPr="0035544A" w:rsidRDefault="0035544A">
      <w:pPr>
        <w:pStyle w:val="ListParagraph"/>
        <w:numPr>
          <w:ilvl w:val="0"/>
          <w:numId w:val="12"/>
        </w:numPr>
        <w:spacing w:line="480" w:lineRule="auto"/>
        <w:rPr>
          <w:ins w:id="92" w:author="Thomas Whitham" w:date="2014-04-10T10:33:00Z"/>
          <w:rFonts w:ascii="Times New Roman"/>
          <w:rPrChange w:id="93" w:author="Thomas Whitham" w:date="2014-04-10T10:39:00Z">
            <w:rPr>
              <w:ins w:id="94" w:author="Thomas Whitham" w:date="2014-04-10T10:33:00Z"/>
              <w:rFonts w:ascii="Times New Roman"/>
              <w:b/>
            </w:rPr>
          </w:rPrChange>
        </w:rPr>
        <w:pPrChange w:id="95" w:author="Thomas Whitham" w:date="2014-04-10T10:39:00Z">
          <w:pPr>
            <w:pStyle w:val="ListParagraph"/>
            <w:spacing w:line="480" w:lineRule="auto"/>
            <w:ind w:left="0"/>
          </w:pPr>
        </w:pPrChange>
      </w:pPr>
      <w:ins w:id="96" w:author="Thomas Whitham" w:date="2014-04-10T10:33:00Z">
        <w:r>
          <w:rPr>
            <w:rFonts w:ascii="Times New Roman"/>
            <w:b/>
          </w:rPr>
          <w:t>Genetics of network structure</w:t>
        </w:r>
      </w:ins>
      <w:ins w:id="97" w:author="Thomas Whitham" w:date="2014-04-10T10:39:00Z">
        <w:r>
          <w:rPr>
            <w:rFonts w:ascii="Times New Roman"/>
            <w:b/>
          </w:rPr>
          <w:t xml:space="preserve"> - </w:t>
        </w:r>
      </w:ins>
    </w:p>
    <w:p w14:paraId="6EDF6D4D" w14:textId="2766D3DF" w:rsidR="0035544A" w:rsidRPr="0035544A" w:rsidRDefault="0035544A">
      <w:pPr>
        <w:pStyle w:val="ListParagraph"/>
        <w:numPr>
          <w:ilvl w:val="0"/>
          <w:numId w:val="12"/>
        </w:numPr>
        <w:spacing w:line="480" w:lineRule="auto"/>
        <w:rPr>
          <w:rFonts w:ascii="Times New Roman"/>
          <w:rPrChange w:id="98" w:author="Thomas Whitham" w:date="2014-04-10T10:37:00Z">
            <w:rPr>
              <w:rFonts w:ascii="Times New Roman"/>
              <w:b/>
            </w:rPr>
          </w:rPrChange>
        </w:rPr>
        <w:pPrChange w:id="99" w:author="Thomas Whitham" w:date="2014-04-10T10:40:00Z">
          <w:pPr>
            <w:pStyle w:val="ListParagraph"/>
            <w:spacing w:line="480" w:lineRule="auto"/>
            <w:ind w:left="0"/>
          </w:pPr>
        </w:pPrChange>
      </w:pPr>
      <w:ins w:id="100" w:author="Thomas Whitham" w:date="2014-04-10T10:36:00Z">
        <w:r>
          <w:rPr>
            <w:rFonts w:ascii="Times New Roman"/>
            <w:b/>
          </w:rPr>
          <w:t xml:space="preserve">Senescence relationships with </w:t>
        </w:r>
      </w:ins>
      <w:ins w:id="101" w:author="Thomas Whitham" w:date="2014-04-10T10:37:00Z">
        <w:r>
          <w:rPr>
            <w:rFonts w:ascii="Times New Roman"/>
            <w:b/>
          </w:rPr>
          <w:t xml:space="preserve">community </w:t>
        </w:r>
      </w:ins>
      <w:ins w:id="102" w:author="Thomas Whitham" w:date="2014-04-10T10:36:00Z">
        <w:r>
          <w:rPr>
            <w:rFonts w:ascii="Times New Roman"/>
            <w:b/>
          </w:rPr>
          <w:t>succession</w:t>
        </w:r>
      </w:ins>
      <w:ins w:id="103" w:author="Thomas Whitham" w:date="2014-04-10T10:37:00Z">
        <w:r>
          <w:rPr>
            <w:rFonts w:ascii="Times New Roman"/>
            <w:b/>
          </w:rPr>
          <w:t xml:space="preserve"> – </w:t>
        </w:r>
        <w:r>
          <w:rPr>
            <w:rFonts w:ascii="Times New Roman"/>
          </w:rPr>
          <w:t>our findings show how the presence of one organisms can change the quality of the resource for subsequent organisms and how this relates to larger scales of succession in which foundation plant species in early succession create the conditions for subsequent communities via their modification of the soil environment and other aspects that favor a new community.</w:t>
        </w:r>
      </w:ins>
    </w:p>
    <w:p w14:paraId="5847C23A" w14:textId="02656774" w:rsidR="0097246E" w:rsidRPr="0084314C" w:rsidRDefault="00C560DA" w:rsidP="0084314C">
      <w:pPr>
        <w:spacing w:line="480" w:lineRule="auto"/>
        <w:ind w:firstLine="360"/>
        <w:rPr>
          <w:rFonts w:ascii="Times New Roman"/>
        </w:rPr>
      </w:pPr>
      <w:r w:rsidRPr="0084314C">
        <w:rPr>
          <w:rFonts w:ascii="Times New Roman"/>
        </w:rPr>
        <w:t xml:space="preserve">These results support our </w:t>
      </w:r>
      <w:commentRangeStart w:id="104"/>
      <w:ins w:id="105" w:author="Thomas Whitham" w:date="2014-04-10T10:23:00Z">
        <w:r w:rsidR="005E69A1">
          <w:rPr>
            <w:rFonts w:ascii="Times New Roman"/>
          </w:rPr>
          <w:t xml:space="preserve">interacting foundation species </w:t>
        </w:r>
      </w:ins>
      <w:commentRangeEnd w:id="104"/>
      <w:ins w:id="106" w:author="Thomas Whitham" w:date="2014-04-10T10:29:00Z">
        <w:r w:rsidR="005E69A1">
          <w:rPr>
            <w:rStyle w:val="CommentReference"/>
          </w:rPr>
          <w:commentReference w:id="104"/>
        </w:r>
      </w:ins>
      <w:r w:rsidRPr="0084314C">
        <w:rPr>
          <w:rFonts w:ascii="Times New Roman"/>
        </w:rPr>
        <w:t>hypothesis</w:t>
      </w:r>
      <w:ins w:id="107" w:author="Thomas Whitham" w:date="2014-04-10T10:24:00Z">
        <w:r w:rsidR="005E69A1">
          <w:rPr>
            <w:rFonts w:ascii="Times New Roman"/>
          </w:rPr>
          <w:t xml:space="preserve"> Keith et al. 2010; Busby et al. 2014)</w:t>
        </w:r>
      </w:ins>
      <w:ins w:id="108" w:author="Thomas Whitham" w:date="2014-04-10T10:23:00Z">
        <w:r w:rsidR="005E69A1">
          <w:rPr>
            <w:rFonts w:ascii="Times New Roman"/>
          </w:rPr>
          <w:t xml:space="preserve">, in which the genetics-based interactions of two </w:t>
        </w:r>
      </w:ins>
      <w:ins w:id="109" w:author="Thomas Whitham" w:date="2014-04-10T10:25:00Z">
        <w:r w:rsidR="005E69A1">
          <w:rPr>
            <w:rFonts w:ascii="Times New Roman"/>
          </w:rPr>
          <w:t xml:space="preserve">or more species can define the richness, abundance and composition of a much larger community.  Our findings expand upon their findings to include </w:t>
        </w:r>
      </w:ins>
      <w:del w:id="110" w:author="Thomas Whitham" w:date="2014-04-10T10:25:00Z">
        <w:r w:rsidRPr="0084314C" w:rsidDel="005E69A1">
          <w:rPr>
            <w:rFonts w:ascii="Times New Roman"/>
          </w:rPr>
          <w:delText xml:space="preserve"> </w:delText>
        </w:r>
      </w:del>
      <w:del w:id="111" w:author="Thomas Whitham" w:date="2014-04-10T10:23:00Z">
        <w:r w:rsidRPr="0084314C" w:rsidDel="005E69A1">
          <w:rPr>
            <w:rFonts w:ascii="Times New Roman"/>
          </w:rPr>
          <w:delText xml:space="preserve">that genotypic variation in a foundation species interaction with a keystone herbivore can impact </w:delText>
        </w:r>
      </w:del>
      <w:r w:rsidRPr="0084314C">
        <w:rPr>
          <w:rFonts w:ascii="Times New Roman"/>
        </w:rPr>
        <w:t xml:space="preserve">the structure of a network of associated species. </w:t>
      </w:r>
      <w:ins w:id="112" w:author="Thomas Whitham" w:date="2014-04-10T10:26:00Z">
        <w:r w:rsidR="005E69A1">
          <w:rPr>
            <w:rFonts w:ascii="Times New Roman"/>
          </w:rPr>
          <w:t xml:space="preserve">This extension is important because richness, abundance and composition are descriptive statistics, but do not directly address the potential underlying mechanisms. Our </w:t>
        </w:r>
      </w:ins>
      <w:ins w:id="113" w:author="Thomas Whitham" w:date="2014-04-10T10:27:00Z">
        <w:r w:rsidR="005E69A1">
          <w:rPr>
            <w:rFonts w:ascii="Times New Roman"/>
          </w:rPr>
          <w:t xml:space="preserve">mechanistic, </w:t>
        </w:r>
      </w:ins>
      <w:ins w:id="114" w:author="Thomas Whitham" w:date="2014-04-10T10:26:00Z">
        <w:r w:rsidR="005E69A1">
          <w:rPr>
            <w:rFonts w:ascii="Times New Roman"/>
          </w:rPr>
          <w:t>genetics-based network analysis</w:t>
        </w:r>
      </w:ins>
      <w:ins w:id="115" w:author="Thomas Whitham" w:date="2014-04-10T10:27:00Z">
        <w:r w:rsidR="005E69A1">
          <w:rPr>
            <w:rFonts w:ascii="Times New Roman"/>
          </w:rPr>
          <w:t xml:space="preserve"> is based upon species interactions and the underlying sink-source/induced premature leaf </w:t>
        </w:r>
      </w:ins>
      <w:ins w:id="116" w:author="Thomas Whitham" w:date="2014-04-10T10:28:00Z">
        <w:r w:rsidR="005E69A1">
          <w:rPr>
            <w:rFonts w:ascii="Times New Roman"/>
          </w:rPr>
          <w:t>abscission</w:t>
        </w:r>
      </w:ins>
      <w:ins w:id="117" w:author="Thomas Whitham" w:date="2014-04-10T10:27:00Z">
        <w:r w:rsidR="005E69A1">
          <w:rPr>
            <w:rFonts w:ascii="Times New Roman"/>
          </w:rPr>
          <w:t xml:space="preserve"> </w:t>
        </w:r>
      </w:ins>
      <w:ins w:id="118" w:author="Thomas Whitham" w:date="2014-04-10T10:28:00Z">
        <w:r w:rsidR="005E69A1">
          <w:rPr>
            <w:rFonts w:ascii="Times New Roman"/>
          </w:rPr>
          <w:t xml:space="preserve">mechanisms that can drive these higher order patterns. </w:t>
        </w:r>
      </w:ins>
      <w:r w:rsidR="00DD0653" w:rsidRPr="0084314C">
        <w:rPr>
          <w:rFonts w:ascii="Times New Roman"/>
        </w:rPr>
        <w:t>Three lines of evidence support this conclusion. First, genotype and leaf senescence influenced the co-occurrence patterns of leaf modifiers both within and among trees</w:t>
      </w:r>
      <w:r w:rsidR="00E73FC4" w:rsidRPr="0084314C">
        <w:rPr>
          <w:rFonts w:ascii="Times New Roman"/>
        </w:rPr>
        <w:t xml:space="preserve"> with the senescence of leaves leading to greater dispersion of leaf modifiers within trees</w:t>
      </w:r>
      <w:r w:rsidR="00DD0653" w:rsidRPr="0084314C">
        <w:rPr>
          <w:rFonts w:ascii="Times New Roman"/>
        </w:rPr>
        <w:t xml:space="preserve">. </w:t>
      </w:r>
      <w:r w:rsidR="00BB706F" w:rsidRPr="0084314C">
        <w:rPr>
          <w:rFonts w:ascii="Times New Roman"/>
        </w:rPr>
        <w:t xml:space="preserve">Second, the tree genotypes and leaf modifier bipartite network structure showed low similarity between senescing and </w:t>
      </w:r>
      <w:r w:rsidR="00B65553" w:rsidRPr="0084314C">
        <w:rPr>
          <w:rFonts w:ascii="Times New Roman"/>
        </w:rPr>
        <w:t xml:space="preserve">healthy </w:t>
      </w:r>
      <w:r w:rsidR="00BB706F" w:rsidRPr="0084314C">
        <w:rPr>
          <w:rFonts w:ascii="Times New Roman"/>
        </w:rPr>
        <w:t xml:space="preserve">leaves with the </w:t>
      </w:r>
      <w:r w:rsidR="00B65553" w:rsidRPr="0084314C">
        <w:rPr>
          <w:rFonts w:ascii="Times New Roman"/>
        </w:rPr>
        <w:t xml:space="preserve">healthy </w:t>
      </w:r>
      <w:r w:rsidR="00BB706F" w:rsidRPr="0084314C">
        <w:rPr>
          <w:rFonts w:ascii="Times New Roman"/>
        </w:rPr>
        <w:t xml:space="preserve">network exhibiting a higher level of modularity. Third, </w:t>
      </w:r>
      <w:r w:rsidR="00786AF4" w:rsidRPr="0084314C">
        <w:rPr>
          <w:rFonts w:ascii="Times New Roman"/>
        </w:rPr>
        <w:t xml:space="preserve">genotypes varied in their senescence response to </w:t>
      </w:r>
      <w:r w:rsidR="00786AF4" w:rsidRPr="0084314C">
        <w:rPr>
          <w:rFonts w:ascii="Times New Roman"/>
          <w:i/>
        </w:rPr>
        <w:t>P. betae</w:t>
      </w:r>
      <w:r w:rsidR="00786AF4" w:rsidRPr="0084314C">
        <w:rPr>
          <w:rFonts w:ascii="Times New Roman"/>
        </w:rPr>
        <w:t>.</w:t>
      </w:r>
      <w:r w:rsidR="00433AD5" w:rsidRPr="0084314C">
        <w:rPr>
          <w:rFonts w:ascii="Times New Roman"/>
        </w:rPr>
        <w:t xml:space="preserve"> Together these results </w:t>
      </w:r>
      <w:r w:rsidR="009C14FD" w:rsidRPr="0084314C">
        <w:rPr>
          <w:rFonts w:ascii="Times New Roman"/>
        </w:rPr>
        <w:t xml:space="preserve">indicate that </w:t>
      </w:r>
      <w:r w:rsidR="00940365" w:rsidRPr="0084314C">
        <w:rPr>
          <w:rFonts w:ascii="Times New Roman"/>
        </w:rPr>
        <w:t xml:space="preserve">the tree trait, leaf senescence, </w:t>
      </w:r>
      <w:r w:rsidR="00897BEE" w:rsidRPr="0084314C">
        <w:rPr>
          <w:rFonts w:ascii="Times New Roman"/>
        </w:rPr>
        <w:t xml:space="preserve">is genetically based and </w:t>
      </w:r>
      <w:r w:rsidR="003D5B82" w:rsidRPr="0084314C">
        <w:rPr>
          <w:rFonts w:ascii="Times New Roman"/>
        </w:rPr>
        <w:t>contributes to the structure of a leaf modifier interaction network.</w:t>
      </w:r>
      <w:r w:rsidR="00940365" w:rsidRPr="0084314C">
        <w:rPr>
          <w:rFonts w:ascii="Times New Roman"/>
        </w:rPr>
        <w:t xml:space="preserve"> </w:t>
      </w:r>
    </w:p>
    <w:p w14:paraId="48A4BF19" w14:textId="1A2E3961" w:rsidR="00D75B1E" w:rsidRPr="0084314C" w:rsidRDefault="00C230D2" w:rsidP="0084314C">
      <w:pPr>
        <w:spacing w:line="480" w:lineRule="auto"/>
        <w:ind w:firstLine="360"/>
        <w:rPr>
          <w:rFonts w:ascii="Times New Roman"/>
        </w:rPr>
      </w:pPr>
      <w:r w:rsidRPr="0084314C">
        <w:rPr>
          <w:rFonts w:ascii="Times New Roman"/>
        </w:rPr>
        <w:t xml:space="preserve">The finding of a modular structure </w:t>
      </w:r>
      <w:r w:rsidR="00586E60" w:rsidRPr="0084314C">
        <w:rPr>
          <w:rFonts w:ascii="Times New Roman"/>
        </w:rPr>
        <w:t xml:space="preserve">in a genotype-leaf modifier network </w:t>
      </w:r>
      <w:r w:rsidRPr="0084314C">
        <w:rPr>
          <w:rFonts w:ascii="Times New Roman"/>
        </w:rPr>
        <w:t>mirrors</w:t>
      </w:r>
      <w:r w:rsidR="0053347B" w:rsidRPr="0084314C">
        <w:rPr>
          <w:rFonts w:ascii="Times New Roman"/>
        </w:rPr>
        <w:t xml:space="preserve"> </w:t>
      </w:r>
      <w:r w:rsidR="00F97210" w:rsidRPr="0084314C">
        <w:rPr>
          <w:rFonts w:ascii="Times New Roman"/>
        </w:rPr>
        <w:t xml:space="preserve">research in </w:t>
      </w:r>
      <w:r w:rsidR="0053347B" w:rsidRPr="0084314C">
        <w:rPr>
          <w:rFonts w:ascii="Times New Roman"/>
        </w:rPr>
        <w:t xml:space="preserve">at the higher scale of </w:t>
      </w:r>
      <w:r w:rsidR="00A548C5" w:rsidRPr="0084314C">
        <w:rPr>
          <w:rFonts w:ascii="Times New Roman"/>
        </w:rPr>
        <w:t xml:space="preserve">plant-herbivore networks. </w:t>
      </w:r>
      <w:r w:rsidRPr="0084314C">
        <w:rPr>
          <w:rFonts w:ascii="Times New Roman"/>
        </w:rPr>
        <w:t>Thebault and Fontaine (2010) compared two sets of ecological interaction networks, plant-mutualists and plant-herbivores, and found that plant-herbivore networks tended to be modular</w:t>
      </w:r>
      <w:r w:rsidR="00313A0C" w:rsidRPr="0084314C">
        <w:rPr>
          <w:rFonts w:ascii="Times New Roman"/>
        </w:rPr>
        <w:t xml:space="preserve"> in contrast to the nested structure more often found in plant-mutualist networks (Bascompte et al. 200</w:t>
      </w:r>
      <w:r w:rsidR="00FA0603" w:rsidRPr="0084314C">
        <w:rPr>
          <w:rFonts w:ascii="Times New Roman"/>
        </w:rPr>
        <w:t>6</w:t>
      </w:r>
      <w:r w:rsidR="00313A0C" w:rsidRPr="0084314C">
        <w:rPr>
          <w:rFonts w:ascii="Times New Roman"/>
        </w:rPr>
        <w:t>)</w:t>
      </w:r>
      <w:r w:rsidRPr="0084314C">
        <w:rPr>
          <w:rFonts w:ascii="Times New Roman"/>
        </w:rPr>
        <w:t xml:space="preserve">. </w:t>
      </w:r>
      <w:r w:rsidR="006A6250" w:rsidRPr="0084314C">
        <w:rPr>
          <w:rFonts w:ascii="Times New Roman"/>
        </w:rPr>
        <w:t>They hypothesized that this modular structure diminishes the fitness impacts of biotrophy imposed by the herbivores</w:t>
      </w:r>
      <w:r w:rsidR="00D470CE" w:rsidRPr="0084314C">
        <w:rPr>
          <w:rFonts w:ascii="Times New Roman"/>
        </w:rPr>
        <w:t xml:space="preserve"> by breaking up herbivore species into groups</w:t>
      </w:r>
      <w:r w:rsidR="006A6250" w:rsidRPr="0084314C">
        <w:rPr>
          <w:rFonts w:ascii="Times New Roman"/>
        </w:rPr>
        <w:t xml:space="preserve">. </w:t>
      </w:r>
    </w:p>
    <w:p w14:paraId="4409CC87" w14:textId="77777777" w:rsidR="00EB5B38" w:rsidRPr="0084314C" w:rsidRDefault="00946AA9" w:rsidP="0084314C">
      <w:pPr>
        <w:spacing w:line="480" w:lineRule="auto"/>
        <w:ind w:firstLine="720"/>
        <w:rPr>
          <w:rFonts w:ascii="Times New Roman"/>
        </w:rPr>
      </w:pPr>
      <w:r w:rsidRPr="0084314C">
        <w:rPr>
          <w:rFonts w:ascii="Times New Roman"/>
        </w:rPr>
        <w:t xml:space="preserve">Similarly, we found that </w:t>
      </w:r>
      <w:r w:rsidR="00AE3371" w:rsidRPr="0084314C">
        <w:rPr>
          <w:rFonts w:ascii="Times New Roman"/>
        </w:rPr>
        <w:t xml:space="preserve">genetically based variation in </w:t>
      </w:r>
      <w:r w:rsidRPr="0084314C">
        <w:rPr>
          <w:rFonts w:ascii="Times New Roman"/>
        </w:rPr>
        <w:t xml:space="preserve">senescence contributed to the formation of </w:t>
      </w:r>
      <w:r w:rsidR="00AE3371" w:rsidRPr="0084314C">
        <w:rPr>
          <w:rFonts w:ascii="Times New Roman"/>
        </w:rPr>
        <w:t xml:space="preserve">modules, most likely as a response to the negative impacts of biotrophy from leaf modifiers and </w:t>
      </w:r>
      <w:r w:rsidR="00AE3371" w:rsidRPr="0084314C">
        <w:rPr>
          <w:rFonts w:ascii="Times New Roman"/>
          <w:i/>
        </w:rPr>
        <w:t>P. betae</w:t>
      </w:r>
      <w:r w:rsidR="00AE3371" w:rsidRPr="0084314C">
        <w:rPr>
          <w:rFonts w:ascii="Times New Roman"/>
        </w:rPr>
        <w:t xml:space="preserve"> in particular</w:t>
      </w:r>
      <w:r w:rsidR="00A679AE" w:rsidRPr="0084314C">
        <w:rPr>
          <w:rFonts w:ascii="Times New Roman"/>
        </w:rPr>
        <w:t xml:space="preserve">. </w:t>
      </w:r>
      <w:r w:rsidR="000D5283" w:rsidRPr="0084314C">
        <w:rPr>
          <w:rFonts w:ascii="Times New Roman"/>
        </w:rPr>
        <w:t>Previous research by Williams and Whitham (1986) found that the number of galls on a single leaf increased the probability of abscission</w:t>
      </w:r>
      <w:r w:rsidR="007B4D7B" w:rsidRPr="0084314C">
        <w:rPr>
          <w:rFonts w:ascii="Times New Roman"/>
        </w:rPr>
        <w:t xml:space="preserve"> and leaf galling reduced the chlorophyll content of leaves</w:t>
      </w:r>
      <w:r w:rsidR="00D6334A" w:rsidRPr="0084314C">
        <w:rPr>
          <w:rFonts w:ascii="Times New Roman"/>
        </w:rPr>
        <w:t xml:space="preserve">. In </w:t>
      </w:r>
      <w:r w:rsidR="00635A14" w:rsidRPr="0084314C">
        <w:rPr>
          <w:rFonts w:ascii="Times New Roman"/>
        </w:rPr>
        <w:t xml:space="preserve">further </w:t>
      </w:r>
      <w:r w:rsidR="00D6334A" w:rsidRPr="0084314C">
        <w:rPr>
          <w:rFonts w:ascii="Times New Roman"/>
        </w:rPr>
        <w:t>support of early abscission being a response of the tree to the parasitic effects of the aphid</w:t>
      </w:r>
      <w:r w:rsidR="00855BED" w:rsidRPr="0084314C">
        <w:rPr>
          <w:rFonts w:ascii="Times New Roman"/>
        </w:rPr>
        <w:t xml:space="preserve"> at the scale of individual leaves</w:t>
      </w:r>
      <w:r w:rsidR="00255B29" w:rsidRPr="0084314C">
        <w:rPr>
          <w:rFonts w:ascii="Times New Roman"/>
        </w:rPr>
        <w:t xml:space="preserve">, Compson et al. </w:t>
      </w:r>
      <w:r w:rsidR="00635A14" w:rsidRPr="0084314C">
        <w:rPr>
          <w:rFonts w:ascii="Times New Roman"/>
        </w:rPr>
        <w:t>(</w:t>
      </w:r>
      <w:r w:rsidR="00255B29" w:rsidRPr="0084314C">
        <w:rPr>
          <w:rFonts w:ascii="Times New Roman"/>
        </w:rPr>
        <w:t>2011</w:t>
      </w:r>
      <w:r w:rsidR="00635A14" w:rsidRPr="0084314C">
        <w:rPr>
          <w:rFonts w:ascii="Times New Roman"/>
        </w:rPr>
        <w:t xml:space="preserve">) traced the movement of carbon isotopes into galled leaves </w:t>
      </w:r>
      <w:r w:rsidR="00635A14" w:rsidRPr="0084314C">
        <w:rPr>
          <w:rFonts w:ascii="Times New Roman"/>
          <w:i/>
        </w:rPr>
        <w:t xml:space="preserve">P. angustifolia </w:t>
      </w:r>
      <w:r w:rsidR="00635A14" w:rsidRPr="0084314C">
        <w:rPr>
          <w:rFonts w:ascii="Times New Roman"/>
        </w:rPr>
        <w:t>from non-galled leaves on adjacent shoots</w:t>
      </w:r>
      <w:r w:rsidR="00D63503" w:rsidRPr="0084314C">
        <w:rPr>
          <w:rFonts w:ascii="Times New Roman"/>
        </w:rPr>
        <w:t>.</w:t>
      </w:r>
      <w:r w:rsidR="005A0A62" w:rsidRPr="0084314C">
        <w:rPr>
          <w:rFonts w:ascii="Times New Roman"/>
        </w:rPr>
        <w:t xml:space="preserve"> </w:t>
      </w:r>
    </w:p>
    <w:p w14:paraId="60C92127" w14:textId="77777777" w:rsidR="00352501" w:rsidRPr="0084314C" w:rsidRDefault="009B78DC" w:rsidP="0084314C">
      <w:pPr>
        <w:spacing w:line="480" w:lineRule="auto"/>
        <w:ind w:firstLine="720"/>
        <w:rPr>
          <w:rFonts w:ascii="Times New Roman"/>
        </w:rPr>
      </w:pPr>
      <w:r w:rsidRPr="0084314C">
        <w:rPr>
          <w:rFonts w:ascii="Times New Roman"/>
        </w:rPr>
        <w:t>F</w:t>
      </w:r>
      <w:r w:rsidR="00EB5B38" w:rsidRPr="0084314C">
        <w:rPr>
          <w:rFonts w:ascii="Times New Roman"/>
        </w:rPr>
        <w:t xml:space="preserve">oundation species are defined by their influence on a large proportion of the community by modulating resources and creating locally stabile conditions (Ellison et al. 2005). </w:t>
      </w:r>
      <w:r w:rsidR="003E2454" w:rsidRPr="0084314C">
        <w:rPr>
          <w:rFonts w:ascii="Times New Roman"/>
        </w:rPr>
        <w:t xml:space="preserve">It is well established that trait variation with a genetic basis determines interactions between species (Wade 2007). </w:t>
      </w:r>
      <w:r w:rsidR="006C57DC" w:rsidRPr="0084314C">
        <w:rPr>
          <w:rFonts w:ascii="Times New Roman"/>
        </w:rPr>
        <w:t>We have shown here that t</w:t>
      </w:r>
      <w:r w:rsidR="00071E33" w:rsidRPr="0084314C">
        <w:rPr>
          <w:rFonts w:ascii="Times New Roman"/>
        </w:rPr>
        <w:t>he genetically based effect of leaf senescence increases the dispersion of leaf modifiers, and thus</w:t>
      </w:r>
      <w:r w:rsidR="00AB0E88" w:rsidRPr="0084314C">
        <w:rPr>
          <w:rFonts w:ascii="Times New Roman"/>
        </w:rPr>
        <w:t xml:space="preserve"> </w:t>
      </w:r>
      <w:r w:rsidR="00D35E34" w:rsidRPr="0084314C">
        <w:rPr>
          <w:rFonts w:ascii="Times New Roman"/>
        </w:rPr>
        <w:t xml:space="preserve">alters the potential rates of interactions among leaf modifiers by decreasing the probability that two or more leaf modifiers will occur on the same leaf. </w:t>
      </w:r>
      <w:r w:rsidR="00284245" w:rsidRPr="0084314C">
        <w:rPr>
          <w:rFonts w:ascii="Times New Roman"/>
        </w:rPr>
        <w:t xml:space="preserve">Thus, the interaction between </w:t>
      </w:r>
      <w:r w:rsidR="00284245" w:rsidRPr="0084314C">
        <w:rPr>
          <w:rFonts w:ascii="Times New Roman"/>
          <w:i/>
        </w:rPr>
        <w:t>P. angustifolia</w:t>
      </w:r>
      <w:r w:rsidR="00284245" w:rsidRPr="0084314C">
        <w:rPr>
          <w:rFonts w:ascii="Times New Roman"/>
        </w:rPr>
        <w:t xml:space="preserve"> and </w:t>
      </w:r>
      <w:r w:rsidR="00284245" w:rsidRPr="0084314C">
        <w:rPr>
          <w:rFonts w:ascii="Times New Roman"/>
          <w:i/>
        </w:rPr>
        <w:t>P. betae</w:t>
      </w:r>
      <w:r w:rsidR="00284245" w:rsidRPr="0084314C">
        <w:rPr>
          <w:rFonts w:ascii="Times New Roman"/>
        </w:rPr>
        <w:t xml:space="preserve"> is amplifying the IIGE to a broader swath of leaf modifier community with the potential to affect higher trophic levels, as we have already observed here with the decrease of the interaction between </w:t>
      </w:r>
      <w:r w:rsidR="00284245" w:rsidRPr="0084314C">
        <w:rPr>
          <w:rFonts w:ascii="Times New Roman"/>
          <w:i/>
        </w:rPr>
        <w:t>P. betae</w:t>
      </w:r>
      <w:r w:rsidR="00284245" w:rsidRPr="0084314C">
        <w:rPr>
          <w:rFonts w:ascii="Times New Roman"/>
        </w:rPr>
        <w:t xml:space="preserve"> and its predator (Fig. 1; LM4 =</w:t>
      </w:r>
      <w:r w:rsidR="0088510E" w:rsidRPr="0084314C">
        <w:rPr>
          <w:rFonts w:ascii="Times New Roman"/>
        </w:rPr>
        <w:t xml:space="preserve"> </w:t>
      </w:r>
      <w:r w:rsidR="0088510E" w:rsidRPr="000C561E">
        <w:rPr>
          <w:rFonts w:ascii="Times New Roman"/>
          <w:i/>
        </w:rPr>
        <w:t>Phoridae</w:t>
      </w:r>
      <w:r w:rsidR="00284245" w:rsidRPr="006B1C1F">
        <w:rPr>
          <w:rFonts w:ascii="Times New Roman"/>
        </w:rPr>
        <w:t>)</w:t>
      </w:r>
      <w:r w:rsidR="00FA3409" w:rsidRPr="00527F37">
        <w:rPr>
          <w:rFonts w:ascii="Times New Roman"/>
        </w:rPr>
        <w:t xml:space="preserve">. </w:t>
      </w:r>
    </w:p>
    <w:p w14:paraId="5691BBF0" w14:textId="1DFE9DF8" w:rsidR="00FB1F3E" w:rsidRPr="0084314C" w:rsidRDefault="00BA46F0" w:rsidP="0084314C">
      <w:pPr>
        <w:spacing w:line="480" w:lineRule="auto"/>
        <w:ind w:firstLine="720"/>
        <w:rPr>
          <w:rFonts w:ascii="Times New Roman"/>
        </w:rPr>
      </w:pPr>
      <w:r w:rsidRPr="0084314C">
        <w:rPr>
          <w:rFonts w:ascii="Times New Roman"/>
        </w:rPr>
        <w:t xml:space="preserve">The IIGE amplification through the leaf modifier interaction network also has the potential to contribute to </w:t>
      </w:r>
      <w:r w:rsidR="009E189C" w:rsidRPr="0084314C">
        <w:rPr>
          <w:rFonts w:ascii="Times New Roman"/>
        </w:rPr>
        <w:t xml:space="preserve">a feedback loop via its impacts on leaf decomposition and soil nutrient levels. Schweitzer et al. (2005) found that </w:t>
      </w:r>
      <w:r w:rsidR="00544901" w:rsidRPr="0084314C">
        <w:rPr>
          <w:rFonts w:ascii="Times New Roman"/>
        </w:rPr>
        <w:t xml:space="preserve">the soil microbial community and decomposition rates under </w:t>
      </w:r>
      <w:r w:rsidR="00544901" w:rsidRPr="0084314C">
        <w:rPr>
          <w:rFonts w:ascii="Times New Roman"/>
          <w:i/>
        </w:rPr>
        <w:t>Populus</w:t>
      </w:r>
      <w:r w:rsidR="00544901" w:rsidRPr="0084314C">
        <w:rPr>
          <w:rFonts w:ascii="Times New Roman"/>
        </w:rPr>
        <w:t xml:space="preserve"> </w:t>
      </w:r>
      <w:r w:rsidR="00544901" w:rsidRPr="0084314C">
        <w:rPr>
          <w:rFonts w:ascii="Times New Roman"/>
          <w:i/>
        </w:rPr>
        <w:t>angustifolia</w:t>
      </w:r>
      <w:r w:rsidR="00544901" w:rsidRPr="0084314C">
        <w:rPr>
          <w:rFonts w:ascii="Times New Roman"/>
        </w:rPr>
        <w:t xml:space="preserve"> varied among genotypes. </w:t>
      </w:r>
      <w:r w:rsidR="00B60E3A" w:rsidRPr="0084314C">
        <w:rPr>
          <w:rFonts w:ascii="Times New Roman"/>
        </w:rPr>
        <w:t>T</w:t>
      </w:r>
      <w:r w:rsidR="00AE2ADC" w:rsidRPr="0084314C">
        <w:rPr>
          <w:rFonts w:ascii="Times New Roman"/>
        </w:rPr>
        <w:t>his study also found that the microbial community composition also shifted in response to tree genetics</w:t>
      </w:r>
      <w:r w:rsidR="00C560DA" w:rsidRPr="0084314C">
        <w:rPr>
          <w:rFonts w:ascii="Times New Roman"/>
        </w:rPr>
        <w:t xml:space="preserve">. </w:t>
      </w:r>
      <w:r w:rsidR="00D2276A" w:rsidRPr="0084314C">
        <w:rPr>
          <w:rFonts w:ascii="Times New Roman"/>
        </w:rPr>
        <w:t xml:space="preserve">Because </w:t>
      </w:r>
      <w:r w:rsidR="00E54E77" w:rsidRPr="0084314C">
        <w:rPr>
          <w:rFonts w:ascii="Times New Roman"/>
        </w:rPr>
        <w:t xml:space="preserve">of </w:t>
      </w:r>
      <w:r w:rsidR="00E428CF" w:rsidRPr="0084314C">
        <w:rPr>
          <w:rFonts w:ascii="Times New Roman"/>
        </w:rPr>
        <w:t xml:space="preserve">the genetic basis of </w:t>
      </w:r>
      <w:r w:rsidR="000915EF" w:rsidRPr="0084314C">
        <w:rPr>
          <w:rFonts w:ascii="Times New Roman"/>
        </w:rPr>
        <w:t xml:space="preserve">leaf </w:t>
      </w:r>
      <w:r w:rsidR="00AD5B8F" w:rsidRPr="0084314C">
        <w:rPr>
          <w:rFonts w:ascii="Times New Roman"/>
        </w:rPr>
        <w:t xml:space="preserve">senescence </w:t>
      </w:r>
      <w:r w:rsidR="00B16C73" w:rsidRPr="0084314C">
        <w:rPr>
          <w:rFonts w:ascii="Times New Roman"/>
        </w:rPr>
        <w:t>and the potential effects that early senescence of leaves can have on nutrient content of leaves, the IIGE on the leaf modifier community, which by definition alter</w:t>
      </w:r>
      <w:r w:rsidR="00A820C4" w:rsidRPr="0084314C">
        <w:rPr>
          <w:rFonts w:ascii="Times New Roman"/>
        </w:rPr>
        <w:t>s</w:t>
      </w:r>
      <w:r w:rsidR="00B16C73" w:rsidRPr="0084314C">
        <w:rPr>
          <w:rFonts w:ascii="Times New Roman"/>
        </w:rPr>
        <w:t xml:space="preserve"> the shape of the leaves, is likely contribute to an established plant-soil feedback (Smith et al. 2011; Pregitzer et al. 2013)</w:t>
      </w:r>
      <w:r w:rsidR="00582C8D" w:rsidRPr="0084314C">
        <w:rPr>
          <w:rFonts w:ascii="Times New Roman"/>
        </w:rPr>
        <w:t xml:space="preserve">, and potentially contribute to variation in </w:t>
      </w:r>
      <w:r w:rsidR="002F7364" w:rsidRPr="0084314C">
        <w:rPr>
          <w:rFonts w:ascii="Times New Roman"/>
        </w:rPr>
        <w:t xml:space="preserve">tree </w:t>
      </w:r>
      <w:r w:rsidR="00582C8D" w:rsidRPr="0084314C">
        <w:rPr>
          <w:rFonts w:ascii="Times New Roman"/>
        </w:rPr>
        <w:t>fitness</w:t>
      </w:r>
      <w:r w:rsidR="002F7364" w:rsidRPr="0084314C">
        <w:rPr>
          <w:rFonts w:ascii="Times New Roman"/>
        </w:rPr>
        <w:t xml:space="preserve"> and the evolution of interaction network structure</w:t>
      </w:r>
      <w:r w:rsidR="00E0668E" w:rsidRPr="0084314C">
        <w:rPr>
          <w:rFonts w:ascii="Times New Roman"/>
        </w:rPr>
        <w:t xml:space="preserve"> as a result of shifting </w:t>
      </w:r>
      <w:r w:rsidR="00E0668E" w:rsidRPr="0084314C">
        <w:rPr>
          <w:rFonts w:ascii="Times New Roman"/>
          <w:i/>
        </w:rPr>
        <w:t>P. angustifolia</w:t>
      </w:r>
      <w:r w:rsidR="00E0668E" w:rsidRPr="006B1C1F">
        <w:rPr>
          <w:rFonts w:ascii="Times New Roman"/>
        </w:rPr>
        <w:t xml:space="preserve"> genotypic frequencies</w:t>
      </w:r>
      <w:r w:rsidR="002F7364" w:rsidRPr="00527F37">
        <w:rPr>
          <w:rFonts w:ascii="Times New Roman"/>
        </w:rPr>
        <w:t>.</w:t>
      </w:r>
    </w:p>
    <w:p w14:paraId="48DDB3B8" w14:textId="5D3B817D" w:rsidR="00FB1F3E" w:rsidRPr="0084314C" w:rsidRDefault="00BC155C" w:rsidP="0084314C">
      <w:pPr>
        <w:spacing w:line="480" w:lineRule="auto"/>
        <w:ind w:firstLine="720"/>
        <w:rPr>
          <w:rFonts w:ascii="Times New Roman"/>
        </w:rPr>
      </w:pPr>
      <w:r w:rsidRPr="0084314C">
        <w:rPr>
          <w:rFonts w:ascii="Times New Roman"/>
        </w:rPr>
        <w:t xml:space="preserve">The genetic basis of network structure provides a useful perspective for understanding evolutionary dynamics in complex ecosystems, especially in the context of changing environments. </w:t>
      </w:r>
      <w:r w:rsidR="003701AE" w:rsidRPr="0084314C">
        <w:rPr>
          <w:rFonts w:ascii="Times New Roman"/>
        </w:rPr>
        <w:t>C</w:t>
      </w:r>
      <w:r w:rsidR="00FB1F3E" w:rsidRPr="0084314C">
        <w:rPr>
          <w:rFonts w:ascii="Times New Roman"/>
        </w:rPr>
        <w:t>limate change</w:t>
      </w:r>
      <w:r w:rsidR="003701AE" w:rsidRPr="0084314C">
        <w:rPr>
          <w:rFonts w:ascii="Times New Roman"/>
        </w:rPr>
        <w:t xml:space="preserve"> is a prime example, as it is predicted to induce strong ecological and evolutionary shifts in terrestrial ecosystems (Parmesan 2006)</w:t>
      </w:r>
      <w:r w:rsidR="001645AA" w:rsidRPr="0084314C">
        <w:rPr>
          <w:rFonts w:ascii="Times New Roman"/>
        </w:rPr>
        <w:t xml:space="preserve">, and </w:t>
      </w:r>
      <w:r w:rsidR="00F74748" w:rsidRPr="0084314C">
        <w:rPr>
          <w:rFonts w:ascii="Times New Roman"/>
        </w:rPr>
        <w:t>p</w:t>
      </w:r>
      <w:r w:rsidR="005E579B" w:rsidRPr="0084314C">
        <w:rPr>
          <w:rFonts w:ascii="Times New Roman"/>
        </w:rPr>
        <w:t xml:space="preserve">henological traits </w:t>
      </w:r>
      <w:r w:rsidR="003601F5" w:rsidRPr="0084314C">
        <w:rPr>
          <w:rFonts w:ascii="Times New Roman"/>
        </w:rPr>
        <w:t xml:space="preserve">of tree species, including </w:t>
      </w:r>
      <w:r w:rsidR="005A5768" w:rsidRPr="0084314C">
        <w:rPr>
          <w:rFonts w:ascii="Times New Roman"/>
        </w:rPr>
        <w:t>senescence related traits such as leaf coloring</w:t>
      </w:r>
      <w:r w:rsidR="003601F5" w:rsidRPr="0084314C">
        <w:rPr>
          <w:rFonts w:ascii="Times New Roman"/>
        </w:rPr>
        <w:t xml:space="preserve">, </w:t>
      </w:r>
      <w:r w:rsidR="00412065" w:rsidRPr="0084314C">
        <w:rPr>
          <w:rFonts w:ascii="Times New Roman"/>
        </w:rPr>
        <w:t xml:space="preserve">are </w:t>
      </w:r>
      <w:r w:rsidR="00F74748" w:rsidRPr="0084314C">
        <w:rPr>
          <w:rFonts w:ascii="Times New Roman"/>
        </w:rPr>
        <w:t xml:space="preserve">already </w:t>
      </w:r>
      <w:r w:rsidR="00412065" w:rsidRPr="0084314C">
        <w:rPr>
          <w:rFonts w:ascii="Times New Roman"/>
        </w:rPr>
        <w:t>exhibiting</w:t>
      </w:r>
      <w:r w:rsidR="00985EE3" w:rsidRPr="0084314C">
        <w:rPr>
          <w:rFonts w:ascii="Times New Roman"/>
        </w:rPr>
        <w:t xml:space="preserve"> </w:t>
      </w:r>
      <w:r w:rsidR="00981056" w:rsidRPr="0084314C">
        <w:rPr>
          <w:rFonts w:ascii="Times New Roman"/>
        </w:rPr>
        <w:t xml:space="preserve">strong relationships with </w:t>
      </w:r>
      <w:r w:rsidR="005E1691" w:rsidRPr="0084314C">
        <w:rPr>
          <w:rFonts w:ascii="Times New Roman"/>
        </w:rPr>
        <w:t xml:space="preserve">shifting </w:t>
      </w:r>
      <w:r w:rsidR="00F83174" w:rsidRPr="0084314C">
        <w:rPr>
          <w:rFonts w:ascii="Times New Roman"/>
        </w:rPr>
        <w:t>climatic conditions</w:t>
      </w:r>
      <w:r w:rsidR="00981056" w:rsidRPr="0084314C">
        <w:rPr>
          <w:rFonts w:ascii="Times New Roman"/>
        </w:rPr>
        <w:t xml:space="preserve"> </w:t>
      </w:r>
      <w:r w:rsidR="00001248" w:rsidRPr="0084314C">
        <w:rPr>
          <w:rFonts w:ascii="Times New Roman"/>
        </w:rPr>
        <w:t>(</w:t>
      </w:r>
      <w:r w:rsidR="001938A9" w:rsidRPr="0084314C">
        <w:rPr>
          <w:rFonts w:ascii="Times New Roman"/>
        </w:rPr>
        <w:t>Way 2011</w:t>
      </w:r>
      <w:r w:rsidR="00001248" w:rsidRPr="0084314C">
        <w:rPr>
          <w:rFonts w:ascii="Times New Roman"/>
        </w:rPr>
        <w:t>)</w:t>
      </w:r>
      <w:r w:rsidR="001A04DE" w:rsidRPr="0084314C">
        <w:rPr>
          <w:rFonts w:ascii="Times New Roman"/>
        </w:rPr>
        <w:t>.</w:t>
      </w:r>
      <w:r w:rsidR="00123390" w:rsidRPr="0084314C">
        <w:rPr>
          <w:rFonts w:ascii="Times New Roman"/>
        </w:rPr>
        <w:t xml:space="preserve"> </w:t>
      </w:r>
      <w:r w:rsidR="004B6612" w:rsidRPr="0084314C">
        <w:rPr>
          <w:rFonts w:ascii="Times New Roman"/>
        </w:rPr>
        <w:t>As we have demonstrated a genetic basis to he interaction network</w:t>
      </w:r>
      <w:r w:rsidR="003B3BB1" w:rsidRPr="0084314C">
        <w:rPr>
          <w:rFonts w:ascii="Times New Roman"/>
        </w:rPr>
        <w:t xml:space="preserve"> structure</w:t>
      </w:r>
      <w:r w:rsidR="003B36F4" w:rsidRPr="0084314C">
        <w:rPr>
          <w:rFonts w:ascii="Times New Roman"/>
        </w:rPr>
        <w:t xml:space="preserve">, </w:t>
      </w:r>
      <w:r w:rsidR="001645AA" w:rsidRPr="0084314C">
        <w:rPr>
          <w:rFonts w:ascii="Times New Roman"/>
        </w:rPr>
        <w:t xml:space="preserve">climate change driven </w:t>
      </w:r>
      <w:r w:rsidR="003B36F4" w:rsidRPr="0084314C">
        <w:rPr>
          <w:rFonts w:ascii="Times New Roman"/>
        </w:rPr>
        <w:t>selection on phenological traits in foundation species</w:t>
      </w:r>
      <w:r w:rsidR="001645AA" w:rsidRPr="0084314C">
        <w:rPr>
          <w:rFonts w:ascii="Times New Roman"/>
        </w:rPr>
        <w:t xml:space="preserve"> </w:t>
      </w:r>
      <w:r w:rsidR="003B36F4" w:rsidRPr="0084314C">
        <w:rPr>
          <w:rFonts w:ascii="Times New Roman"/>
        </w:rPr>
        <w:t xml:space="preserve">is </w:t>
      </w:r>
      <w:r w:rsidR="001645AA" w:rsidRPr="0084314C">
        <w:rPr>
          <w:rFonts w:ascii="Times New Roman"/>
        </w:rPr>
        <w:t>likely to have strong community</w:t>
      </w:r>
      <w:r w:rsidR="005B71FE" w:rsidRPr="0084314C">
        <w:rPr>
          <w:rFonts w:ascii="Times New Roman"/>
        </w:rPr>
        <w:t>-wide impacts via networks of interacting species</w:t>
      </w:r>
      <w:r w:rsidR="00B62045" w:rsidRPr="0084314C">
        <w:rPr>
          <w:rFonts w:ascii="Times New Roman"/>
        </w:rPr>
        <w:t xml:space="preserve"> through direct and indirect interactions and feedbacks</w:t>
      </w:r>
      <w:r w:rsidR="00465BE0" w:rsidRPr="0084314C">
        <w:rPr>
          <w:rFonts w:ascii="Times New Roman"/>
        </w:rPr>
        <w:t xml:space="preserve">. </w:t>
      </w:r>
      <w:r w:rsidR="000C778E" w:rsidRPr="0084314C">
        <w:rPr>
          <w:rFonts w:ascii="Times New Roman"/>
        </w:rPr>
        <w:t>In particular, r</w:t>
      </w:r>
      <w:r w:rsidR="006429B9" w:rsidRPr="0084314C">
        <w:rPr>
          <w:rFonts w:ascii="Times New Roman"/>
        </w:rPr>
        <w:t>esolving the structure of bipartite genotype-species networks provides a useful framework with which to resolve potential IIGEs in ecosystems and the impacts of selection on foundation species and their associated communities.</w:t>
      </w:r>
    </w:p>
    <w:p w14:paraId="6EB6CCDA" w14:textId="74E9D001" w:rsidR="00357757" w:rsidRPr="0084314C" w:rsidRDefault="00C560DA" w:rsidP="0084314C">
      <w:pPr>
        <w:spacing w:line="480" w:lineRule="auto"/>
        <w:rPr>
          <w:rFonts w:ascii="Times New Roman"/>
        </w:rPr>
      </w:pPr>
      <w:r w:rsidRPr="0084314C">
        <w:rPr>
          <w:rFonts w:ascii="Times New Roman"/>
        </w:rPr>
        <w:br w:type="page"/>
      </w:r>
    </w:p>
    <w:p w14:paraId="58349165" w14:textId="7E9F768F" w:rsidR="00357757" w:rsidRPr="0084314C" w:rsidRDefault="00C560DA" w:rsidP="0084314C">
      <w:pPr>
        <w:pStyle w:val="ListParagraph"/>
        <w:spacing w:line="480" w:lineRule="auto"/>
        <w:ind w:left="0"/>
        <w:rPr>
          <w:rFonts w:ascii="Times New Roman"/>
        </w:rPr>
      </w:pPr>
      <w:r w:rsidRPr="0084314C">
        <w:rPr>
          <w:rFonts w:ascii="Times New Roman"/>
          <w:b/>
        </w:rPr>
        <w:t>Acknowledgements</w:t>
      </w:r>
      <w:r w:rsidRPr="0084314C">
        <w:rPr>
          <w:rFonts w:ascii="Times New Roman"/>
        </w:rPr>
        <w:t xml:space="preserve">. </w:t>
      </w:r>
      <w:r w:rsidR="0087212E" w:rsidRPr="0084314C">
        <w:rPr>
          <w:rFonts w:ascii="Times New Roman"/>
        </w:rPr>
        <w:t>This research was funded by an NSF Grant (</w:t>
      </w:r>
      <w:r w:rsidR="00DF07AB" w:rsidRPr="0084314C">
        <w:rPr>
          <w:rFonts w:ascii="Times New Roman"/>
        </w:rPr>
        <w:t xml:space="preserve">DEB-0425908) and the NSF IGERT program (MKL and TGW). </w:t>
      </w:r>
      <w:r w:rsidR="00B31917" w:rsidRPr="0084314C">
        <w:rPr>
          <w:rFonts w:ascii="Times New Roman"/>
        </w:rPr>
        <w:t>We would also like to thank S.R. Borett and the SEE Lab (UNCW), the Integrative Ecology Lab</w:t>
      </w:r>
      <w:r w:rsidR="00235C76" w:rsidRPr="0084314C">
        <w:rPr>
          <w:rFonts w:ascii="Times New Roman"/>
        </w:rPr>
        <w:t xml:space="preserve"> </w:t>
      </w:r>
      <w:r w:rsidR="00B31917" w:rsidRPr="0084314C">
        <w:rPr>
          <w:rFonts w:ascii="Times New Roman"/>
        </w:rPr>
        <w:t>(</w:t>
      </w:r>
      <w:r w:rsidR="00235C76" w:rsidRPr="0084314C">
        <w:rPr>
          <w:rFonts w:ascii="Times New Roman"/>
          <w:bCs/>
        </w:rPr>
        <w:t>Estación</w:t>
      </w:r>
      <w:r w:rsidR="00235C76" w:rsidRPr="0084314C">
        <w:rPr>
          <w:rFonts w:ascii="Times New Roman"/>
        </w:rPr>
        <w:t> Biológica de </w:t>
      </w:r>
      <w:r w:rsidR="00235C76" w:rsidRPr="0084314C">
        <w:rPr>
          <w:rFonts w:ascii="Times New Roman"/>
          <w:bCs/>
        </w:rPr>
        <w:t>Doñana</w:t>
      </w:r>
      <w:r w:rsidR="00B31917" w:rsidRPr="0084314C">
        <w:rPr>
          <w:rFonts w:ascii="Times New Roman"/>
        </w:rPr>
        <w:t>)</w:t>
      </w:r>
      <w:r w:rsidR="00235C76" w:rsidRPr="0084314C">
        <w:rPr>
          <w:rFonts w:ascii="Times New Roman"/>
        </w:rPr>
        <w:t xml:space="preserve"> and the Ogden Nature Center (Ogden, UT</w:t>
      </w:r>
      <w:r w:rsidR="00F84CEA" w:rsidRPr="0084314C">
        <w:rPr>
          <w:rFonts w:ascii="Times New Roman"/>
        </w:rPr>
        <w:t>,</w:t>
      </w:r>
      <w:r w:rsidR="00235C76" w:rsidRPr="0084314C">
        <w:rPr>
          <w:rFonts w:ascii="Times New Roman"/>
        </w:rPr>
        <w:t xml:space="preserve"> USA)</w:t>
      </w:r>
      <w:r w:rsidR="00F84CEA" w:rsidRPr="0084314C">
        <w:rPr>
          <w:rFonts w:ascii="Times New Roman"/>
        </w:rPr>
        <w:t>.</w:t>
      </w:r>
    </w:p>
    <w:p w14:paraId="5B6E136C" w14:textId="4A6BA10B" w:rsidR="00357757" w:rsidRPr="006B1C1F" w:rsidRDefault="00C560DA" w:rsidP="0084314C">
      <w:pPr>
        <w:spacing w:line="480" w:lineRule="auto"/>
        <w:rPr>
          <w:rFonts w:ascii="Times New Roman"/>
        </w:rPr>
      </w:pPr>
      <w:r w:rsidRPr="0084314C">
        <w:rPr>
          <w:rFonts w:ascii="Times New Roman"/>
          <w:b/>
        </w:rPr>
        <w:t>References</w:t>
      </w:r>
    </w:p>
    <w:p w14:paraId="4F042787" w14:textId="19C37243" w:rsidR="00903870" w:rsidRPr="0084314C" w:rsidRDefault="00903870" w:rsidP="0084314C">
      <w:pPr>
        <w:spacing w:line="480" w:lineRule="auto"/>
        <w:rPr>
          <w:rFonts w:ascii="Times New Roman"/>
        </w:rPr>
      </w:pPr>
      <w:r w:rsidRPr="0084314C">
        <w:rPr>
          <w:rFonts w:ascii="Times New Roman"/>
        </w:rPr>
        <w:t xml:space="preserve">Allan, G. Shuster, S.M., Woolbright, S., Walker, F.M., Manesses, N., Keith, A.R., Bailey, J.K., Bangert, R., and Whitham, T.G. 2012. </w:t>
      </w:r>
      <w:r w:rsidRPr="0084314C">
        <w:rPr>
          <w:rFonts w:ascii="Times New Roman"/>
          <w:color w:val="000000"/>
          <w:shd w:val="clear" w:color="auto" w:fill="FFFFFF"/>
        </w:rPr>
        <w:t>Interspecific indirect genetic effects (IIGEs) in ecosystem genomics. In: Interaction Richness and Complexity: Ecological and Evolutionary Aspects of Trait-Mediated Indirect Interactions Cambridge University Press.</w:t>
      </w:r>
    </w:p>
    <w:p w14:paraId="549FEC41"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Anderson, M. J. 2001. A new method for non-parametric multivariate analysis of variance. Austral Ecol. 26:32–46.</w:t>
      </w:r>
    </w:p>
    <w:p w14:paraId="16374A04" w14:textId="64080C4E"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Araújo, M. B., A. Rozenfeld, C. Rahbek, and P. A. Marquet. 2011. Using species co-occurrence networks to assess the impacts of </w:t>
      </w:r>
      <w:r w:rsidR="007E42ED" w:rsidRPr="0084314C">
        <w:rPr>
          <w:rFonts w:ascii="Times New Roman"/>
        </w:rPr>
        <w:t>climate change. Ecography</w:t>
      </w:r>
      <w:r w:rsidRPr="0084314C">
        <w:rPr>
          <w:rFonts w:ascii="Times New Roman"/>
        </w:rPr>
        <w:t>. 34:897–908.</w:t>
      </w:r>
    </w:p>
    <w:p w14:paraId="621F2B1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Bailey, J. K., S. C. Wooley, R. L. Lindroth, and T. G. Whitham. 2006. Importance of species interactions to community heritability: a genetic basis to trophic-level interactions. Ecol. Lett. 9:78–85.</w:t>
      </w:r>
    </w:p>
    <w:p w14:paraId="60C598BA" w14:textId="56A7EFDB" w:rsidR="00F81A4F" w:rsidRPr="0084314C" w:rsidRDefault="00F81A4F" w:rsidP="0084314C">
      <w:pPr>
        <w:spacing w:before="100" w:beforeAutospacing="1" w:after="100" w:afterAutospacing="1" w:line="480" w:lineRule="auto"/>
        <w:rPr>
          <w:rFonts w:ascii="Times New Roman"/>
        </w:rPr>
      </w:pPr>
      <w:r w:rsidRPr="0084314C">
        <w:rPr>
          <w:rFonts w:ascii="Times New Roman"/>
        </w:rPr>
        <w:t>Bangert, R. K., E. V Lonsdorf, G. M. Wimp, S. M. Shuster, D. Fischer, J. A. Schweitzer, G. J. Allan, J. K. Bailey, and T. G. Whitham. 2008. Genetic structure of a foundation species: scaling community phenotypes from the individual to the region. Heredity. 100:121–31.</w:t>
      </w:r>
    </w:p>
    <w:p w14:paraId="17810352"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Bangert, R. K., R. J. Turek, B. Rehill, G. M. Wimp, J. A. Schweitzer, G. J. Allan, J. K. Bailey, G. D. Martinsen, P. Keim, R. L. Lindroth, and T. G. Whitham. 2006. A genetic similarity rule determines arthropod community structure. Mol. Ecol. 15:1379–1391.</w:t>
      </w:r>
    </w:p>
    <w:p w14:paraId="4B691BE8"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Barbour, R. C., J. M. O’Reilly-Wapstra, D. W. De Little, G. J. Jordan, D. A. Steane, J. R. Humphreys, J. K. Bailey, T. G. Whitham, and B. M. Potts. 2009. A geographic mosaic of genetic variation within a foundation tree species and its community-level consequences. Ecology 90:1762–1772.</w:t>
      </w:r>
    </w:p>
    <w:p w14:paraId="1A607930" w14:textId="6E0BA65F" w:rsidR="00F81A4F" w:rsidRPr="0084314C" w:rsidRDefault="00F81A4F" w:rsidP="0084314C">
      <w:pPr>
        <w:spacing w:before="100" w:beforeAutospacing="1" w:after="100" w:afterAutospacing="1" w:line="480" w:lineRule="auto"/>
        <w:rPr>
          <w:rFonts w:ascii="Times New Roman"/>
        </w:rPr>
      </w:pPr>
      <w:r w:rsidRPr="0084314C">
        <w:rPr>
          <w:rFonts w:ascii="Times New Roman"/>
        </w:rPr>
        <w:t>Bascompte, J., P. Jordano, and J. M. Olesen. 2006. Asymmetric Coevolutionary Networks Facilitate Biodiversity Maintenance\r10.1126/</w:t>
      </w:r>
      <w:r w:rsidR="00A51046" w:rsidRPr="0084314C">
        <w:rPr>
          <w:rFonts w:ascii="Times New Roman"/>
        </w:rPr>
        <w:t>science.1123412. Science</w:t>
      </w:r>
      <w:r w:rsidRPr="0084314C">
        <w:rPr>
          <w:rFonts w:ascii="Times New Roman"/>
        </w:rPr>
        <w:t>. 312:431–433.</w:t>
      </w:r>
    </w:p>
    <w:p w14:paraId="0EA415B9" w14:textId="055C2DA3" w:rsidR="00913B1D" w:rsidRPr="006B1C1F" w:rsidRDefault="00913B1D" w:rsidP="0084314C">
      <w:pPr>
        <w:spacing w:before="100" w:beforeAutospacing="1" w:after="100" w:afterAutospacing="1" w:line="480" w:lineRule="auto"/>
        <w:rPr>
          <w:rFonts w:ascii="Times New Roman"/>
        </w:rPr>
      </w:pPr>
      <w:r w:rsidRPr="0084314C">
        <w:rPr>
          <w:rFonts w:ascii="Times New Roman"/>
        </w:rPr>
        <w:t>Compson, Z. G., K. C. Larson, M. S. Zinkgraf, and T. G. Whitham. 2011. A genetic basis for the manipulation of sink–source relationships by the galling aphid Pemphigus batae. Oecologia 167:711–721.</w:t>
      </w:r>
    </w:p>
    <w:p w14:paraId="1B83B59D" w14:textId="1B7E0E66" w:rsidR="00F81A4F" w:rsidRPr="006B1C1F" w:rsidRDefault="00913B1D" w:rsidP="0084314C">
      <w:pPr>
        <w:spacing w:before="100" w:beforeAutospacing="1" w:after="100" w:afterAutospacing="1" w:line="480" w:lineRule="auto"/>
        <w:rPr>
          <w:rFonts w:ascii="Times New Roman"/>
        </w:rPr>
      </w:pPr>
      <w:r w:rsidRPr="0084314C">
        <w:rPr>
          <w:rFonts w:ascii="Times New Roman"/>
        </w:rPr>
        <w:t>Dickson, L. L., and T. G. Whitham. 1996. Genetically-based plant resistance traits affect arthropods, fungi, and birds. Oecologia 106:400–406.</w:t>
      </w:r>
    </w:p>
    <w:p w14:paraId="26DB05D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Ellison, A. M., M. S. Bank, B. D. Clinton, E. A. Colburn, K. Elliott, C. R. Ford, D. R. Foster, B. D. Kloeppel, J. D. Knoepp, G. M. Lovett, J. Mohan, D. A. Orwig, N. L. Rodenhouse, W. V. Sobczak, K. A. Stinson, J. K. Stone, C. M. Swan, J. Thompson, B. Von Holle, and J. R. Webster. 2005. Loss of foundation species: consequences for the structure and dynamics of forested ecosystems. Front. Ecol. Environ. 3:479–486.</w:t>
      </w:r>
    </w:p>
    <w:p w14:paraId="3B7C676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Fontaine, C., P. R. Guimarães, S. Kéfi, N. Loeuille, J. Memmott, W. H. van der Putten, F. J. F. van Veen, and E. Thébault. 2011. The ecological and evolutionary implications of merging different types of networks. Ecol. Lett. 14:1170–81.</w:t>
      </w:r>
    </w:p>
    <w:p w14:paraId="2E984AF0"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Gotelli, N. J. 2001. Research frontiers in null model analysis. Glob. Ecol. Biogeogr. 10:337–343.</w:t>
      </w:r>
    </w:p>
    <w:p w14:paraId="2E38A94D" w14:textId="77777777" w:rsidR="00CB7455" w:rsidRPr="0084314C" w:rsidRDefault="00CB7455" w:rsidP="0084314C">
      <w:pPr>
        <w:spacing w:before="100" w:beforeAutospacing="1" w:after="100" w:afterAutospacing="1" w:line="480" w:lineRule="auto"/>
        <w:rPr>
          <w:rFonts w:ascii="Times New Roman"/>
        </w:rPr>
      </w:pPr>
      <w:r w:rsidRPr="0084314C">
        <w:rPr>
          <w:rFonts w:ascii="Times New Roman"/>
        </w:rPr>
        <w:t>Holeski, L. M., M. L. Hillstrom, T. G. Whitham, and R. L. Lindroth. 2012. Relative importance of genetic, ontogenetic, induction, and seasonal variation in producing a multivariate defense phenotype in a foundation tree species. Oecologia 170:695–707.</w:t>
      </w:r>
    </w:p>
    <w:p w14:paraId="70F5CDFD" w14:textId="77777777" w:rsidR="00116AA4" w:rsidRPr="0084314C" w:rsidRDefault="00116AA4" w:rsidP="000C561E">
      <w:pPr>
        <w:pStyle w:val="NormalWeb"/>
        <w:spacing w:line="480" w:lineRule="auto"/>
        <w:rPr>
          <w:rFonts w:ascii="Times New Roman" w:hAnsi="Times New Roman"/>
          <w:sz w:val="24"/>
          <w:szCs w:val="24"/>
        </w:rPr>
      </w:pPr>
      <w:r w:rsidRPr="0084314C">
        <w:rPr>
          <w:rFonts w:ascii="Times New Roman" w:hAnsi="Times New Roman"/>
          <w:sz w:val="24"/>
          <w:szCs w:val="24"/>
        </w:rPr>
        <w:t>Johnson, M. T. J., and A. A. Agrawal. 2005. Plant genotype and environment interact to shape a diverse arthropod community on evening primrose (</w:t>
      </w:r>
      <w:r w:rsidRPr="0084314C">
        <w:rPr>
          <w:rFonts w:ascii="Times New Roman" w:hAnsi="Times New Roman"/>
          <w:i/>
          <w:sz w:val="24"/>
          <w:szCs w:val="24"/>
        </w:rPr>
        <w:t>Oenothera biennis</w:t>
      </w:r>
      <w:r w:rsidRPr="0084314C">
        <w:rPr>
          <w:rFonts w:ascii="Times New Roman" w:hAnsi="Times New Roman"/>
          <w:sz w:val="24"/>
          <w:szCs w:val="24"/>
        </w:rPr>
        <w:t>). Ecology 86:874–885.</w:t>
      </w:r>
    </w:p>
    <w:p w14:paraId="56D758A7" w14:textId="77777777" w:rsidR="00F81A4F" w:rsidRDefault="00F81A4F" w:rsidP="006B1C1F">
      <w:pPr>
        <w:spacing w:before="100" w:beforeAutospacing="1" w:after="100" w:afterAutospacing="1" w:line="480" w:lineRule="auto"/>
        <w:rPr>
          <w:rFonts w:ascii="Times New Roman"/>
        </w:rPr>
      </w:pPr>
      <w:r w:rsidRPr="006B1C1F">
        <w:rPr>
          <w:rFonts w:ascii="Times New Roman"/>
        </w:rPr>
        <w:t>Keith, A. R., J. K. Bailey, and T. G. Whitham. 2010. A geneti</w:t>
      </w:r>
      <w:r w:rsidRPr="000776CC">
        <w:rPr>
          <w:rFonts w:ascii="Times New Roman"/>
        </w:rPr>
        <w:t>c basis to community repeatability and stability. Ecology 91:3398–406.</w:t>
      </w:r>
    </w:p>
    <w:p w14:paraId="2EF99D94" w14:textId="3B430272" w:rsidR="00FE79DA" w:rsidRPr="00FE79DA" w:rsidRDefault="00FE79DA" w:rsidP="006B1C1F">
      <w:pPr>
        <w:spacing w:before="100" w:beforeAutospacing="1" w:after="100" w:afterAutospacing="1" w:line="480" w:lineRule="auto"/>
        <w:rPr>
          <w:rFonts w:ascii="Times New Roman"/>
        </w:rPr>
      </w:pPr>
      <w:r>
        <w:rPr>
          <w:rFonts w:ascii="Times New Roman"/>
        </w:rPr>
        <w:t xml:space="preserve">Lau, M.K. 2014. </w:t>
      </w:r>
      <w:r w:rsidRPr="0084314C">
        <w:rPr>
          <w:rFonts w:ascii="Times New Roman"/>
          <w:i/>
        </w:rPr>
        <w:t>ComGenR</w:t>
      </w:r>
      <w:r>
        <w:rPr>
          <w:rFonts w:ascii="Times New Roman"/>
        </w:rPr>
        <w:t xml:space="preserve">: Community genetics analyses in R. </w:t>
      </w:r>
      <w:r w:rsidRPr="00FE79DA">
        <w:rPr>
          <w:rFonts w:ascii="Times New Roman"/>
        </w:rPr>
        <w:t>https://github.com/CommunityGeneticsAnalyses/ComGenR</w:t>
      </w:r>
      <w:r>
        <w:rPr>
          <w:rFonts w:ascii="Times New Roman"/>
        </w:rPr>
        <w:t>.</w:t>
      </w:r>
    </w:p>
    <w:p w14:paraId="1E70D9B5" w14:textId="362829BC" w:rsidR="00F81A4F" w:rsidRPr="005E783F" w:rsidRDefault="00F81A4F" w:rsidP="006B1C1F">
      <w:pPr>
        <w:spacing w:before="100" w:beforeAutospacing="1" w:after="100" w:afterAutospacing="1" w:line="480" w:lineRule="auto"/>
        <w:rPr>
          <w:rFonts w:ascii="Times New Roman"/>
        </w:rPr>
      </w:pPr>
      <w:r w:rsidRPr="005E783F">
        <w:rPr>
          <w:rFonts w:ascii="Times New Roman"/>
        </w:rPr>
        <w:t>Martinsen, G. D., T. G. Whitham; R. J. Turek, P. K. 2001. Hybrid populations selectively filter gene introgression be</w:t>
      </w:r>
      <w:r w:rsidR="00885F2F" w:rsidRPr="005E783F">
        <w:rPr>
          <w:rFonts w:ascii="Times New Roman"/>
        </w:rPr>
        <w:t>tween species. Evolution.</w:t>
      </w:r>
      <w:r w:rsidRPr="005E783F">
        <w:rPr>
          <w:rFonts w:ascii="Times New Roman"/>
        </w:rPr>
        <w:t xml:space="preserve"> 55:1325–1335.</w:t>
      </w:r>
    </w:p>
    <w:p w14:paraId="6A5CC2D4"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May, R. M. 1972. Will a Large Complex System be Stable? Nature 238:413–414.</w:t>
      </w:r>
    </w:p>
    <w:p w14:paraId="03AB2333"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Newman, M. E. J. 2006. Modularity and community structure in networks. Proc. Natl. Acad. Sci. U. S. A. 103:8577–82.</w:t>
      </w:r>
    </w:p>
    <w:p w14:paraId="57720962"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Parmesan, C. 2006. Ecological and Evolutionary Responses to Recent Climate Change. Annu. Rev. Ecol. Evol. Syst. 37:637–669.</w:t>
      </w:r>
    </w:p>
    <w:p w14:paraId="4CDED4BC"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Pregitzer, C. C., J. K. Bailey, and J. a Schweitzer. 2013. Genetic by environment interactions affect plant-soil linkages. Ecol. Evol. 3:2322–33.</w:t>
      </w:r>
    </w:p>
    <w:p w14:paraId="1B940BDD"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Proulx, S. R., and P. C. Phillips. 2005. The opportunity for canalization and the evolution of genetic networks. Am. Nat. 165:147–162.</w:t>
      </w:r>
    </w:p>
    <w:p w14:paraId="1997CF6A"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Rafferty, N. E., and A. R. Ives. 2013. Phylogenetic trait-based analyses of ecological networks. Ecology 94:2321–33.</w:t>
      </w:r>
    </w:p>
    <w:p w14:paraId="6FFCDCD6" w14:textId="1D3B6F7B"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Rezende, E. L., J. E. Lavabre, P. R. Guimarães, P. Jordano, and J. Bascompte. 2007. Non-random coextinctions in phylogenetically structured mutualistic networks. Nature 448:925–8. </w:t>
      </w:r>
    </w:p>
    <w:p w14:paraId="52B0FAF2" w14:textId="0CB2C5D2" w:rsidR="00F81A4F" w:rsidRPr="005E783F" w:rsidRDefault="00F81A4F" w:rsidP="005E783F">
      <w:pPr>
        <w:spacing w:before="100" w:beforeAutospacing="1" w:after="100" w:afterAutospacing="1" w:line="480" w:lineRule="auto"/>
        <w:rPr>
          <w:rFonts w:ascii="Times New Roman"/>
        </w:rPr>
      </w:pPr>
      <w:r w:rsidRPr="005E783F">
        <w:rPr>
          <w:rFonts w:ascii="Times New Roman"/>
        </w:rPr>
        <w:t>Schweitzer, J. A., J. K. Bailey, S. C. Hart, G. M. Wimp, S. K. Chapman, and T. G. Whitham. 2005. The interaction of plant genotype and herbivory decelerate leaf litter decomposition and alter nutrient dynamics. Oik</w:t>
      </w:r>
      <w:r w:rsidR="004C0671" w:rsidRPr="005E783F">
        <w:rPr>
          <w:rFonts w:ascii="Times New Roman"/>
        </w:rPr>
        <w:t>os</w:t>
      </w:r>
      <w:r w:rsidR="008057C3" w:rsidRPr="005E783F">
        <w:rPr>
          <w:rFonts w:ascii="Times New Roman"/>
        </w:rPr>
        <w:t>.</w:t>
      </w:r>
      <w:r w:rsidRPr="005E783F">
        <w:rPr>
          <w:rFonts w:ascii="Times New Roman"/>
        </w:rPr>
        <w:t xml:space="preserve"> 110:133–145.</w:t>
      </w:r>
    </w:p>
    <w:p w14:paraId="6A9803D5"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Shuster, S. M., E. V Lonsdorf, G. M. Wimp, J. K. Bailey, and T. G. Whitham. 2006. Community heritability measures the evolutionary consequences of indirect genetic effects on community structure. Evolution 60:991–1003.</w:t>
      </w:r>
    </w:p>
    <w:p w14:paraId="64D7EE20"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Smith, D. S., J. K. Bailey, S. M. Shuster, and T. G. Whitham. 2011. A geographic mosaic of trophic interactions and selection: trees, aphids and birds. J. Evol. Biol. 24:422–9.</w:t>
      </w:r>
    </w:p>
    <w:p w14:paraId="4AD7231B" w14:textId="0E901679" w:rsidR="00F81A4F" w:rsidRPr="006B1C1F" w:rsidRDefault="000D10DD" w:rsidP="000776CC">
      <w:pPr>
        <w:pStyle w:val="NormalWeb"/>
        <w:spacing w:line="480" w:lineRule="auto"/>
        <w:rPr>
          <w:rFonts w:ascii="Times New Roman" w:hAnsi="Times New Roman"/>
          <w:sz w:val="24"/>
          <w:szCs w:val="24"/>
        </w:rPr>
      </w:pPr>
      <w:r w:rsidRPr="006B1C1F">
        <w:rPr>
          <w:rFonts w:ascii="Times New Roman" w:hAnsi="Times New Roman"/>
          <w:sz w:val="24"/>
          <w:szCs w:val="24"/>
        </w:rPr>
        <w:t>Stone, L., and A. Roberts. 1990. The checkerboard score and species distributions. Oecologia 85:74–79.</w:t>
      </w:r>
    </w:p>
    <w:p w14:paraId="3A6AA8B6" w14:textId="77777777" w:rsidR="00F81A4F" w:rsidRPr="005E783F" w:rsidRDefault="00F81A4F" w:rsidP="006B1C1F">
      <w:pPr>
        <w:spacing w:before="100" w:beforeAutospacing="1" w:after="100" w:afterAutospacing="1" w:line="480" w:lineRule="auto"/>
        <w:rPr>
          <w:rFonts w:ascii="Times New Roman"/>
        </w:rPr>
      </w:pPr>
      <w:r w:rsidRPr="000776CC">
        <w:rPr>
          <w:rFonts w:ascii="Times New Roman"/>
        </w:rPr>
        <w:t>Thébault, E., and C. Fontaine. 2010. Stability of ecological communities and the architecture of mutualistic and trophic networks. Science 329:853–6.</w:t>
      </w:r>
    </w:p>
    <w:p w14:paraId="63353D81" w14:textId="0D41E74E" w:rsidR="000D10DD" w:rsidRPr="006B1C1F" w:rsidRDefault="000D10DD" w:rsidP="006B1C1F">
      <w:pPr>
        <w:pStyle w:val="NormalWeb"/>
        <w:spacing w:line="480" w:lineRule="auto"/>
        <w:rPr>
          <w:rFonts w:ascii="Times New Roman" w:hAnsi="Times New Roman"/>
          <w:sz w:val="24"/>
          <w:szCs w:val="24"/>
        </w:rPr>
      </w:pPr>
      <w:r w:rsidRPr="006B1C1F">
        <w:rPr>
          <w:rFonts w:ascii="Times New Roman" w:hAnsi="Times New Roman"/>
          <w:sz w:val="24"/>
          <w:szCs w:val="24"/>
        </w:rPr>
        <w:t>Thompson, J. N. 2009. The Coevolving Web of Life. Am. Nat. 173:125–140.</w:t>
      </w:r>
    </w:p>
    <w:p w14:paraId="6152B19B" w14:textId="0C8571DB" w:rsidR="00F81A4F" w:rsidRPr="005E783F" w:rsidRDefault="00F81A4F" w:rsidP="006B1C1F">
      <w:pPr>
        <w:spacing w:before="100" w:beforeAutospacing="1" w:after="100" w:afterAutospacing="1" w:line="480" w:lineRule="auto"/>
        <w:rPr>
          <w:rFonts w:ascii="Times New Roman"/>
        </w:rPr>
      </w:pPr>
      <w:r w:rsidRPr="006B1C1F">
        <w:rPr>
          <w:rFonts w:ascii="Times New Roman"/>
        </w:rPr>
        <w:t>Wade, M. J. 2007. The co-evolutionary genetics of ecological communities. Nat. Rev. Genet. 8:185–195.</w:t>
      </w:r>
    </w:p>
    <w:p w14:paraId="3C746B7D"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Way, D. A. 2011. Tree phenology responses to warming: spring forward, fall back? Tree Physiol. 31:469–71.</w:t>
      </w:r>
    </w:p>
    <w:p w14:paraId="594C6EA1"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Whitham, T. G., J. K. Bailey, J. A. Schweitzer, S. M. Shuster, R. K. Bangert, C. J. LeRoy, E. V Lonsdorf, G. J. Allan, S. P. DiFazio, B. M. Potts, D. G. Fischer, C. A. Gehring, R. L. Lindroth, J. C. Marks, S. C. Hart, G. M. Wimp, and S. C. Wooley. 2006. A framework for community and ecosystem genetics: from genes to ecosystems. Nat. Rev. Genet. 7:510–523.</w:t>
      </w:r>
    </w:p>
    <w:p w14:paraId="643CF69F" w14:textId="7D5A45C0" w:rsidR="00F81A4F" w:rsidRPr="005E783F" w:rsidRDefault="00F81A4F" w:rsidP="00FE79DA">
      <w:pPr>
        <w:spacing w:before="100" w:beforeAutospacing="1" w:after="100" w:afterAutospacing="1" w:line="480" w:lineRule="auto"/>
        <w:rPr>
          <w:rFonts w:ascii="Times New Roman"/>
        </w:rPr>
      </w:pPr>
      <w:r w:rsidRPr="005E783F">
        <w:rPr>
          <w:rFonts w:ascii="Times New Roman"/>
        </w:rPr>
        <w:t>Williams, A. G., and T. G. Whitham. 1986. Premature Leaf Abscission : An Induced Plant Defense Against Gall Aphids. Ecology</w:t>
      </w:r>
      <w:r w:rsidR="00C4522E" w:rsidRPr="005E783F">
        <w:rPr>
          <w:rFonts w:ascii="Times New Roman"/>
        </w:rPr>
        <w:t>.</w:t>
      </w:r>
      <w:r w:rsidRPr="005E783F">
        <w:rPr>
          <w:rFonts w:ascii="Times New Roman"/>
        </w:rPr>
        <w:t xml:space="preserve"> 67:1619–1627.</w:t>
      </w:r>
    </w:p>
    <w:p w14:paraId="6AF92C8F" w14:textId="1CB4C3E9" w:rsidR="00357757" w:rsidRPr="005E783F" w:rsidRDefault="00357757" w:rsidP="005E783F">
      <w:pPr>
        <w:pStyle w:val="NormalWeb"/>
        <w:spacing w:line="480" w:lineRule="auto"/>
        <w:ind w:left="480" w:hanging="480"/>
        <w:rPr>
          <w:rFonts w:ascii="Times New Roman" w:hAnsi="Times New Roman"/>
          <w:sz w:val="24"/>
          <w:szCs w:val="24"/>
        </w:rPr>
      </w:pPr>
    </w:p>
    <w:p w14:paraId="5964535C" w14:textId="77777777" w:rsidR="00357757" w:rsidRPr="005E783F" w:rsidRDefault="00357757" w:rsidP="005E783F">
      <w:pPr>
        <w:pStyle w:val="ListParagraph"/>
        <w:spacing w:line="480" w:lineRule="auto"/>
        <w:ind w:left="0"/>
        <w:rPr>
          <w:rFonts w:ascii="Times New Roman"/>
          <w:b/>
        </w:rPr>
        <w:sectPr w:rsidR="00357757" w:rsidRPr="005E783F">
          <w:footerReference w:type="even" r:id="rId10"/>
          <w:footerReference w:type="default" r:id="rId11"/>
          <w:pgSz w:w="12240" w:h="15840"/>
          <w:pgMar w:top="1440" w:right="1800" w:bottom="1440" w:left="1800" w:header="720" w:footer="720" w:gutter="0"/>
          <w:cols w:space="720"/>
        </w:sectPr>
      </w:pPr>
    </w:p>
    <w:p w14:paraId="78DEDC8A" w14:textId="77777777" w:rsidR="00357757" w:rsidRPr="005E783F" w:rsidRDefault="00C560DA" w:rsidP="005E783F">
      <w:pPr>
        <w:pStyle w:val="ListParagraph"/>
        <w:spacing w:line="480" w:lineRule="auto"/>
        <w:ind w:left="0"/>
        <w:rPr>
          <w:rFonts w:ascii="Times New Roman"/>
          <w:b/>
        </w:rPr>
      </w:pPr>
      <w:r w:rsidRPr="005E783F">
        <w:rPr>
          <w:rFonts w:ascii="Times New Roman"/>
          <w:b/>
        </w:rPr>
        <w:t>Tables</w:t>
      </w:r>
    </w:p>
    <w:p w14:paraId="18BF9E75" w14:textId="77777777" w:rsidR="00357757" w:rsidRPr="005E783F" w:rsidRDefault="00357757" w:rsidP="005E783F">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1300"/>
        <w:gridCol w:w="1320"/>
        <w:gridCol w:w="1320"/>
        <w:gridCol w:w="1320"/>
        <w:gridCol w:w="1320"/>
        <w:gridCol w:w="1320"/>
        <w:gridCol w:w="1320"/>
      </w:tblGrid>
      <w:tr w:rsidR="00357757" w:rsidRPr="005E783F" w14:paraId="0CBE1D51" w14:textId="77777777">
        <w:trPr>
          <w:trHeight w:val="300"/>
        </w:trPr>
        <w:tc>
          <w:tcPr>
            <w:tcW w:w="1300" w:type="dxa"/>
            <w:tcBorders>
              <w:top w:val="nil"/>
              <w:left w:val="nil"/>
              <w:bottom w:val="nil"/>
              <w:right w:val="nil"/>
            </w:tcBorders>
            <w:shd w:val="clear" w:color="auto" w:fill="auto"/>
            <w:vAlign w:val="bottom"/>
          </w:tcPr>
          <w:p w14:paraId="0A2EBFF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E86B820" w14:textId="77777777" w:rsidR="00357757" w:rsidRPr="005E783F" w:rsidRDefault="00C560DA" w:rsidP="005E783F">
            <w:pPr>
              <w:spacing w:line="480" w:lineRule="auto"/>
              <w:rPr>
                <w:rFonts w:ascii="Times New Roman"/>
                <w:i/>
                <w:color w:val="000000"/>
              </w:rPr>
            </w:pPr>
            <w:r w:rsidRPr="005E783F">
              <w:rPr>
                <w:rFonts w:ascii="Times New Roman"/>
                <w:i/>
                <w:color w:val="000000"/>
              </w:rPr>
              <w:t>df</w:t>
            </w:r>
          </w:p>
        </w:tc>
        <w:tc>
          <w:tcPr>
            <w:tcW w:w="1320" w:type="dxa"/>
            <w:tcBorders>
              <w:top w:val="nil"/>
              <w:left w:val="nil"/>
              <w:bottom w:val="nil"/>
              <w:right w:val="nil"/>
            </w:tcBorders>
            <w:shd w:val="clear" w:color="auto" w:fill="auto"/>
            <w:vAlign w:val="bottom"/>
          </w:tcPr>
          <w:p w14:paraId="51527E36" w14:textId="77777777" w:rsidR="00357757" w:rsidRPr="005E783F" w:rsidRDefault="00C560DA" w:rsidP="005E783F">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64C0CE9B" w14:textId="77777777" w:rsidR="00357757" w:rsidRPr="005E783F" w:rsidRDefault="00C560DA"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53C30D37" w14:textId="77777777" w:rsidR="00357757" w:rsidRPr="005E783F" w:rsidRDefault="00C560DA"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7CDEC8F3" w14:textId="77777777" w:rsidR="00357757" w:rsidRPr="005E783F" w:rsidRDefault="00C560DA"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09D0078B" w14:textId="77777777" w:rsidR="00357757" w:rsidRPr="005E783F" w:rsidRDefault="00C560DA" w:rsidP="005E783F">
            <w:pPr>
              <w:spacing w:line="480" w:lineRule="auto"/>
              <w:rPr>
                <w:rFonts w:ascii="Times New Roman"/>
                <w:i/>
                <w:color w:val="000000"/>
              </w:rPr>
            </w:pPr>
            <w:r w:rsidRPr="005E783F">
              <w:rPr>
                <w:rFonts w:ascii="Times New Roman"/>
                <w:i/>
                <w:color w:val="000000"/>
              </w:rPr>
              <w:t>P</w:t>
            </w:r>
          </w:p>
        </w:tc>
      </w:tr>
      <w:tr w:rsidR="00357757" w:rsidRPr="005E783F" w14:paraId="7BA1EE1A" w14:textId="77777777">
        <w:trPr>
          <w:trHeight w:val="300"/>
        </w:trPr>
        <w:tc>
          <w:tcPr>
            <w:tcW w:w="1300" w:type="dxa"/>
            <w:tcBorders>
              <w:top w:val="nil"/>
              <w:left w:val="nil"/>
              <w:bottom w:val="nil"/>
              <w:right w:val="nil"/>
            </w:tcBorders>
            <w:shd w:val="clear" w:color="auto" w:fill="auto"/>
            <w:vAlign w:val="center"/>
          </w:tcPr>
          <w:p w14:paraId="74775A47" w14:textId="77777777" w:rsidR="00357757" w:rsidRPr="005E783F" w:rsidRDefault="00C560DA" w:rsidP="006B1C1F">
            <w:pPr>
              <w:spacing w:line="480" w:lineRule="auto"/>
              <w:rPr>
                <w:rFonts w:ascii="Times New Roman"/>
                <w:color w:val="000000"/>
              </w:rPr>
            </w:pPr>
            <w:r w:rsidRPr="000776CC">
              <w:rPr>
                <w:rFonts w:ascii="Times New Roman"/>
                <w:color w:val="000000"/>
              </w:rPr>
              <w:t>Genotype</w:t>
            </w:r>
          </w:p>
        </w:tc>
        <w:tc>
          <w:tcPr>
            <w:tcW w:w="1320" w:type="dxa"/>
            <w:tcBorders>
              <w:top w:val="nil"/>
              <w:left w:val="nil"/>
              <w:bottom w:val="nil"/>
              <w:right w:val="nil"/>
            </w:tcBorders>
            <w:shd w:val="clear" w:color="auto" w:fill="auto"/>
            <w:vAlign w:val="bottom"/>
          </w:tcPr>
          <w:p w14:paraId="21CF5C4B"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2B145E86"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2.1047</w:t>
            </w:r>
          </w:p>
        </w:tc>
        <w:tc>
          <w:tcPr>
            <w:tcW w:w="1320" w:type="dxa"/>
            <w:tcBorders>
              <w:top w:val="nil"/>
              <w:left w:val="nil"/>
              <w:bottom w:val="nil"/>
              <w:right w:val="nil"/>
            </w:tcBorders>
            <w:shd w:val="clear" w:color="auto" w:fill="auto"/>
            <w:vAlign w:val="bottom"/>
          </w:tcPr>
          <w:p w14:paraId="477AF3C6"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0.35078</w:t>
            </w:r>
          </w:p>
        </w:tc>
        <w:tc>
          <w:tcPr>
            <w:tcW w:w="1320" w:type="dxa"/>
            <w:tcBorders>
              <w:top w:val="nil"/>
              <w:left w:val="nil"/>
              <w:bottom w:val="nil"/>
              <w:right w:val="nil"/>
            </w:tcBorders>
            <w:shd w:val="clear" w:color="auto" w:fill="auto"/>
            <w:vAlign w:val="bottom"/>
          </w:tcPr>
          <w:p w14:paraId="52E6DC8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1.9044</w:t>
            </w:r>
          </w:p>
        </w:tc>
        <w:tc>
          <w:tcPr>
            <w:tcW w:w="1320" w:type="dxa"/>
            <w:tcBorders>
              <w:top w:val="nil"/>
              <w:left w:val="nil"/>
              <w:bottom w:val="nil"/>
              <w:right w:val="nil"/>
            </w:tcBorders>
            <w:shd w:val="clear" w:color="auto" w:fill="auto"/>
            <w:vAlign w:val="bottom"/>
          </w:tcPr>
          <w:p w14:paraId="7DA6181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0.14618</w:t>
            </w:r>
          </w:p>
        </w:tc>
        <w:tc>
          <w:tcPr>
            <w:tcW w:w="1320" w:type="dxa"/>
            <w:tcBorders>
              <w:top w:val="nil"/>
              <w:left w:val="nil"/>
              <w:bottom w:val="nil"/>
              <w:right w:val="nil"/>
            </w:tcBorders>
            <w:shd w:val="clear" w:color="auto" w:fill="auto"/>
            <w:vAlign w:val="bottom"/>
          </w:tcPr>
          <w:p w14:paraId="67F6A196"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4A7E558E" w14:textId="77777777">
        <w:trPr>
          <w:trHeight w:val="300"/>
        </w:trPr>
        <w:tc>
          <w:tcPr>
            <w:tcW w:w="1300" w:type="dxa"/>
            <w:tcBorders>
              <w:top w:val="nil"/>
              <w:left w:val="nil"/>
              <w:bottom w:val="nil"/>
              <w:right w:val="nil"/>
            </w:tcBorders>
            <w:shd w:val="clear" w:color="auto" w:fill="auto"/>
            <w:vAlign w:val="center"/>
          </w:tcPr>
          <w:p w14:paraId="0E3849E5" w14:textId="77777777" w:rsidR="00357757" w:rsidRPr="005E783F" w:rsidRDefault="00C560DA" w:rsidP="006B1C1F">
            <w:pPr>
              <w:spacing w:line="480" w:lineRule="auto"/>
              <w:rPr>
                <w:rFonts w:ascii="Times New Roman"/>
                <w:color w:val="000000"/>
              </w:rPr>
            </w:pPr>
            <w:r w:rsidRPr="000776CC">
              <w:rPr>
                <w:rFonts w:ascii="Times New Roman"/>
                <w:color w:val="000000"/>
              </w:rPr>
              <w:t>Leaf Type</w:t>
            </w:r>
          </w:p>
        </w:tc>
        <w:tc>
          <w:tcPr>
            <w:tcW w:w="1320" w:type="dxa"/>
            <w:tcBorders>
              <w:top w:val="nil"/>
              <w:left w:val="nil"/>
              <w:bottom w:val="nil"/>
              <w:right w:val="nil"/>
            </w:tcBorders>
            <w:shd w:val="clear" w:color="auto" w:fill="auto"/>
            <w:vAlign w:val="bottom"/>
          </w:tcPr>
          <w:p w14:paraId="20777FC7"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36DC7D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1.856</w:t>
            </w:r>
          </w:p>
        </w:tc>
        <w:tc>
          <w:tcPr>
            <w:tcW w:w="1320" w:type="dxa"/>
            <w:tcBorders>
              <w:top w:val="nil"/>
              <w:left w:val="nil"/>
              <w:bottom w:val="nil"/>
              <w:right w:val="nil"/>
            </w:tcBorders>
            <w:shd w:val="clear" w:color="auto" w:fill="auto"/>
            <w:vAlign w:val="bottom"/>
          </w:tcPr>
          <w:p w14:paraId="4599499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1.85604</w:t>
            </w:r>
          </w:p>
        </w:tc>
        <w:tc>
          <w:tcPr>
            <w:tcW w:w="1320" w:type="dxa"/>
            <w:tcBorders>
              <w:top w:val="nil"/>
              <w:left w:val="nil"/>
              <w:bottom w:val="nil"/>
              <w:right w:val="nil"/>
            </w:tcBorders>
            <w:shd w:val="clear" w:color="auto" w:fill="auto"/>
            <w:vAlign w:val="bottom"/>
          </w:tcPr>
          <w:p w14:paraId="24A8292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10.0764</w:t>
            </w:r>
          </w:p>
        </w:tc>
        <w:tc>
          <w:tcPr>
            <w:tcW w:w="1320" w:type="dxa"/>
            <w:tcBorders>
              <w:top w:val="nil"/>
              <w:left w:val="nil"/>
              <w:bottom w:val="nil"/>
              <w:right w:val="nil"/>
            </w:tcBorders>
            <w:shd w:val="clear" w:color="auto" w:fill="auto"/>
            <w:vAlign w:val="bottom"/>
          </w:tcPr>
          <w:p w14:paraId="6240739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0.12891</w:t>
            </w:r>
          </w:p>
        </w:tc>
        <w:tc>
          <w:tcPr>
            <w:tcW w:w="1320" w:type="dxa"/>
            <w:tcBorders>
              <w:top w:val="nil"/>
              <w:left w:val="nil"/>
              <w:bottom w:val="nil"/>
              <w:right w:val="nil"/>
            </w:tcBorders>
            <w:shd w:val="clear" w:color="auto" w:fill="auto"/>
            <w:vAlign w:val="bottom"/>
          </w:tcPr>
          <w:p w14:paraId="5D9F7CA9"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3324F5A5" w14:textId="77777777">
        <w:trPr>
          <w:trHeight w:val="300"/>
        </w:trPr>
        <w:tc>
          <w:tcPr>
            <w:tcW w:w="1300" w:type="dxa"/>
            <w:tcBorders>
              <w:top w:val="nil"/>
              <w:left w:val="nil"/>
              <w:bottom w:val="nil"/>
              <w:right w:val="nil"/>
            </w:tcBorders>
            <w:shd w:val="clear" w:color="auto" w:fill="auto"/>
            <w:vAlign w:val="center"/>
          </w:tcPr>
          <w:p w14:paraId="6BA51395" w14:textId="77777777" w:rsidR="00357757" w:rsidRPr="005E783F" w:rsidRDefault="00C560DA" w:rsidP="006B1C1F">
            <w:pPr>
              <w:spacing w:line="480" w:lineRule="auto"/>
              <w:rPr>
                <w:rFonts w:ascii="Times New Roman"/>
                <w:color w:val="000000"/>
              </w:rPr>
            </w:pPr>
            <w:r w:rsidRPr="000776CC">
              <w:rPr>
                <w:rFonts w:ascii="Times New Roman"/>
                <w:color w:val="000000"/>
              </w:rPr>
              <w:t>Interaction</w:t>
            </w:r>
          </w:p>
        </w:tc>
        <w:tc>
          <w:tcPr>
            <w:tcW w:w="1320" w:type="dxa"/>
            <w:tcBorders>
              <w:top w:val="nil"/>
              <w:left w:val="nil"/>
              <w:bottom w:val="nil"/>
              <w:right w:val="nil"/>
            </w:tcBorders>
            <w:shd w:val="clear" w:color="auto" w:fill="auto"/>
            <w:vAlign w:val="bottom"/>
          </w:tcPr>
          <w:p w14:paraId="36ED23A8"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427DA67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1.2274</w:t>
            </w:r>
          </w:p>
        </w:tc>
        <w:tc>
          <w:tcPr>
            <w:tcW w:w="1320" w:type="dxa"/>
            <w:tcBorders>
              <w:top w:val="nil"/>
              <w:left w:val="nil"/>
              <w:bottom w:val="nil"/>
              <w:right w:val="nil"/>
            </w:tcBorders>
            <w:shd w:val="clear" w:color="auto" w:fill="auto"/>
            <w:vAlign w:val="bottom"/>
          </w:tcPr>
          <w:p w14:paraId="69690E0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0.20456</w:t>
            </w:r>
          </w:p>
        </w:tc>
        <w:tc>
          <w:tcPr>
            <w:tcW w:w="1320" w:type="dxa"/>
            <w:tcBorders>
              <w:top w:val="nil"/>
              <w:left w:val="nil"/>
              <w:bottom w:val="nil"/>
              <w:right w:val="nil"/>
            </w:tcBorders>
            <w:shd w:val="clear" w:color="auto" w:fill="auto"/>
            <w:vAlign w:val="bottom"/>
          </w:tcPr>
          <w:p w14:paraId="7E4C3613"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1.1106</w:t>
            </w:r>
          </w:p>
        </w:tc>
        <w:tc>
          <w:tcPr>
            <w:tcW w:w="1320" w:type="dxa"/>
            <w:tcBorders>
              <w:top w:val="nil"/>
              <w:left w:val="nil"/>
              <w:bottom w:val="nil"/>
              <w:right w:val="nil"/>
            </w:tcBorders>
            <w:shd w:val="clear" w:color="auto" w:fill="auto"/>
            <w:vAlign w:val="bottom"/>
          </w:tcPr>
          <w:p w14:paraId="4CC369B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0.08525</w:t>
            </w:r>
          </w:p>
        </w:tc>
        <w:tc>
          <w:tcPr>
            <w:tcW w:w="1320" w:type="dxa"/>
            <w:tcBorders>
              <w:top w:val="nil"/>
              <w:left w:val="nil"/>
              <w:bottom w:val="nil"/>
              <w:right w:val="nil"/>
            </w:tcBorders>
            <w:shd w:val="clear" w:color="auto" w:fill="auto"/>
            <w:vAlign w:val="bottom"/>
          </w:tcPr>
          <w:p w14:paraId="7FBA8FA0"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0.317</w:t>
            </w:r>
          </w:p>
        </w:tc>
      </w:tr>
      <w:tr w:rsidR="00357757" w:rsidRPr="005E783F" w14:paraId="151DE3A9" w14:textId="77777777">
        <w:trPr>
          <w:trHeight w:val="300"/>
        </w:trPr>
        <w:tc>
          <w:tcPr>
            <w:tcW w:w="1300" w:type="dxa"/>
            <w:tcBorders>
              <w:top w:val="nil"/>
              <w:left w:val="nil"/>
              <w:bottom w:val="nil"/>
              <w:right w:val="nil"/>
            </w:tcBorders>
            <w:shd w:val="clear" w:color="auto" w:fill="auto"/>
            <w:vAlign w:val="bottom"/>
          </w:tcPr>
          <w:p w14:paraId="2BF092FC" w14:textId="77777777" w:rsidR="00357757" w:rsidRPr="005E783F" w:rsidRDefault="00C560DA" w:rsidP="006B1C1F">
            <w:pPr>
              <w:spacing w:line="480" w:lineRule="auto"/>
              <w:rPr>
                <w:rFonts w:ascii="Times New Roman"/>
                <w:color w:val="000000"/>
              </w:rPr>
            </w:pPr>
            <w:r w:rsidRPr="000776CC">
              <w:rPr>
                <w:rFonts w:ascii="Times New Roman"/>
                <w:color w:val="000000"/>
              </w:rPr>
              <w:t>Residua</w:t>
            </w:r>
            <w:r w:rsidRPr="005E783F">
              <w:rPr>
                <w:rFonts w:ascii="Times New Roman"/>
                <w:color w:val="000000"/>
              </w:rPr>
              <w:t>ls</w:t>
            </w:r>
          </w:p>
        </w:tc>
        <w:tc>
          <w:tcPr>
            <w:tcW w:w="1320" w:type="dxa"/>
            <w:tcBorders>
              <w:top w:val="nil"/>
              <w:left w:val="nil"/>
              <w:bottom w:val="nil"/>
              <w:right w:val="nil"/>
            </w:tcBorders>
            <w:shd w:val="clear" w:color="auto" w:fill="auto"/>
            <w:vAlign w:val="bottom"/>
          </w:tcPr>
          <w:p w14:paraId="4743916F"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062F188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9.2099</w:t>
            </w:r>
          </w:p>
        </w:tc>
        <w:tc>
          <w:tcPr>
            <w:tcW w:w="1320" w:type="dxa"/>
            <w:tcBorders>
              <w:top w:val="nil"/>
              <w:left w:val="nil"/>
              <w:bottom w:val="nil"/>
              <w:right w:val="nil"/>
            </w:tcBorders>
            <w:shd w:val="clear" w:color="auto" w:fill="auto"/>
            <w:vAlign w:val="bottom"/>
          </w:tcPr>
          <w:p w14:paraId="57CCDEA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0.1842</w:t>
            </w:r>
          </w:p>
        </w:tc>
        <w:tc>
          <w:tcPr>
            <w:tcW w:w="1320" w:type="dxa"/>
            <w:tcBorders>
              <w:top w:val="nil"/>
              <w:left w:val="nil"/>
              <w:bottom w:val="nil"/>
              <w:right w:val="nil"/>
            </w:tcBorders>
            <w:shd w:val="clear" w:color="auto" w:fill="auto"/>
            <w:vAlign w:val="bottom"/>
          </w:tcPr>
          <w:p w14:paraId="69860D1F"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56B24C6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0.63967</w:t>
            </w:r>
          </w:p>
        </w:tc>
        <w:tc>
          <w:tcPr>
            <w:tcW w:w="1320" w:type="dxa"/>
            <w:tcBorders>
              <w:top w:val="nil"/>
              <w:left w:val="nil"/>
              <w:bottom w:val="nil"/>
              <w:right w:val="nil"/>
            </w:tcBorders>
            <w:shd w:val="clear" w:color="auto" w:fill="auto"/>
            <w:vAlign w:val="bottom"/>
          </w:tcPr>
          <w:p w14:paraId="112A0C13" w14:textId="77777777" w:rsidR="00357757" w:rsidRPr="005E783F" w:rsidRDefault="00357757" w:rsidP="005E783F">
            <w:pPr>
              <w:spacing w:line="480" w:lineRule="auto"/>
              <w:rPr>
                <w:rFonts w:ascii="Times New Roman"/>
                <w:color w:val="000000"/>
              </w:rPr>
            </w:pPr>
          </w:p>
        </w:tc>
      </w:tr>
      <w:tr w:rsidR="00357757" w:rsidRPr="005E783F" w14:paraId="7BC83429" w14:textId="77777777">
        <w:trPr>
          <w:trHeight w:val="300"/>
        </w:trPr>
        <w:tc>
          <w:tcPr>
            <w:tcW w:w="1300" w:type="dxa"/>
            <w:tcBorders>
              <w:top w:val="nil"/>
              <w:left w:val="nil"/>
              <w:bottom w:val="nil"/>
              <w:right w:val="nil"/>
            </w:tcBorders>
            <w:shd w:val="clear" w:color="auto" w:fill="auto"/>
            <w:vAlign w:val="bottom"/>
          </w:tcPr>
          <w:p w14:paraId="36B38B0F" w14:textId="77777777" w:rsidR="00357757" w:rsidRPr="005E783F" w:rsidRDefault="00C560DA" w:rsidP="006B1C1F">
            <w:pPr>
              <w:spacing w:line="480" w:lineRule="auto"/>
              <w:rPr>
                <w:rFonts w:ascii="Times New Roman"/>
                <w:color w:val="000000"/>
              </w:rPr>
            </w:pPr>
            <w:r w:rsidRPr="000776CC">
              <w:rPr>
                <w:rFonts w:ascii="Times New Roman"/>
                <w:color w:val="000000"/>
              </w:rPr>
              <w:t>Total</w:t>
            </w:r>
          </w:p>
        </w:tc>
        <w:tc>
          <w:tcPr>
            <w:tcW w:w="1320" w:type="dxa"/>
            <w:tcBorders>
              <w:top w:val="nil"/>
              <w:left w:val="nil"/>
              <w:bottom w:val="nil"/>
              <w:right w:val="nil"/>
            </w:tcBorders>
            <w:shd w:val="clear" w:color="auto" w:fill="auto"/>
            <w:vAlign w:val="bottom"/>
          </w:tcPr>
          <w:p w14:paraId="20EA8EED"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6179D0B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14.398</w:t>
            </w:r>
          </w:p>
        </w:tc>
        <w:tc>
          <w:tcPr>
            <w:tcW w:w="1320" w:type="dxa"/>
            <w:tcBorders>
              <w:top w:val="nil"/>
              <w:left w:val="nil"/>
              <w:bottom w:val="nil"/>
              <w:right w:val="nil"/>
            </w:tcBorders>
            <w:shd w:val="clear" w:color="auto" w:fill="auto"/>
            <w:vAlign w:val="bottom"/>
          </w:tcPr>
          <w:p w14:paraId="19490CA5"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276DBB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4D73FF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0BE9E36" w14:textId="77777777" w:rsidR="00357757" w:rsidRPr="005E783F" w:rsidRDefault="00357757" w:rsidP="005E783F">
            <w:pPr>
              <w:spacing w:line="480" w:lineRule="auto"/>
              <w:rPr>
                <w:rFonts w:ascii="Times New Roman"/>
                <w:color w:val="000000"/>
              </w:rPr>
            </w:pPr>
          </w:p>
        </w:tc>
      </w:tr>
    </w:tbl>
    <w:p w14:paraId="4A861217" w14:textId="77777777" w:rsidR="00357757" w:rsidRPr="000776CC" w:rsidRDefault="00357757" w:rsidP="006B1C1F">
      <w:pPr>
        <w:pStyle w:val="ListParagraph"/>
        <w:spacing w:line="480" w:lineRule="auto"/>
        <w:ind w:left="0"/>
        <w:rPr>
          <w:rFonts w:ascii="Times New Roman"/>
        </w:rPr>
      </w:pPr>
    </w:p>
    <w:p w14:paraId="1470C650" w14:textId="796877D5" w:rsidR="00357757" w:rsidRPr="005E783F" w:rsidRDefault="00C560DA" w:rsidP="006B1C1F">
      <w:pPr>
        <w:pStyle w:val="ListParagraph"/>
        <w:spacing w:line="480" w:lineRule="auto"/>
        <w:ind w:left="0"/>
        <w:rPr>
          <w:rFonts w:ascii="Times New Roman"/>
        </w:rPr>
      </w:pPr>
      <w:r w:rsidRPr="005E783F">
        <w:rPr>
          <w:rFonts w:ascii="Times New Roman"/>
        </w:rPr>
        <w:t xml:space="preserve">Table 1. PerMANOVA table showing the significant main effects of </w:t>
      </w:r>
      <w:r w:rsidRPr="005E783F">
        <w:rPr>
          <w:rFonts w:ascii="Times New Roman"/>
          <w:i/>
        </w:rPr>
        <w:t>P. angustifolia</w:t>
      </w:r>
      <w:r w:rsidRPr="005E783F">
        <w:rPr>
          <w:rFonts w:ascii="Times New Roman"/>
        </w:rPr>
        <w:t xml:space="preserve"> genotype and leaf type (senescing or </w:t>
      </w:r>
      <w:r w:rsidR="00B65553" w:rsidRPr="005E783F">
        <w:rPr>
          <w:rFonts w:ascii="Times New Roman"/>
        </w:rPr>
        <w:t>healthy</w:t>
      </w:r>
      <w:r w:rsidRPr="005E783F">
        <w:rPr>
          <w:rFonts w:ascii="Times New Roman"/>
        </w:rPr>
        <w:t>) on the leaf modifier community composition.</w:t>
      </w:r>
      <w:r w:rsidR="005E783F">
        <w:rPr>
          <w:rFonts w:ascii="Times New Roman"/>
        </w:rPr>
        <w:t xml:space="preserve"> </w:t>
      </w:r>
      <w:r w:rsidR="009D7D7A" w:rsidRPr="000913EB">
        <w:rPr>
          <w:rFonts w:ascii="Times New Roman"/>
          <w:b/>
        </w:rPr>
        <w:t>Bold</w:t>
      </w:r>
      <w:r w:rsidR="009D7D7A">
        <w:rPr>
          <w:rFonts w:ascii="Times New Roman"/>
        </w:rPr>
        <w:t xml:space="preserve"> values are statistically significant (&lt; 0.05).</w:t>
      </w:r>
    </w:p>
    <w:p w14:paraId="4574A941" w14:textId="77777777" w:rsidR="00357757" w:rsidRPr="005E783F" w:rsidRDefault="00357757" w:rsidP="000776CC">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2092"/>
        <w:gridCol w:w="528"/>
        <w:gridCol w:w="1320"/>
        <w:gridCol w:w="1320"/>
        <w:gridCol w:w="1320"/>
        <w:gridCol w:w="1320"/>
        <w:gridCol w:w="1320"/>
      </w:tblGrid>
      <w:tr w:rsidR="000D6151" w:rsidRPr="005E783F" w14:paraId="0501C06A" w14:textId="77777777" w:rsidTr="00E164F4">
        <w:trPr>
          <w:trHeight w:val="300"/>
        </w:trPr>
        <w:tc>
          <w:tcPr>
            <w:tcW w:w="2620" w:type="dxa"/>
            <w:gridSpan w:val="2"/>
            <w:tcBorders>
              <w:top w:val="nil"/>
              <w:left w:val="nil"/>
              <w:bottom w:val="nil"/>
              <w:right w:val="nil"/>
            </w:tcBorders>
            <w:shd w:val="clear" w:color="auto" w:fill="auto"/>
            <w:vAlign w:val="bottom"/>
          </w:tcPr>
          <w:p w14:paraId="6BCD7C87" w14:textId="77777777" w:rsidR="000D6151" w:rsidRPr="005E783F" w:rsidRDefault="000D6151" w:rsidP="005E783F">
            <w:pPr>
              <w:spacing w:line="480" w:lineRule="auto"/>
              <w:rPr>
                <w:rFonts w:ascii="Times New Roman"/>
                <w:b/>
                <w:color w:val="000000"/>
              </w:rPr>
            </w:pPr>
            <w:r w:rsidRPr="005E783F">
              <w:rPr>
                <w:rFonts w:ascii="Times New Roman"/>
                <w:b/>
                <w:color w:val="000000"/>
              </w:rPr>
              <w:t>Co-occurrences</w:t>
            </w:r>
          </w:p>
        </w:tc>
        <w:tc>
          <w:tcPr>
            <w:tcW w:w="1320" w:type="dxa"/>
            <w:tcBorders>
              <w:top w:val="nil"/>
              <w:left w:val="nil"/>
              <w:bottom w:val="nil"/>
              <w:right w:val="nil"/>
            </w:tcBorders>
            <w:shd w:val="clear" w:color="auto" w:fill="auto"/>
            <w:vAlign w:val="bottom"/>
          </w:tcPr>
          <w:p w14:paraId="452F384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F8E2780"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B8E261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757992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9BE088" w14:textId="77777777" w:rsidR="000D6151" w:rsidRPr="005E783F" w:rsidRDefault="000D6151" w:rsidP="005E783F">
            <w:pPr>
              <w:spacing w:line="480" w:lineRule="auto"/>
              <w:rPr>
                <w:rFonts w:ascii="Times New Roman"/>
                <w:color w:val="000000"/>
              </w:rPr>
            </w:pPr>
          </w:p>
        </w:tc>
      </w:tr>
      <w:tr w:rsidR="000D6151" w:rsidRPr="005E783F" w14:paraId="4040DAB6" w14:textId="77777777" w:rsidTr="00E164F4">
        <w:trPr>
          <w:trHeight w:val="300"/>
        </w:trPr>
        <w:tc>
          <w:tcPr>
            <w:tcW w:w="2092" w:type="dxa"/>
            <w:tcBorders>
              <w:top w:val="nil"/>
              <w:left w:val="nil"/>
              <w:bottom w:val="nil"/>
              <w:right w:val="nil"/>
            </w:tcBorders>
            <w:shd w:val="clear" w:color="auto" w:fill="auto"/>
            <w:vAlign w:val="bottom"/>
          </w:tcPr>
          <w:p w14:paraId="2F3F516A"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2B231E1C" w14:textId="77777777" w:rsidR="000D6151" w:rsidRPr="005E783F" w:rsidRDefault="000D6151" w:rsidP="006B1C1F">
            <w:pPr>
              <w:spacing w:line="480" w:lineRule="auto"/>
              <w:rPr>
                <w:rFonts w:ascii="Times New Roman"/>
                <w:i/>
                <w:color w:val="000000"/>
              </w:rPr>
            </w:pPr>
            <w:r w:rsidRPr="005E783F">
              <w:rPr>
                <w:rFonts w:ascii="Times New Roman"/>
                <w:i/>
                <w:color w:val="000000"/>
              </w:rPr>
              <w:t>df</w:t>
            </w:r>
          </w:p>
        </w:tc>
        <w:tc>
          <w:tcPr>
            <w:tcW w:w="1320" w:type="dxa"/>
            <w:tcBorders>
              <w:top w:val="nil"/>
              <w:left w:val="nil"/>
              <w:bottom w:val="nil"/>
              <w:right w:val="nil"/>
            </w:tcBorders>
            <w:shd w:val="clear" w:color="auto" w:fill="auto"/>
            <w:vAlign w:val="bottom"/>
          </w:tcPr>
          <w:p w14:paraId="7D46E066"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31BAD28"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77CE93FF"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4B108DE1"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551FCE79"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6D36F16C" w14:textId="77777777" w:rsidTr="00E164F4">
        <w:trPr>
          <w:trHeight w:val="300"/>
        </w:trPr>
        <w:tc>
          <w:tcPr>
            <w:tcW w:w="2092" w:type="dxa"/>
            <w:tcBorders>
              <w:top w:val="nil"/>
              <w:left w:val="nil"/>
              <w:bottom w:val="nil"/>
              <w:right w:val="nil"/>
            </w:tcBorders>
            <w:shd w:val="clear" w:color="auto" w:fill="auto"/>
            <w:vAlign w:val="center"/>
          </w:tcPr>
          <w:p w14:paraId="13136165"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98C1B0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EF5FCB7"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3.0573</w:t>
            </w:r>
          </w:p>
        </w:tc>
        <w:tc>
          <w:tcPr>
            <w:tcW w:w="1320" w:type="dxa"/>
            <w:tcBorders>
              <w:top w:val="nil"/>
              <w:left w:val="nil"/>
              <w:bottom w:val="nil"/>
              <w:right w:val="nil"/>
            </w:tcBorders>
            <w:shd w:val="clear" w:color="auto" w:fill="auto"/>
            <w:vAlign w:val="bottom"/>
          </w:tcPr>
          <w:p w14:paraId="7DECC727"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0.50954</w:t>
            </w:r>
          </w:p>
        </w:tc>
        <w:tc>
          <w:tcPr>
            <w:tcW w:w="1320" w:type="dxa"/>
            <w:tcBorders>
              <w:top w:val="nil"/>
              <w:left w:val="nil"/>
              <w:bottom w:val="nil"/>
              <w:right w:val="nil"/>
            </w:tcBorders>
            <w:shd w:val="clear" w:color="auto" w:fill="auto"/>
            <w:vAlign w:val="bottom"/>
          </w:tcPr>
          <w:p w14:paraId="7FA118BA"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1.5246</w:t>
            </w:r>
          </w:p>
        </w:tc>
        <w:tc>
          <w:tcPr>
            <w:tcW w:w="1320" w:type="dxa"/>
            <w:tcBorders>
              <w:top w:val="nil"/>
              <w:left w:val="nil"/>
              <w:bottom w:val="nil"/>
              <w:right w:val="nil"/>
            </w:tcBorders>
            <w:shd w:val="clear" w:color="auto" w:fill="auto"/>
            <w:vAlign w:val="bottom"/>
          </w:tcPr>
          <w:p w14:paraId="623E979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0.13518</w:t>
            </w:r>
          </w:p>
        </w:tc>
        <w:tc>
          <w:tcPr>
            <w:tcW w:w="1320" w:type="dxa"/>
            <w:tcBorders>
              <w:top w:val="nil"/>
              <w:left w:val="nil"/>
              <w:bottom w:val="nil"/>
              <w:right w:val="nil"/>
            </w:tcBorders>
            <w:shd w:val="clear" w:color="auto" w:fill="auto"/>
            <w:vAlign w:val="bottom"/>
          </w:tcPr>
          <w:p w14:paraId="164B98F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0.202</w:t>
            </w:r>
          </w:p>
        </w:tc>
      </w:tr>
      <w:tr w:rsidR="000D6151" w:rsidRPr="005E783F" w14:paraId="5499D6C2" w14:textId="77777777" w:rsidTr="00E164F4">
        <w:trPr>
          <w:trHeight w:val="300"/>
        </w:trPr>
        <w:tc>
          <w:tcPr>
            <w:tcW w:w="2092" w:type="dxa"/>
            <w:tcBorders>
              <w:top w:val="nil"/>
              <w:left w:val="nil"/>
              <w:bottom w:val="nil"/>
              <w:right w:val="nil"/>
            </w:tcBorders>
            <w:shd w:val="clear" w:color="auto" w:fill="auto"/>
            <w:vAlign w:val="center"/>
          </w:tcPr>
          <w:p w14:paraId="6FD8ABF3" w14:textId="77777777" w:rsidR="000D6151" w:rsidRPr="000776CC" w:rsidRDefault="000D6151" w:rsidP="006B1C1F">
            <w:pPr>
              <w:spacing w:line="480" w:lineRule="auto"/>
              <w:rPr>
                <w:rFonts w:ascii="Times New Roman"/>
                <w:color w:val="000000"/>
              </w:rPr>
            </w:pPr>
            <w:r w:rsidRPr="000776CC">
              <w:rPr>
                <w:rFonts w:ascii="Times New Roman"/>
                <w:color w:val="000000"/>
              </w:rPr>
              <w:t>Leaf Type</w:t>
            </w:r>
          </w:p>
        </w:tc>
        <w:tc>
          <w:tcPr>
            <w:tcW w:w="528" w:type="dxa"/>
            <w:tcBorders>
              <w:top w:val="nil"/>
              <w:left w:val="nil"/>
              <w:bottom w:val="nil"/>
              <w:right w:val="nil"/>
            </w:tcBorders>
            <w:shd w:val="clear" w:color="auto" w:fill="auto"/>
            <w:vAlign w:val="bottom"/>
          </w:tcPr>
          <w:p w14:paraId="664982E2"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D2F10D0"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0.7211</w:t>
            </w:r>
          </w:p>
        </w:tc>
        <w:tc>
          <w:tcPr>
            <w:tcW w:w="1320" w:type="dxa"/>
            <w:tcBorders>
              <w:top w:val="nil"/>
              <w:left w:val="nil"/>
              <w:bottom w:val="nil"/>
              <w:right w:val="nil"/>
            </w:tcBorders>
            <w:shd w:val="clear" w:color="auto" w:fill="auto"/>
            <w:vAlign w:val="bottom"/>
          </w:tcPr>
          <w:p w14:paraId="01A4C6F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0.72113</w:t>
            </w:r>
          </w:p>
        </w:tc>
        <w:tc>
          <w:tcPr>
            <w:tcW w:w="1320" w:type="dxa"/>
            <w:tcBorders>
              <w:top w:val="nil"/>
              <w:left w:val="nil"/>
              <w:bottom w:val="nil"/>
              <w:right w:val="nil"/>
            </w:tcBorders>
            <w:shd w:val="clear" w:color="auto" w:fill="auto"/>
            <w:vAlign w:val="bottom"/>
          </w:tcPr>
          <w:p w14:paraId="2970DB0D"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2.1577</w:t>
            </w:r>
          </w:p>
        </w:tc>
        <w:tc>
          <w:tcPr>
            <w:tcW w:w="1320" w:type="dxa"/>
            <w:tcBorders>
              <w:top w:val="nil"/>
              <w:left w:val="nil"/>
              <w:bottom w:val="nil"/>
              <w:right w:val="nil"/>
            </w:tcBorders>
            <w:shd w:val="clear" w:color="auto" w:fill="auto"/>
            <w:vAlign w:val="bottom"/>
          </w:tcPr>
          <w:p w14:paraId="699050D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0.03189</w:t>
            </w:r>
          </w:p>
        </w:tc>
        <w:tc>
          <w:tcPr>
            <w:tcW w:w="1320" w:type="dxa"/>
            <w:tcBorders>
              <w:top w:val="nil"/>
              <w:left w:val="nil"/>
              <w:bottom w:val="nil"/>
              <w:right w:val="nil"/>
            </w:tcBorders>
            <w:shd w:val="clear" w:color="auto" w:fill="auto"/>
            <w:vAlign w:val="bottom"/>
          </w:tcPr>
          <w:p w14:paraId="607A72FA"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0.022</w:t>
            </w:r>
          </w:p>
        </w:tc>
      </w:tr>
      <w:tr w:rsidR="000D6151" w:rsidRPr="005E783F" w14:paraId="640D5EE5" w14:textId="77777777" w:rsidTr="00E164F4">
        <w:trPr>
          <w:trHeight w:val="300"/>
        </w:trPr>
        <w:tc>
          <w:tcPr>
            <w:tcW w:w="2092" w:type="dxa"/>
            <w:tcBorders>
              <w:top w:val="nil"/>
              <w:left w:val="nil"/>
              <w:bottom w:val="nil"/>
              <w:right w:val="nil"/>
            </w:tcBorders>
            <w:shd w:val="clear" w:color="auto" w:fill="auto"/>
            <w:vAlign w:val="center"/>
          </w:tcPr>
          <w:p w14:paraId="2CD0A692"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5B92FD90"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11664F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2.1263</w:t>
            </w:r>
          </w:p>
        </w:tc>
        <w:tc>
          <w:tcPr>
            <w:tcW w:w="1320" w:type="dxa"/>
            <w:tcBorders>
              <w:top w:val="nil"/>
              <w:left w:val="nil"/>
              <w:bottom w:val="nil"/>
              <w:right w:val="nil"/>
            </w:tcBorders>
            <w:shd w:val="clear" w:color="auto" w:fill="auto"/>
            <w:vAlign w:val="bottom"/>
          </w:tcPr>
          <w:p w14:paraId="432B2D0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0.35438</w:t>
            </w:r>
          </w:p>
        </w:tc>
        <w:tc>
          <w:tcPr>
            <w:tcW w:w="1320" w:type="dxa"/>
            <w:tcBorders>
              <w:top w:val="nil"/>
              <w:left w:val="nil"/>
              <w:bottom w:val="nil"/>
              <w:right w:val="nil"/>
            </w:tcBorders>
            <w:shd w:val="clear" w:color="auto" w:fill="auto"/>
            <w:vAlign w:val="bottom"/>
          </w:tcPr>
          <w:p w14:paraId="6A6BE16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1.0603</w:t>
            </w:r>
          </w:p>
        </w:tc>
        <w:tc>
          <w:tcPr>
            <w:tcW w:w="1320" w:type="dxa"/>
            <w:tcBorders>
              <w:top w:val="nil"/>
              <w:left w:val="nil"/>
              <w:bottom w:val="nil"/>
              <w:right w:val="nil"/>
            </w:tcBorders>
            <w:shd w:val="clear" w:color="auto" w:fill="auto"/>
            <w:vAlign w:val="bottom"/>
          </w:tcPr>
          <w:p w14:paraId="47B20CA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0.09402</w:t>
            </w:r>
          </w:p>
        </w:tc>
        <w:tc>
          <w:tcPr>
            <w:tcW w:w="1320" w:type="dxa"/>
            <w:tcBorders>
              <w:top w:val="nil"/>
              <w:left w:val="nil"/>
              <w:bottom w:val="nil"/>
              <w:right w:val="nil"/>
            </w:tcBorders>
            <w:shd w:val="clear" w:color="auto" w:fill="auto"/>
            <w:vAlign w:val="bottom"/>
          </w:tcPr>
          <w:p w14:paraId="149CF27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0.444</w:t>
            </w:r>
          </w:p>
        </w:tc>
      </w:tr>
      <w:tr w:rsidR="000D6151" w:rsidRPr="005E783F" w14:paraId="7658D7CD" w14:textId="77777777" w:rsidTr="00E164F4">
        <w:trPr>
          <w:trHeight w:val="300"/>
        </w:trPr>
        <w:tc>
          <w:tcPr>
            <w:tcW w:w="2092" w:type="dxa"/>
            <w:tcBorders>
              <w:top w:val="nil"/>
              <w:left w:val="nil"/>
              <w:bottom w:val="nil"/>
              <w:right w:val="nil"/>
            </w:tcBorders>
            <w:shd w:val="clear" w:color="auto" w:fill="auto"/>
            <w:vAlign w:val="bottom"/>
          </w:tcPr>
          <w:p w14:paraId="6FFE5779"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0B6EA67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2EF4A6C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16.7109</w:t>
            </w:r>
          </w:p>
        </w:tc>
        <w:tc>
          <w:tcPr>
            <w:tcW w:w="1320" w:type="dxa"/>
            <w:tcBorders>
              <w:top w:val="nil"/>
              <w:left w:val="nil"/>
              <w:bottom w:val="nil"/>
              <w:right w:val="nil"/>
            </w:tcBorders>
            <w:shd w:val="clear" w:color="auto" w:fill="auto"/>
            <w:vAlign w:val="bottom"/>
          </w:tcPr>
          <w:p w14:paraId="7AAE023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0.33422</w:t>
            </w:r>
          </w:p>
        </w:tc>
        <w:tc>
          <w:tcPr>
            <w:tcW w:w="1320" w:type="dxa"/>
            <w:tcBorders>
              <w:top w:val="nil"/>
              <w:left w:val="nil"/>
              <w:bottom w:val="nil"/>
              <w:right w:val="nil"/>
            </w:tcBorders>
            <w:shd w:val="clear" w:color="auto" w:fill="auto"/>
            <w:vAlign w:val="bottom"/>
          </w:tcPr>
          <w:p w14:paraId="009707F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19537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0.73891</w:t>
            </w:r>
          </w:p>
        </w:tc>
        <w:tc>
          <w:tcPr>
            <w:tcW w:w="1320" w:type="dxa"/>
            <w:tcBorders>
              <w:top w:val="nil"/>
              <w:left w:val="nil"/>
              <w:bottom w:val="nil"/>
              <w:right w:val="nil"/>
            </w:tcBorders>
            <w:shd w:val="clear" w:color="auto" w:fill="auto"/>
            <w:vAlign w:val="bottom"/>
          </w:tcPr>
          <w:p w14:paraId="0FA2DF2F" w14:textId="77777777" w:rsidR="000D6151" w:rsidRPr="005E783F" w:rsidRDefault="000D6151" w:rsidP="005E783F">
            <w:pPr>
              <w:spacing w:line="480" w:lineRule="auto"/>
              <w:rPr>
                <w:rFonts w:ascii="Times New Roman"/>
                <w:color w:val="000000"/>
              </w:rPr>
            </w:pPr>
          </w:p>
        </w:tc>
      </w:tr>
      <w:tr w:rsidR="000D6151" w:rsidRPr="005E783F" w14:paraId="5E582069" w14:textId="77777777" w:rsidTr="00E164F4">
        <w:trPr>
          <w:trHeight w:val="300"/>
        </w:trPr>
        <w:tc>
          <w:tcPr>
            <w:tcW w:w="2092" w:type="dxa"/>
            <w:tcBorders>
              <w:top w:val="nil"/>
              <w:left w:val="nil"/>
              <w:bottom w:val="nil"/>
              <w:right w:val="nil"/>
            </w:tcBorders>
            <w:shd w:val="clear" w:color="auto" w:fill="auto"/>
            <w:vAlign w:val="bottom"/>
          </w:tcPr>
          <w:p w14:paraId="495BC97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614D772E"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3E21772"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22.6155</w:t>
            </w:r>
          </w:p>
        </w:tc>
        <w:tc>
          <w:tcPr>
            <w:tcW w:w="1320" w:type="dxa"/>
            <w:tcBorders>
              <w:top w:val="nil"/>
              <w:left w:val="nil"/>
              <w:bottom w:val="nil"/>
              <w:right w:val="nil"/>
            </w:tcBorders>
            <w:shd w:val="clear" w:color="auto" w:fill="auto"/>
            <w:vAlign w:val="bottom"/>
          </w:tcPr>
          <w:p w14:paraId="43AA544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70A007"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B8242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A4EDBEF" w14:textId="77777777" w:rsidR="000D6151" w:rsidRPr="005E783F" w:rsidRDefault="000D6151" w:rsidP="005E783F">
            <w:pPr>
              <w:spacing w:line="480" w:lineRule="auto"/>
              <w:rPr>
                <w:rFonts w:ascii="Times New Roman"/>
                <w:color w:val="000000"/>
              </w:rPr>
            </w:pPr>
          </w:p>
        </w:tc>
      </w:tr>
      <w:tr w:rsidR="000D6151" w:rsidRPr="005E783F" w14:paraId="43FDF68C" w14:textId="77777777" w:rsidTr="00E164F4">
        <w:trPr>
          <w:trHeight w:val="300"/>
        </w:trPr>
        <w:tc>
          <w:tcPr>
            <w:tcW w:w="2092" w:type="dxa"/>
            <w:tcBorders>
              <w:top w:val="nil"/>
              <w:left w:val="nil"/>
              <w:bottom w:val="nil"/>
              <w:right w:val="nil"/>
            </w:tcBorders>
            <w:shd w:val="clear" w:color="auto" w:fill="auto"/>
            <w:vAlign w:val="bottom"/>
          </w:tcPr>
          <w:p w14:paraId="75E04C02"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38D0F033"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9B9797"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13452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C501BEC"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4BD5C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055BB45" w14:textId="77777777" w:rsidR="000D6151" w:rsidRPr="005E783F" w:rsidRDefault="000D6151" w:rsidP="005E783F">
            <w:pPr>
              <w:spacing w:line="480" w:lineRule="auto"/>
              <w:rPr>
                <w:rFonts w:ascii="Times New Roman"/>
                <w:color w:val="000000"/>
              </w:rPr>
            </w:pPr>
          </w:p>
        </w:tc>
      </w:tr>
      <w:tr w:rsidR="000D6151" w:rsidRPr="005E783F" w14:paraId="39478C21" w14:textId="77777777" w:rsidTr="00E164F4">
        <w:trPr>
          <w:trHeight w:val="300"/>
        </w:trPr>
        <w:tc>
          <w:tcPr>
            <w:tcW w:w="2092" w:type="dxa"/>
            <w:tcBorders>
              <w:top w:val="nil"/>
              <w:left w:val="nil"/>
              <w:bottom w:val="nil"/>
              <w:right w:val="nil"/>
            </w:tcBorders>
            <w:shd w:val="clear" w:color="auto" w:fill="auto"/>
            <w:vAlign w:val="bottom"/>
          </w:tcPr>
          <w:p w14:paraId="00E82058" w14:textId="77777777" w:rsidR="000D6151" w:rsidRPr="000776CC" w:rsidRDefault="000D6151" w:rsidP="006B1C1F">
            <w:pPr>
              <w:spacing w:line="480" w:lineRule="auto"/>
              <w:rPr>
                <w:rFonts w:ascii="Times New Roman"/>
                <w:b/>
                <w:color w:val="000000"/>
              </w:rPr>
            </w:pPr>
            <w:r w:rsidRPr="000776CC">
              <w:rPr>
                <w:rFonts w:ascii="Times New Roman"/>
                <w:b/>
                <w:color w:val="000000"/>
              </w:rPr>
              <w:t>Checkers</w:t>
            </w:r>
          </w:p>
        </w:tc>
        <w:tc>
          <w:tcPr>
            <w:tcW w:w="528" w:type="dxa"/>
            <w:tcBorders>
              <w:top w:val="nil"/>
              <w:left w:val="nil"/>
              <w:bottom w:val="nil"/>
              <w:right w:val="nil"/>
            </w:tcBorders>
            <w:shd w:val="clear" w:color="auto" w:fill="auto"/>
            <w:vAlign w:val="bottom"/>
          </w:tcPr>
          <w:p w14:paraId="642D8E62"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BC2B35"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7D25AE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BF566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06F99EA"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470750F" w14:textId="77777777" w:rsidR="000D6151" w:rsidRPr="005E783F" w:rsidRDefault="000D6151" w:rsidP="005E783F">
            <w:pPr>
              <w:spacing w:line="480" w:lineRule="auto"/>
              <w:rPr>
                <w:rFonts w:ascii="Times New Roman"/>
                <w:color w:val="000000"/>
              </w:rPr>
            </w:pPr>
          </w:p>
        </w:tc>
      </w:tr>
      <w:tr w:rsidR="000D6151" w:rsidRPr="005E783F" w14:paraId="7B65952C" w14:textId="77777777" w:rsidTr="00E164F4">
        <w:trPr>
          <w:trHeight w:val="300"/>
        </w:trPr>
        <w:tc>
          <w:tcPr>
            <w:tcW w:w="2092" w:type="dxa"/>
            <w:tcBorders>
              <w:top w:val="nil"/>
              <w:left w:val="nil"/>
              <w:bottom w:val="nil"/>
              <w:right w:val="nil"/>
            </w:tcBorders>
            <w:shd w:val="clear" w:color="auto" w:fill="auto"/>
            <w:vAlign w:val="bottom"/>
          </w:tcPr>
          <w:p w14:paraId="08D79300"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512F25A4" w14:textId="77777777" w:rsidR="000D6151" w:rsidRPr="005E783F" w:rsidRDefault="000D6151" w:rsidP="006B1C1F">
            <w:pPr>
              <w:spacing w:line="480" w:lineRule="auto"/>
              <w:rPr>
                <w:rFonts w:ascii="Times New Roman"/>
                <w:i/>
                <w:color w:val="000000"/>
              </w:rPr>
            </w:pPr>
            <w:r w:rsidRPr="005E783F">
              <w:rPr>
                <w:rFonts w:ascii="Times New Roman"/>
                <w:i/>
                <w:color w:val="000000"/>
              </w:rPr>
              <w:t>df</w:t>
            </w:r>
          </w:p>
        </w:tc>
        <w:tc>
          <w:tcPr>
            <w:tcW w:w="1320" w:type="dxa"/>
            <w:tcBorders>
              <w:top w:val="nil"/>
              <w:left w:val="nil"/>
              <w:bottom w:val="nil"/>
              <w:right w:val="nil"/>
            </w:tcBorders>
            <w:shd w:val="clear" w:color="auto" w:fill="auto"/>
            <w:vAlign w:val="bottom"/>
          </w:tcPr>
          <w:p w14:paraId="18C3D8BA"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C5E0A60"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2EC0BE32"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334D5C48"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39DA0103"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478BD38B" w14:textId="77777777" w:rsidTr="00E164F4">
        <w:trPr>
          <w:trHeight w:val="300"/>
        </w:trPr>
        <w:tc>
          <w:tcPr>
            <w:tcW w:w="2092" w:type="dxa"/>
            <w:tcBorders>
              <w:top w:val="nil"/>
              <w:left w:val="nil"/>
              <w:bottom w:val="nil"/>
              <w:right w:val="nil"/>
            </w:tcBorders>
            <w:shd w:val="clear" w:color="auto" w:fill="auto"/>
            <w:vAlign w:val="center"/>
          </w:tcPr>
          <w:p w14:paraId="0318A4F6"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37D1B1A"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518594F4"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1.6215</w:t>
            </w:r>
          </w:p>
        </w:tc>
        <w:tc>
          <w:tcPr>
            <w:tcW w:w="1320" w:type="dxa"/>
            <w:tcBorders>
              <w:top w:val="nil"/>
              <w:left w:val="nil"/>
              <w:bottom w:val="nil"/>
              <w:right w:val="nil"/>
            </w:tcBorders>
            <w:shd w:val="clear" w:color="auto" w:fill="auto"/>
            <w:vAlign w:val="bottom"/>
          </w:tcPr>
          <w:p w14:paraId="0CB043B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0.27025</w:t>
            </w:r>
          </w:p>
        </w:tc>
        <w:tc>
          <w:tcPr>
            <w:tcW w:w="1320" w:type="dxa"/>
            <w:tcBorders>
              <w:top w:val="nil"/>
              <w:left w:val="nil"/>
              <w:bottom w:val="nil"/>
              <w:right w:val="nil"/>
            </w:tcBorders>
            <w:shd w:val="clear" w:color="auto" w:fill="auto"/>
            <w:vAlign w:val="bottom"/>
          </w:tcPr>
          <w:p w14:paraId="612171C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1.9324</w:t>
            </w:r>
          </w:p>
        </w:tc>
        <w:tc>
          <w:tcPr>
            <w:tcW w:w="1320" w:type="dxa"/>
            <w:tcBorders>
              <w:top w:val="nil"/>
              <w:left w:val="nil"/>
              <w:bottom w:val="nil"/>
              <w:right w:val="nil"/>
            </w:tcBorders>
            <w:shd w:val="clear" w:color="auto" w:fill="auto"/>
            <w:vAlign w:val="bottom"/>
          </w:tcPr>
          <w:p w14:paraId="5B15E98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0.145</w:t>
            </w:r>
          </w:p>
        </w:tc>
        <w:tc>
          <w:tcPr>
            <w:tcW w:w="1320" w:type="dxa"/>
            <w:tcBorders>
              <w:top w:val="nil"/>
              <w:left w:val="nil"/>
              <w:bottom w:val="nil"/>
              <w:right w:val="nil"/>
            </w:tcBorders>
            <w:shd w:val="clear" w:color="auto" w:fill="auto"/>
            <w:vAlign w:val="bottom"/>
          </w:tcPr>
          <w:p w14:paraId="72ABE562"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4A392D5A" w14:textId="77777777" w:rsidTr="00E164F4">
        <w:trPr>
          <w:trHeight w:val="300"/>
        </w:trPr>
        <w:tc>
          <w:tcPr>
            <w:tcW w:w="2092" w:type="dxa"/>
            <w:tcBorders>
              <w:top w:val="nil"/>
              <w:left w:val="nil"/>
              <w:bottom w:val="nil"/>
              <w:right w:val="nil"/>
            </w:tcBorders>
            <w:shd w:val="clear" w:color="auto" w:fill="auto"/>
            <w:vAlign w:val="center"/>
          </w:tcPr>
          <w:p w14:paraId="5A3F478C" w14:textId="77777777" w:rsidR="000D6151" w:rsidRPr="000776CC" w:rsidRDefault="000D6151" w:rsidP="006B1C1F">
            <w:pPr>
              <w:spacing w:line="480" w:lineRule="auto"/>
              <w:rPr>
                <w:rFonts w:ascii="Times New Roman"/>
                <w:color w:val="000000"/>
              </w:rPr>
            </w:pPr>
            <w:r w:rsidRPr="000776CC">
              <w:rPr>
                <w:rFonts w:ascii="Times New Roman"/>
                <w:color w:val="000000"/>
              </w:rPr>
              <w:t>Leaf Type</w:t>
            </w:r>
          </w:p>
        </w:tc>
        <w:tc>
          <w:tcPr>
            <w:tcW w:w="528" w:type="dxa"/>
            <w:tcBorders>
              <w:top w:val="nil"/>
              <w:left w:val="nil"/>
              <w:bottom w:val="nil"/>
              <w:right w:val="nil"/>
            </w:tcBorders>
            <w:shd w:val="clear" w:color="auto" w:fill="auto"/>
            <w:vAlign w:val="bottom"/>
          </w:tcPr>
          <w:p w14:paraId="48A8ADB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A1CEF8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131D70F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6B83C80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11.5123</w:t>
            </w:r>
          </w:p>
        </w:tc>
        <w:tc>
          <w:tcPr>
            <w:tcW w:w="1320" w:type="dxa"/>
            <w:tcBorders>
              <w:top w:val="nil"/>
              <w:left w:val="nil"/>
              <w:bottom w:val="nil"/>
              <w:right w:val="nil"/>
            </w:tcBorders>
            <w:shd w:val="clear" w:color="auto" w:fill="auto"/>
            <w:vAlign w:val="bottom"/>
          </w:tcPr>
          <w:p w14:paraId="399D06D6"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0.14397</w:t>
            </w:r>
          </w:p>
        </w:tc>
        <w:tc>
          <w:tcPr>
            <w:tcW w:w="1320" w:type="dxa"/>
            <w:tcBorders>
              <w:top w:val="nil"/>
              <w:left w:val="nil"/>
              <w:bottom w:val="nil"/>
              <w:right w:val="nil"/>
            </w:tcBorders>
            <w:shd w:val="clear" w:color="auto" w:fill="auto"/>
            <w:vAlign w:val="bottom"/>
          </w:tcPr>
          <w:p w14:paraId="581C215F"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711A333D" w14:textId="77777777" w:rsidTr="00E164F4">
        <w:trPr>
          <w:trHeight w:val="300"/>
        </w:trPr>
        <w:tc>
          <w:tcPr>
            <w:tcW w:w="2092" w:type="dxa"/>
            <w:tcBorders>
              <w:top w:val="nil"/>
              <w:left w:val="nil"/>
              <w:bottom w:val="nil"/>
              <w:right w:val="nil"/>
            </w:tcBorders>
            <w:shd w:val="clear" w:color="auto" w:fill="auto"/>
            <w:vAlign w:val="center"/>
          </w:tcPr>
          <w:p w14:paraId="0E8DA87F"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6B85B89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0407A2B9"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0.959</w:t>
            </w:r>
          </w:p>
        </w:tc>
        <w:tc>
          <w:tcPr>
            <w:tcW w:w="1320" w:type="dxa"/>
            <w:tcBorders>
              <w:top w:val="nil"/>
              <w:left w:val="nil"/>
              <w:bottom w:val="nil"/>
              <w:right w:val="nil"/>
            </w:tcBorders>
            <w:shd w:val="clear" w:color="auto" w:fill="auto"/>
            <w:vAlign w:val="bottom"/>
          </w:tcPr>
          <w:p w14:paraId="33FA3E4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0.15983</w:t>
            </w:r>
          </w:p>
        </w:tc>
        <w:tc>
          <w:tcPr>
            <w:tcW w:w="1320" w:type="dxa"/>
            <w:tcBorders>
              <w:top w:val="nil"/>
              <w:left w:val="nil"/>
              <w:bottom w:val="nil"/>
              <w:right w:val="nil"/>
            </w:tcBorders>
            <w:shd w:val="clear" w:color="auto" w:fill="auto"/>
            <w:vAlign w:val="bottom"/>
          </w:tcPr>
          <w:p w14:paraId="223487B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1.1429</w:t>
            </w:r>
          </w:p>
        </w:tc>
        <w:tc>
          <w:tcPr>
            <w:tcW w:w="1320" w:type="dxa"/>
            <w:tcBorders>
              <w:top w:val="nil"/>
              <w:left w:val="nil"/>
              <w:bottom w:val="nil"/>
              <w:right w:val="nil"/>
            </w:tcBorders>
            <w:shd w:val="clear" w:color="auto" w:fill="auto"/>
            <w:vAlign w:val="bottom"/>
          </w:tcPr>
          <w:p w14:paraId="5447EB85"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0.08575</w:t>
            </w:r>
          </w:p>
        </w:tc>
        <w:tc>
          <w:tcPr>
            <w:tcW w:w="1320" w:type="dxa"/>
            <w:tcBorders>
              <w:top w:val="nil"/>
              <w:left w:val="nil"/>
              <w:bottom w:val="nil"/>
              <w:right w:val="nil"/>
            </w:tcBorders>
            <w:shd w:val="clear" w:color="auto" w:fill="auto"/>
            <w:vAlign w:val="bottom"/>
          </w:tcPr>
          <w:p w14:paraId="66233E4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0.349</w:t>
            </w:r>
          </w:p>
        </w:tc>
      </w:tr>
      <w:tr w:rsidR="000D6151" w:rsidRPr="005E783F" w14:paraId="2CF93128" w14:textId="77777777" w:rsidTr="00E164F4">
        <w:trPr>
          <w:trHeight w:val="300"/>
        </w:trPr>
        <w:tc>
          <w:tcPr>
            <w:tcW w:w="2092" w:type="dxa"/>
            <w:tcBorders>
              <w:top w:val="nil"/>
              <w:left w:val="nil"/>
              <w:bottom w:val="nil"/>
              <w:right w:val="nil"/>
            </w:tcBorders>
            <w:shd w:val="clear" w:color="auto" w:fill="auto"/>
            <w:vAlign w:val="bottom"/>
          </w:tcPr>
          <w:p w14:paraId="152CA37F"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6C890E2F"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60F2131D"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6.9925</w:t>
            </w:r>
          </w:p>
        </w:tc>
        <w:tc>
          <w:tcPr>
            <w:tcW w:w="1320" w:type="dxa"/>
            <w:tcBorders>
              <w:top w:val="nil"/>
              <w:left w:val="nil"/>
              <w:bottom w:val="nil"/>
              <w:right w:val="nil"/>
            </w:tcBorders>
            <w:shd w:val="clear" w:color="auto" w:fill="auto"/>
            <w:vAlign w:val="bottom"/>
          </w:tcPr>
          <w:p w14:paraId="41D42B0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0.13985</w:t>
            </w:r>
          </w:p>
        </w:tc>
        <w:tc>
          <w:tcPr>
            <w:tcW w:w="1320" w:type="dxa"/>
            <w:tcBorders>
              <w:top w:val="nil"/>
              <w:left w:val="nil"/>
              <w:bottom w:val="nil"/>
              <w:right w:val="nil"/>
            </w:tcBorders>
            <w:shd w:val="clear" w:color="auto" w:fill="auto"/>
            <w:vAlign w:val="bottom"/>
          </w:tcPr>
          <w:p w14:paraId="0384AB0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A1F77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0.62528</w:t>
            </w:r>
          </w:p>
        </w:tc>
        <w:tc>
          <w:tcPr>
            <w:tcW w:w="1320" w:type="dxa"/>
            <w:tcBorders>
              <w:top w:val="nil"/>
              <w:left w:val="nil"/>
              <w:bottom w:val="nil"/>
              <w:right w:val="nil"/>
            </w:tcBorders>
            <w:shd w:val="clear" w:color="auto" w:fill="auto"/>
            <w:vAlign w:val="bottom"/>
          </w:tcPr>
          <w:p w14:paraId="479EAA54" w14:textId="77777777" w:rsidR="000D6151" w:rsidRPr="005E783F" w:rsidRDefault="000D6151" w:rsidP="005E783F">
            <w:pPr>
              <w:spacing w:line="480" w:lineRule="auto"/>
              <w:rPr>
                <w:rFonts w:ascii="Times New Roman"/>
                <w:color w:val="000000"/>
              </w:rPr>
            </w:pPr>
          </w:p>
        </w:tc>
      </w:tr>
      <w:tr w:rsidR="000D6151" w:rsidRPr="005E783F" w14:paraId="427B1DCC" w14:textId="77777777" w:rsidTr="00E164F4">
        <w:trPr>
          <w:trHeight w:val="300"/>
        </w:trPr>
        <w:tc>
          <w:tcPr>
            <w:tcW w:w="2092" w:type="dxa"/>
            <w:tcBorders>
              <w:top w:val="nil"/>
              <w:left w:val="nil"/>
              <w:bottom w:val="nil"/>
              <w:right w:val="nil"/>
            </w:tcBorders>
            <w:shd w:val="clear" w:color="auto" w:fill="auto"/>
            <w:vAlign w:val="bottom"/>
          </w:tcPr>
          <w:p w14:paraId="6EDFA0C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1428A713"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69E4C3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11.183</w:t>
            </w:r>
          </w:p>
        </w:tc>
        <w:tc>
          <w:tcPr>
            <w:tcW w:w="1320" w:type="dxa"/>
            <w:tcBorders>
              <w:top w:val="nil"/>
              <w:left w:val="nil"/>
              <w:bottom w:val="nil"/>
              <w:right w:val="nil"/>
            </w:tcBorders>
            <w:shd w:val="clear" w:color="auto" w:fill="auto"/>
            <w:vAlign w:val="bottom"/>
          </w:tcPr>
          <w:p w14:paraId="31DE71F5"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C6A2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85A30D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7116C79" w14:textId="77777777" w:rsidR="000D6151" w:rsidRPr="005E783F" w:rsidRDefault="000D6151" w:rsidP="005E783F">
            <w:pPr>
              <w:spacing w:line="480" w:lineRule="auto"/>
              <w:rPr>
                <w:rFonts w:ascii="Times New Roman"/>
                <w:color w:val="000000"/>
              </w:rPr>
            </w:pPr>
          </w:p>
        </w:tc>
      </w:tr>
    </w:tbl>
    <w:p w14:paraId="61A88AE6" w14:textId="77777777" w:rsidR="00357757" w:rsidRPr="000776CC" w:rsidRDefault="00357757" w:rsidP="006B1C1F">
      <w:pPr>
        <w:pStyle w:val="ListParagraph"/>
        <w:spacing w:line="480" w:lineRule="auto"/>
        <w:ind w:left="0"/>
        <w:rPr>
          <w:rFonts w:ascii="Times New Roman"/>
        </w:rPr>
      </w:pPr>
    </w:p>
    <w:p w14:paraId="15FF657B" w14:textId="37CA0E28" w:rsidR="00357757" w:rsidRPr="005E783F" w:rsidRDefault="00C560DA" w:rsidP="006B1C1F">
      <w:pPr>
        <w:pStyle w:val="ListParagraph"/>
        <w:spacing w:line="480" w:lineRule="auto"/>
        <w:ind w:left="0"/>
        <w:rPr>
          <w:rFonts w:ascii="Times New Roman"/>
        </w:rPr>
      </w:pPr>
      <w:r w:rsidRPr="005E783F">
        <w:rPr>
          <w:rFonts w:ascii="Times New Roman"/>
        </w:rPr>
        <w:t xml:space="preserve">Table 2. PerMANOVA tables for the multivariate co-occurrences and checkerboards for all unique species pairs. </w:t>
      </w:r>
      <w:r w:rsidR="009D7D7A" w:rsidRPr="000913EB">
        <w:rPr>
          <w:rFonts w:ascii="Times New Roman"/>
          <w:b/>
        </w:rPr>
        <w:t>Bold</w:t>
      </w:r>
      <w:r w:rsidR="009D7D7A">
        <w:rPr>
          <w:rFonts w:ascii="Times New Roman"/>
        </w:rPr>
        <w:t xml:space="preserve"> values are statistically significant (&lt; 0.05).</w:t>
      </w:r>
    </w:p>
    <w:p w14:paraId="01E4D364" w14:textId="77777777" w:rsidR="00357757" w:rsidRPr="005E783F" w:rsidRDefault="00357757" w:rsidP="000776CC">
      <w:pPr>
        <w:pStyle w:val="ListParagraph"/>
        <w:spacing w:line="480" w:lineRule="auto"/>
        <w:ind w:left="0"/>
        <w:rPr>
          <w:rFonts w:asci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25"/>
        <w:gridCol w:w="3143"/>
      </w:tblGrid>
      <w:tr w:rsidR="00357757" w:rsidRPr="005E783F" w14:paraId="63BE6772" w14:textId="77777777">
        <w:trPr>
          <w:trHeight w:val="439"/>
        </w:trPr>
        <w:tc>
          <w:tcPr>
            <w:tcW w:w="825" w:type="dxa"/>
            <w:vAlign w:val="center"/>
          </w:tcPr>
          <w:p w14:paraId="428E542E" w14:textId="77777777" w:rsidR="00357757" w:rsidRPr="005E783F" w:rsidRDefault="00C560DA" w:rsidP="000776CC">
            <w:pPr>
              <w:spacing w:line="480" w:lineRule="auto"/>
              <w:rPr>
                <w:rFonts w:ascii="Times New Roman"/>
                <w:color w:val="000000"/>
                <w:u w:val="single"/>
              </w:rPr>
            </w:pPr>
            <w:r w:rsidRPr="005E783F">
              <w:rPr>
                <w:rFonts w:ascii="Times New Roman"/>
                <w:color w:val="000000"/>
                <w:u w:val="single"/>
              </w:rPr>
              <w:t>Label</w:t>
            </w:r>
          </w:p>
        </w:tc>
        <w:tc>
          <w:tcPr>
            <w:tcW w:w="3143" w:type="dxa"/>
            <w:vAlign w:val="center"/>
          </w:tcPr>
          <w:p w14:paraId="69405309" w14:textId="77777777" w:rsidR="00357757" w:rsidRPr="005E783F" w:rsidRDefault="00C560DA" w:rsidP="005E783F">
            <w:pPr>
              <w:spacing w:line="480" w:lineRule="auto"/>
              <w:rPr>
                <w:rFonts w:ascii="Times New Roman"/>
                <w:color w:val="000000"/>
                <w:u w:val="single"/>
              </w:rPr>
            </w:pPr>
            <w:r w:rsidRPr="005E783F">
              <w:rPr>
                <w:rFonts w:ascii="Times New Roman"/>
                <w:color w:val="000000"/>
                <w:u w:val="single"/>
              </w:rPr>
              <w:t>Leaf Modifier</w:t>
            </w:r>
          </w:p>
        </w:tc>
      </w:tr>
      <w:tr w:rsidR="00357757" w:rsidRPr="005E783F" w14:paraId="5F6EA23D" w14:textId="77777777">
        <w:trPr>
          <w:trHeight w:val="439"/>
        </w:trPr>
        <w:tc>
          <w:tcPr>
            <w:tcW w:w="825" w:type="dxa"/>
            <w:vAlign w:val="center"/>
          </w:tcPr>
          <w:p w14:paraId="1A935ED4" w14:textId="77777777" w:rsidR="00357757" w:rsidRPr="005E783F" w:rsidRDefault="00C560DA" w:rsidP="006B1C1F">
            <w:pPr>
              <w:spacing w:line="480" w:lineRule="auto"/>
              <w:rPr>
                <w:rFonts w:ascii="Times New Roman"/>
                <w:color w:val="000000"/>
              </w:rPr>
            </w:pPr>
            <w:r w:rsidRPr="000776CC">
              <w:rPr>
                <w:rFonts w:ascii="Times New Roman"/>
                <w:color w:val="000000"/>
              </w:rPr>
              <w:t>LM1</w:t>
            </w:r>
          </w:p>
        </w:tc>
        <w:tc>
          <w:tcPr>
            <w:tcW w:w="3143" w:type="dxa"/>
            <w:vAlign w:val="center"/>
          </w:tcPr>
          <w:p w14:paraId="22A99966" w14:textId="77777777" w:rsidR="00357757" w:rsidRPr="005E783F" w:rsidRDefault="00C560DA" w:rsidP="006B1C1F">
            <w:pPr>
              <w:spacing w:line="480" w:lineRule="auto"/>
              <w:rPr>
                <w:rFonts w:ascii="Times New Roman"/>
                <w:color w:val="000000"/>
              </w:rPr>
            </w:pPr>
            <w:r w:rsidRPr="005E783F">
              <w:rPr>
                <w:rFonts w:ascii="Times New Roman"/>
                <w:color w:val="000000"/>
              </w:rPr>
              <w:t>Leaf edge herbivory</w:t>
            </w:r>
          </w:p>
        </w:tc>
      </w:tr>
      <w:tr w:rsidR="00357757" w:rsidRPr="005E783F" w14:paraId="479A3079" w14:textId="77777777">
        <w:trPr>
          <w:trHeight w:val="439"/>
        </w:trPr>
        <w:tc>
          <w:tcPr>
            <w:tcW w:w="825" w:type="dxa"/>
            <w:vAlign w:val="center"/>
          </w:tcPr>
          <w:p w14:paraId="3252E33D" w14:textId="77777777" w:rsidR="00357757" w:rsidRPr="005E783F" w:rsidRDefault="00C560DA" w:rsidP="006B1C1F">
            <w:pPr>
              <w:spacing w:line="480" w:lineRule="auto"/>
              <w:rPr>
                <w:rFonts w:ascii="Times New Roman"/>
                <w:color w:val="000000"/>
              </w:rPr>
            </w:pPr>
            <w:r w:rsidRPr="000776CC">
              <w:rPr>
                <w:rFonts w:ascii="Times New Roman"/>
                <w:color w:val="000000"/>
              </w:rPr>
              <w:t>LM2</w:t>
            </w:r>
          </w:p>
        </w:tc>
        <w:tc>
          <w:tcPr>
            <w:tcW w:w="3143" w:type="dxa"/>
            <w:vAlign w:val="center"/>
          </w:tcPr>
          <w:p w14:paraId="30E47646" w14:textId="77777777" w:rsidR="00357757" w:rsidRPr="005E783F" w:rsidRDefault="00C560DA" w:rsidP="006B1C1F">
            <w:pPr>
              <w:spacing w:line="480" w:lineRule="auto"/>
              <w:rPr>
                <w:rFonts w:ascii="Times New Roman"/>
                <w:color w:val="000000"/>
              </w:rPr>
            </w:pPr>
            <w:r w:rsidRPr="005E783F">
              <w:rPr>
                <w:rFonts w:ascii="Times New Roman"/>
                <w:color w:val="000000"/>
              </w:rPr>
              <w:t>Scraper</w:t>
            </w:r>
          </w:p>
        </w:tc>
      </w:tr>
      <w:tr w:rsidR="00357757" w:rsidRPr="005E783F" w14:paraId="069920FA" w14:textId="77777777">
        <w:trPr>
          <w:trHeight w:val="439"/>
        </w:trPr>
        <w:tc>
          <w:tcPr>
            <w:tcW w:w="825" w:type="dxa"/>
            <w:vAlign w:val="center"/>
          </w:tcPr>
          <w:p w14:paraId="01427205" w14:textId="77777777" w:rsidR="00357757" w:rsidRPr="005E783F" w:rsidRDefault="00C560DA" w:rsidP="006B1C1F">
            <w:pPr>
              <w:spacing w:line="480" w:lineRule="auto"/>
              <w:rPr>
                <w:rFonts w:ascii="Times New Roman"/>
                <w:color w:val="000000"/>
              </w:rPr>
            </w:pPr>
            <w:r w:rsidRPr="000776CC">
              <w:rPr>
                <w:rFonts w:ascii="Times New Roman"/>
                <w:color w:val="000000"/>
              </w:rPr>
              <w:t>LM3</w:t>
            </w:r>
          </w:p>
        </w:tc>
        <w:tc>
          <w:tcPr>
            <w:tcW w:w="3143" w:type="dxa"/>
            <w:vAlign w:val="center"/>
          </w:tcPr>
          <w:p w14:paraId="6D1CD80B" w14:textId="77777777" w:rsidR="00357757" w:rsidRPr="005E783F" w:rsidRDefault="00C560DA" w:rsidP="006B1C1F">
            <w:pPr>
              <w:spacing w:line="480" w:lineRule="auto"/>
              <w:rPr>
                <w:rFonts w:ascii="Times New Roman"/>
                <w:color w:val="000000"/>
              </w:rPr>
            </w:pPr>
            <w:r w:rsidRPr="005E783F">
              <w:rPr>
                <w:rFonts w:ascii="Times New Roman"/>
                <w:color w:val="000000"/>
              </w:rPr>
              <w:t>Leaf cutter</w:t>
            </w:r>
          </w:p>
        </w:tc>
      </w:tr>
      <w:tr w:rsidR="00357757" w:rsidRPr="005E783F" w14:paraId="2F2EF543" w14:textId="77777777">
        <w:trPr>
          <w:trHeight w:val="439"/>
        </w:trPr>
        <w:tc>
          <w:tcPr>
            <w:tcW w:w="825" w:type="dxa"/>
            <w:vAlign w:val="center"/>
          </w:tcPr>
          <w:p w14:paraId="3B92C2F4" w14:textId="77777777" w:rsidR="00357757" w:rsidRPr="005E783F" w:rsidRDefault="00C560DA" w:rsidP="006B1C1F">
            <w:pPr>
              <w:spacing w:line="480" w:lineRule="auto"/>
              <w:rPr>
                <w:rFonts w:ascii="Times New Roman"/>
                <w:color w:val="000000"/>
              </w:rPr>
            </w:pPr>
            <w:r w:rsidRPr="000776CC">
              <w:rPr>
                <w:rFonts w:ascii="Times New Roman"/>
                <w:color w:val="000000"/>
              </w:rPr>
              <w:t>LM4</w:t>
            </w:r>
          </w:p>
        </w:tc>
        <w:tc>
          <w:tcPr>
            <w:tcW w:w="3143" w:type="dxa"/>
            <w:vAlign w:val="center"/>
          </w:tcPr>
          <w:p w14:paraId="084DE3F5" w14:textId="46F653C5" w:rsidR="00357757" w:rsidRPr="005E783F" w:rsidRDefault="00C560DA" w:rsidP="006B1C1F">
            <w:pPr>
              <w:spacing w:line="480" w:lineRule="auto"/>
              <w:rPr>
                <w:rFonts w:ascii="Times New Roman"/>
                <w:color w:val="000000"/>
              </w:rPr>
            </w:pPr>
            <w:r w:rsidRPr="005E783F">
              <w:rPr>
                <w:rFonts w:ascii="Times New Roman"/>
                <w:i/>
                <w:color w:val="000000"/>
              </w:rPr>
              <w:t>P. betae</w:t>
            </w:r>
            <w:r w:rsidR="0022185A" w:rsidRPr="005E783F">
              <w:rPr>
                <w:rFonts w:ascii="Times New Roman"/>
                <w:color w:val="000000"/>
              </w:rPr>
              <w:t xml:space="preserve"> p</w:t>
            </w:r>
            <w:r w:rsidRPr="005E783F">
              <w:rPr>
                <w:rFonts w:ascii="Times New Roman"/>
                <w:color w:val="000000"/>
              </w:rPr>
              <w:t>redator (</w:t>
            </w:r>
            <w:r w:rsidRPr="00983112">
              <w:rPr>
                <w:rFonts w:ascii="Times New Roman"/>
                <w:i/>
                <w:color w:val="000000"/>
              </w:rPr>
              <w:t>Phoridae</w:t>
            </w:r>
            <w:r w:rsidRPr="005E783F">
              <w:rPr>
                <w:rFonts w:ascii="Times New Roman"/>
                <w:color w:val="000000"/>
              </w:rPr>
              <w:t>)</w:t>
            </w:r>
          </w:p>
        </w:tc>
      </w:tr>
      <w:tr w:rsidR="00357757" w:rsidRPr="005E783F" w14:paraId="65537088" w14:textId="77777777">
        <w:trPr>
          <w:trHeight w:val="439"/>
        </w:trPr>
        <w:tc>
          <w:tcPr>
            <w:tcW w:w="825" w:type="dxa"/>
            <w:vAlign w:val="center"/>
          </w:tcPr>
          <w:p w14:paraId="3783DB37" w14:textId="77777777" w:rsidR="00357757" w:rsidRPr="005E783F" w:rsidRDefault="00C560DA" w:rsidP="006B1C1F">
            <w:pPr>
              <w:spacing w:line="480" w:lineRule="auto"/>
              <w:rPr>
                <w:rFonts w:ascii="Times New Roman"/>
                <w:color w:val="000000"/>
              </w:rPr>
            </w:pPr>
            <w:r w:rsidRPr="000776CC">
              <w:rPr>
                <w:rFonts w:ascii="Times New Roman"/>
                <w:color w:val="000000"/>
              </w:rPr>
              <w:t>LM5</w:t>
            </w:r>
          </w:p>
        </w:tc>
        <w:tc>
          <w:tcPr>
            <w:tcW w:w="3143" w:type="dxa"/>
            <w:vAlign w:val="center"/>
          </w:tcPr>
          <w:p w14:paraId="587D9895" w14:textId="1880C50A" w:rsidR="00357757" w:rsidRPr="005E783F" w:rsidRDefault="000E6D05" w:rsidP="006B1C1F">
            <w:pPr>
              <w:spacing w:line="480" w:lineRule="auto"/>
              <w:rPr>
                <w:rFonts w:ascii="Times New Roman"/>
                <w:color w:val="000000"/>
              </w:rPr>
            </w:pPr>
            <w:r w:rsidRPr="005E783F">
              <w:rPr>
                <w:rFonts w:ascii="Times New Roman"/>
                <w:color w:val="000000"/>
              </w:rPr>
              <w:t xml:space="preserve">Aborted </w:t>
            </w:r>
            <w:r w:rsidR="00C560DA" w:rsidRPr="005E783F">
              <w:rPr>
                <w:rFonts w:ascii="Times New Roman"/>
                <w:i/>
                <w:color w:val="000000"/>
              </w:rPr>
              <w:t>P. betae</w:t>
            </w:r>
            <w:r w:rsidR="00C560DA" w:rsidRPr="005E783F">
              <w:rPr>
                <w:rFonts w:ascii="Times New Roman"/>
                <w:color w:val="000000"/>
              </w:rPr>
              <w:t xml:space="preserve"> lesion</w:t>
            </w:r>
          </w:p>
        </w:tc>
      </w:tr>
      <w:tr w:rsidR="00357757" w:rsidRPr="005E783F" w14:paraId="74E82608" w14:textId="77777777">
        <w:trPr>
          <w:trHeight w:val="439"/>
        </w:trPr>
        <w:tc>
          <w:tcPr>
            <w:tcW w:w="825" w:type="dxa"/>
            <w:vAlign w:val="center"/>
          </w:tcPr>
          <w:p w14:paraId="4D10FA88" w14:textId="77777777" w:rsidR="00357757" w:rsidRPr="005E783F" w:rsidRDefault="00C560DA" w:rsidP="006B1C1F">
            <w:pPr>
              <w:spacing w:line="480" w:lineRule="auto"/>
              <w:rPr>
                <w:rFonts w:ascii="Times New Roman"/>
                <w:color w:val="000000"/>
              </w:rPr>
            </w:pPr>
            <w:r w:rsidRPr="000776CC">
              <w:rPr>
                <w:rFonts w:ascii="Times New Roman"/>
                <w:color w:val="000000"/>
              </w:rPr>
              <w:t>LM6</w:t>
            </w:r>
          </w:p>
        </w:tc>
        <w:tc>
          <w:tcPr>
            <w:tcW w:w="3143" w:type="dxa"/>
            <w:vAlign w:val="center"/>
          </w:tcPr>
          <w:p w14:paraId="1F68072E" w14:textId="77777777" w:rsidR="00357757" w:rsidRPr="005E783F" w:rsidRDefault="00C560DA" w:rsidP="006B1C1F">
            <w:pPr>
              <w:spacing w:line="480" w:lineRule="auto"/>
              <w:rPr>
                <w:rFonts w:ascii="Times New Roman"/>
                <w:color w:val="000000"/>
              </w:rPr>
            </w:pPr>
            <w:r w:rsidRPr="005E783F">
              <w:rPr>
                <w:rFonts w:ascii="Times New Roman"/>
                <w:color w:val="000000"/>
              </w:rPr>
              <w:t>Intra-leaf herbivory</w:t>
            </w:r>
          </w:p>
        </w:tc>
      </w:tr>
      <w:tr w:rsidR="00357757" w:rsidRPr="005E783F" w14:paraId="3817533E" w14:textId="77777777">
        <w:trPr>
          <w:trHeight w:val="439"/>
        </w:trPr>
        <w:tc>
          <w:tcPr>
            <w:tcW w:w="825" w:type="dxa"/>
            <w:vAlign w:val="center"/>
          </w:tcPr>
          <w:p w14:paraId="0907F533" w14:textId="77777777" w:rsidR="00357757" w:rsidRPr="005E783F" w:rsidRDefault="00C560DA" w:rsidP="006B1C1F">
            <w:pPr>
              <w:spacing w:line="480" w:lineRule="auto"/>
              <w:rPr>
                <w:rFonts w:ascii="Times New Roman"/>
                <w:color w:val="000000"/>
              </w:rPr>
            </w:pPr>
            <w:r w:rsidRPr="000776CC">
              <w:rPr>
                <w:rFonts w:ascii="Times New Roman"/>
                <w:color w:val="000000"/>
              </w:rPr>
              <w:t>LM7</w:t>
            </w:r>
          </w:p>
        </w:tc>
        <w:tc>
          <w:tcPr>
            <w:tcW w:w="3143" w:type="dxa"/>
            <w:vAlign w:val="center"/>
          </w:tcPr>
          <w:p w14:paraId="11565569" w14:textId="77777777" w:rsidR="00357757" w:rsidRPr="005E783F" w:rsidRDefault="00C560DA" w:rsidP="006B1C1F">
            <w:pPr>
              <w:spacing w:line="480" w:lineRule="auto"/>
              <w:rPr>
                <w:rFonts w:ascii="Times New Roman"/>
                <w:color w:val="000000"/>
              </w:rPr>
            </w:pPr>
            <w:r w:rsidRPr="005E783F">
              <w:rPr>
                <w:rFonts w:ascii="Times New Roman"/>
                <w:color w:val="000000"/>
              </w:rPr>
              <w:t>Thysanoptera</w:t>
            </w:r>
          </w:p>
        </w:tc>
      </w:tr>
      <w:tr w:rsidR="00357757" w:rsidRPr="0084314C" w14:paraId="0019FDCF" w14:textId="77777777">
        <w:trPr>
          <w:trHeight w:val="439"/>
        </w:trPr>
        <w:tc>
          <w:tcPr>
            <w:tcW w:w="825" w:type="dxa"/>
            <w:vAlign w:val="center"/>
          </w:tcPr>
          <w:p w14:paraId="71E150E8" w14:textId="77777777" w:rsidR="00357757" w:rsidRPr="005E783F" w:rsidRDefault="00C560DA" w:rsidP="006B1C1F">
            <w:pPr>
              <w:spacing w:line="480" w:lineRule="auto"/>
              <w:rPr>
                <w:rFonts w:ascii="Times New Roman"/>
                <w:color w:val="000000"/>
              </w:rPr>
            </w:pPr>
            <w:r w:rsidRPr="000776CC">
              <w:rPr>
                <w:rFonts w:ascii="Times New Roman"/>
                <w:color w:val="000000"/>
              </w:rPr>
              <w:t>LM8</w:t>
            </w:r>
          </w:p>
        </w:tc>
        <w:tc>
          <w:tcPr>
            <w:tcW w:w="3143" w:type="dxa"/>
            <w:vAlign w:val="center"/>
          </w:tcPr>
          <w:p w14:paraId="6BE9B6E2" w14:textId="77777777" w:rsidR="00357757" w:rsidRPr="005E783F" w:rsidRDefault="00C560DA" w:rsidP="006B1C1F">
            <w:pPr>
              <w:spacing w:line="480" w:lineRule="auto"/>
              <w:rPr>
                <w:rFonts w:ascii="Times New Roman"/>
                <w:i/>
                <w:color w:val="000000"/>
              </w:rPr>
            </w:pPr>
            <w:r w:rsidRPr="005E783F">
              <w:rPr>
                <w:rFonts w:ascii="Times New Roman"/>
                <w:i/>
                <w:color w:val="000000"/>
              </w:rPr>
              <w:t>Anacampsis niveopulvella</w:t>
            </w:r>
          </w:p>
        </w:tc>
      </w:tr>
      <w:tr w:rsidR="00357757" w:rsidRPr="0084314C" w14:paraId="7052D571" w14:textId="77777777">
        <w:trPr>
          <w:trHeight w:val="439"/>
        </w:trPr>
        <w:tc>
          <w:tcPr>
            <w:tcW w:w="825" w:type="dxa"/>
            <w:vAlign w:val="center"/>
          </w:tcPr>
          <w:p w14:paraId="002A8B80" w14:textId="77777777" w:rsidR="00357757" w:rsidRPr="005E783F" w:rsidRDefault="00C560DA" w:rsidP="006B1C1F">
            <w:pPr>
              <w:spacing w:line="480" w:lineRule="auto"/>
              <w:rPr>
                <w:rFonts w:ascii="Times New Roman"/>
                <w:color w:val="000000"/>
              </w:rPr>
            </w:pPr>
            <w:r w:rsidRPr="000776CC">
              <w:rPr>
                <w:rFonts w:ascii="Times New Roman"/>
                <w:color w:val="000000"/>
              </w:rPr>
              <w:t>LM9</w:t>
            </w:r>
          </w:p>
        </w:tc>
        <w:tc>
          <w:tcPr>
            <w:tcW w:w="3143" w:type="dxa"/>
            <w:vAlign w:val="center"/>
          </w:tcPr>
          <w:p w14:paraId="7B3661CC" w14:textId="77777777" w:rsidR="00357757" w:rsidRPr="00983112" w:rsidRDefault="00C560DA" w:rsidP="006B1C1F">
            <w:pPr>
              <w:spacing w:line="480" w:lineRule="auto"/>
              <w:rPr>
                <w:rFonts w:ascii="Times New Roman"/>
                <w:i/>
                <w:color w:val="000000"/>
              </w:rPr>
            </w:pPr>
            <w:r w:rsidRPr="00983112">
              <w:rPr>
                <w:rFonts w:ascii="Times New Roman"/>
                <w:i/>
                <w:color w:val="000000"/>
              </w:rPr>
              <w:t>Cicadellidae</w:t>
            </w:r>
          </w:p>
        </w:tc>
      </w:tr>
      <w:tr w:rsidR="00357757" w:rsidRPr="0084314C" w14:paraId="7209FACD" w14:textId="77777777">
        <w:trPr>
          <w:trHeight w:val="439"/>
        </w:trPr>
        <w:tc>
          <w:tcPr>
            <w:tcW w:w="825" w:type="dxa"/>
            <w:vAlign w:val="center"/>
          </w:tcPr>
          <w:p w14:paraId="34D33E6C" w14:textId="77777777" w:rsidR="00357757" w:rsidRPr="005E783F" w:rsidRDefault="00C560DA" w:rsidP="006B1C1F">
            <w:pPr>
              <w:spacing w:line="480" w:lineRule="auto"/>
              <w:rPr>
                <w:rFonts w:ascii="Times New Roman"/>
                <w:color w:val="000000"/>
              </w:rPr>
            </w:pPr>
            <w:r w:rsidRPr="000776CC">
              <w:rPr>
                <w:rFonts w:ascii="Times New Roman"/>
                <w:color w:val="000000"/>
              </w:rPr>
              <w:t>LM10</w:t>
            </w:r>
          </w:p>
        </w:tc>
        <w:tc>
          <w:tcPr>
            <w:tcW w:w="3143" w:type="dxa"/>
            <w:vAlign w:val="center"/>
          </w:tcPr>
          <w:p w14:paraId="270E7E24" w14:textId="77777777" w:rsidR="00357757" w:rsidRPr="0084314C" w:rsidRDefault="00C560DA" w:rsidP="006B1C1F">
            <w:pPr>
              <w:spacing w:line="480" w:lineRule="auto"/>
              <w:rPr>
                <w:rFonts w:ascii="Times New Roman"/>
                <w:color w:val="000000"/>
              </w:rPr>
            </w:pPr>
            <w:r w:rsidRPr="0084314C">
              <w:rPr>
                <w:rFonts w:ascii="Times New Roman"/>
                <w:color w:val="000000"/>
              </w:rPr>
              <w:t xml:space="preserve">tip.miner = </w:t>
            </w:r>
            <w:r w:rsidRPr="00983112">
              <w:rPr>
                <w:rFonts w:ascii="Times New Roman"/>
                <w:i/>
                <w:color w:val="000000"/>
              </w:rPr>
              <w:t>Geometridae</w:t>
            </w:r>
            <w:r w:rsidRPr="0084314C">
              <w:rPr>
                <w:rFonts w:ascii="Times New Roman"/>
                <w:color w:val="000000"/>
              </w:rPr>
              <w:t xml:space="preserve"> 1</w:t>
            </w:r>
          </w:p>
        </w:tc>
      </w:tr>
      <w:tr w:rsidR="00357757" w:rsidRPr="0084314C" w14:paraId="38AC80B0" w14:textId="77777777">
        <w:trPr>
          <w:trHeight w:val="439"/>
        </w:trPr>
        <w:tc>
          <w:tcPr>
            <w:tcW w:w="825" w:type="dxa"/>
            <w:vAlign w:val="center"/>
          </w:tcPr>
          <w:p w14:paraId="03E76E82" w14:textId="77777777" w:rsidR="00357757" w:rsidRPr="005E783F" w:rsidRDefault="00C560DA" w:rsidP="006B1C1F">
            <w:pPr>
              <w:spacing w:line="480" w:lineRule="auto"/>
              <w:rPr>
                <w:rFonts w:ascii="Times New Roman"/>
                <w:color w:val="000000"/>
              </w:rPr>
            </w:pPr>
            <w:r w:rsidRPr="000776CC">
              <w:rPr>
                <w:rFonts w:ascii="Times New Roman"/>
                <w:color w:val="000000"/>
              </w:rPr>
              <w:t>LM1</w:t>
            </w:r>
            <w:r w:rsidRPr="005E783F">
              <w:rPr>
                <w:rFonts w:ascii="Times New Roman"/>
                <w:color w:val="000000"/>
              </w:rPr>
              <w:t>1</w:t>
            </w:r>
          </w:p>
        </w:tc>
        <w:tc>
          <w:tcPr>
            <w:tcW w:w="3143" w:type="dxa"/>
            <w:vAlign w:val="center"/>
          </w:tcPr>
          <w:p w14:paraId="60871138" w14:textId="77777777" w:rsidR="00357757" w:rsidRPr="0084314C" w:rsidRDefault="00C560DA" w:rsidP="006B1C1F">
            <w:pPr>
              <w:spacing w:line="480" w:lineRule="auto"/>
              <w:rPr>
                <w:rFonts w:ascii="Times New Roman"/>
                <w:color w:val="000000"/>
              </w:rPr>
            </w:pPr>
            <w:r w:rsidRPr="0084314C">
              <w:rPr>
                <w:rFonts w:ascii="Times New Roman"/>
                <w:color w:val="000000"/>
              </w:rPr>
              <w:t xml:space="preserve">edge.miner = </w:t>
            </w:r>
            <w:r w:rsidRPr="00983112">
              <w:rPr>
                <w:rFonts w:ascii="Times New Roman"/>
                <w:i/>
                <w:color w:val="000000"/>
              </w:rPr>
              <w:t>Geometridae</w:t>
            </w:r>
            <w:r w:rsidRPr="0084314C">
              <w:rPr>
                <w:rFonts w:ascii="Times New Roman"/>
                <w:color w:val="000000"/>
              </w:rPr>
              <w:t xml:space="preserve"> 2</w:t>
            </w:r>
          </w:p>
        </w:tc>
      </w:tr>
      <w:tr w:rsidR="00357757" w:rsidRPr="0084314C" w14:paraId="6392F5B6" w14:textId="77777777">
        <w:trPr>
          <w:trHeight w:val="439"/>
        </w:trPr>
        <w:tc>
          <w:tcPr>
            <w:tcW w:w="825" w:type="dxa"/>
            <w:vAlign w:val="center"/>
          </w:tcPr>
          <w:p w14:paraId="4CD1B6A1" w14:textId="77777777" w:rsidR="00357757" w:rsidRPr="005E783F" w:rsidRDefault="00C560DA" w:rsidP="006B1C1F">
            <w:pPr>
              <w:spacing w:line="480" w:lineRule="auto"/>
              <w:rPr>
                <w:rFonts w:ascii="Times New Roman"/>
                <w:color w:val="000000"/>
              </w:rPr>
            </w:pPr>
            <w:r w:rsidRPr="000776CC">
              <w:rPr>
                <w:rFonts w:ascii="Times New Roman"/>
                <w:color w:val="000000"/>
              </w:rPr>
              <w:t>LM12</w:t>
            </w:r>
          </w:p>
        </w:tc>
        <w:tc>
          <w:tcPr>
            <w:tcW w:w="3143" w:type="dxa"/>
            <w:vAlign w:val="center"/>
          </w:tcPr>
          <w:p w14:paraId="24581E66" w14:textId="77777777" w:rsidR="00357757" w:rsidRPr="0084314C" w:rsidRDefault="00C560DA" w:rsidP="006B1C1F">
            <w:pPr>
              <w:spacing w:line="480" w:lineRule="auto"/>
              <w:rPr>
                <w:rFonts w:ascii="Times New Roman"/>
                <w:color w:val="000000"/>
              </w:rPr>
            </w:pPr>
            <w:r w:rsidRPr="0084314C">
              <w:rPr>
                <w:rFonts w:ascii="Times New Roman"/>
                <w:color w:val="000000"/>
              </w:rPr>
              <w:t xml:space="preserve">mid.miner = </w:t>
            </w:r>
            <w:r w:rsidRPr="00983112">
              <w:rPr>
                <w:rFonts w:ascii="Times New Roman"/>
                <w:i/>
                <w:color w:val="000000"/>
              </w:rPr>
              <w:t>Gemoetridae</w:t>
            </w:r>
            <w:r w:rsidRPr="0084314C">
              <w:rPr>
                <w:rFonts w:ascii="Times New Roman"/>
                <w:color w:val="000000"/>
              </w:rPr>
              <w:t xml:space="preserve"> 3</w:t>
            </w:r>
          </w:p>
        </w:tc>
      </w:tr>
      <w:tr w:rsidR="00357757" w:rsidRPr="0084314C" w14:paraId="6B6E1C2A" w14:textId="77777777">
        <w:trPr>
          <w:trHeight w:val="439"/>
        </w:trPr>
        <w:tc>
          <w:tcPr>
            <w:tcW w:w="825" w:type="dxa"/>
            <w:vAlign w:val="center"/>
          </w:tcPr>
          <w:p w14:paraId="17E92BF9" w14:textId="77777777" w:rsidR="00357757" w:rsidRPr="005E783F" w:rsidRDefault="00C560DA" w:rsidP="006B1C1F">
            <w:pPr>
              <w:spacing w:line="480" w:lineRule="auto"/>
              <w:rPr>
                <w:rFonts w:ascii="Times New Roman"/>
                <w:color w:val="000000"/>
              </w:rPr>
            </w:pPr>
            <w:r w:rsidRPr="000776CC">
              <w:rPr>
                <w:rFonts w:ascii="Times New Roman"/>
                <w:color w:val="000000"/>
              </w:rPr>
              <w:t>LM13</w:t>
            </w:r>
          </w:p>
        </w:tc>
        <w:tc>
          <w:tcPr>
            <w:tcW w:w="3143" w:type="dxa"/>
            <w:vAlign w:val="center"/>
          </w:tcPr>
          <w:p w14:paraId="6748B5AA" w14:textId="151B660A" w:rsidR="00357757" w:rsidRPr="0084314C" w:rsidRDefault="008910C8" w:rsidP="006B1C1F">
            <w:pPr>
              <w:spacing w:line="480" w:lineRule="auto"/>
              <w:rPr>
                <w:rFonts w:ascii="Times New Roman"/>
                <w:color w:val="000000"/>
              </w:rPr>
            </w:pPr>
            <w:r w:rsidRPr="0084314C">
              <w:rPr>
                <w:rFonts w:ascii="Times New Roman"/>
                <w:color w:val="000000"/>
              </w:rPr>
              <w:t xml:space="preserve">Aborted </w:t>
            </w:r>
            <w:r w:rsidR="00C560DA" w:rsidRPr="0084314C">
              <w:rPr>
                <w:rFonts w:ascii="Times New Roman"/>
                <w:i/>
                <w:color w:val="000000"/>
              </w:rPr>
              <w:t>Phylacolpa</w:t>
            </w:r>
            <w:r w:rsidR="00C560DA" w:rsidRPr="0084314C">
              <w:rPr>
                <w:rFonts w:ascii="Times New Roman"/>
                <w:color w:val="000000"/>
              </w:rPr>
              <w:t xml:space="preserve"> </w:t>
            </w:r>
          </w:p>
        </w:tc>
      </w:tr>
      <w:tr w:rsidR="00357757" w:rsidRPr="0084314C" w14:paraId="62A4AF03" w14:textId="77777777">
        <w:trPr>
          <w:trHeight w:val="439"/>
        </w:trPr>
        <w:tc>
          <w:tcPr>
            <w:tcW w:w="825" w:type="dxa"/>
            <w:vAlign w:val="center"/>
          </w:tcPr>
          <w:p w14:paraId="7A3B5630" w14:textId="77777777" w:rsidR="00357757" w:rsidRPr="0084314C" w:rsidRDefault="00C560DA" w:rsidP="006B1C1F">
            <w:pPr>
              <w:spacing w:line="480" w:lineRule="auto"/>
              <w:rPr>
                <w:rFonts w:ascii="Times New Roman"/>
                <w:color w:val="000000"/>
              </w:rPr>
            </w:pPr>
            <w:r w:rsidRPr="000776CC">
              <w:rPr>
                <w:rFonts w:ascii="Times New Roman"/>
                <w:color w:val="000000"/>
              </w:rPr>
              <w:t>LM14</w:t>
            </w:r>
          </w:p>
        </w:tc>
        <w:tc>
          <w:tcPr>
            <w:tcW w:w="3143" w:type="dxa"/>
            <w:vAlign w:val="center"/>
          </w:tcPr>
          <w:p w14:paraId="51667509" w14:textId="77777777" w:rsidR="00357757" w:rsidRPr="0084314C" w:rsidRDefault="00C560DA" w:rsidP="006B1C1F">
            <w:pPr>
              <w:spacing w:line="480" w:lineRule="auto"/>
              <w:rPr>
                <w:rFonts w:ascii="Times New Roman"/>
                <w:i/>
                <w:color w:val="000000"/>
              </w:rPr>
            </w:pPr>
            <w:r w:rsidRPr="0084314C">
              <w:rPr>
                <w:rFonts w:ascii="Times New Roman"/>
                <w:i/>
                <w:color w:val="000000"/>
              </w:rPr>
              <w:t>Phylacolpa</w:t>
            </w:r>
          </w:p>
        </w:tc>
      </w:tr>
      <w:tr w:rsidR="00357757" w:rsidRPr="0084314C" w14:paraId="52E9525C" w14:textId="77777777">
        <w:trPr>
          <w:trHeight w:val="439"/>
        </w:trPr>
        <w:tc>
          <w:tcPr>
            <w:tcW w:w="825" w:type="dxa"/>
            <w:vAlign w:val="center"/>
          </w:tcPr>
          <w:p w14:paraId="62DAF0A3" w14:textId="77777777" w:rsidR="00357757" w:rsidRPr="0084314C" w:rsidRDefault="00C560DA" w:rsidP="006B1C1F">
            <w:pPr>
              <w:spacing w:line="480" w:lineRule="auto"/>
              <w:rPr>
                <w:rFonts w:ascii="Times New Roman"/>
                <w:color w:val="000000"/>
              </w:rPr>
            </w:pPr>
            <w:r w:rsidRPr="000776CC">
              <w:rPr>
                <w:rFonts w:ascii="Times New Roman"/>
                <w:color w:val="000000"/>
              </w:rPr>
              <w:t>LM15</w:t>
            </w:r>
          </w:p>
        </w:tc>
        <w:tc>
          <w:tcPr>
            <w:tcW w:w="3143" w:type="dxa"/>
            <w:vAlign w:val="center"/>
          </w:tcPr>
          <w:p w14:paraId="044E824C" w14:textId="77777777" w:rsidR="00357757" w:rsidRPr="0084314C" w:rsidRDefault="00C560DA" w:rsidP="006B1C1F">
            <w:pPr>
              <w:spacing w:line="480" w:lineRule="auto"/>
              <w:rPr>
                <w:rFonts w:ascii="Times New Roman"/>
                <w:i/>
                <w:color w:val="000000"/>
              </w:rPr>
            </w:pPr>
            <w:r w:rsidRPr="0084314C">
              <w:rPr>
                <w:rFonts w:ascii="Times New Roman"/>
                <w:i/>
                <w:color w:val="000000"/>
              </w:rPr>
              <w:t>P. betae</w:t>
            </w:r>
          </w:p>
        </w:tc>
      </w:tr>
    </w:tbl>
    <w:p w14:paraId="240B10EA" w14:textId="77777777" w:rsidR="003A6258" w:rsidRPr="000776CC" w:rsidRDefault="003A6258" w:rsidP="006B1C1F">
      <w:pPr>
        <w:pStyle w:val="ListParagraph"/>
        <w:spacing w:line="480" w:lineRule="auto"/>
        <w:ind w:left="0"/>
        <w:rPr>
          <w:rFonts w:ascii="Times New Roman"/>
        </w:rPr>
      </w:pPr>
    </w:p>
    <w:p w14:paraId="6FF97D49" w14:textId="62D318C7" w:rsidR="00357757" w:rsidRPr="0084314C" w:rsidRDefault="00C1773F" w:rsidP="006B1C1F">
      <w:pPr>
        <w:pStyle w:val="ListParagraph"/>
        <w:spacing w:line="480" w:lineRule="auto"/>
        <w:ind w:left="0"/>
        <w:rPr>
          <w:rFonts w:ascii="Times New Roman"/>
        </w:rPr>
        <w:sectPr w:rsidR="00357757" w:rsidRPr="0084314C">
          <w:pgSz w:w="15840" w:h="12240" w:orient="landscape"/>
          <w:pgMar w:top="1800" w:right="1440" w:bottom="1800" w:left="1440" w:header="720" w:footer="720" w:gutter="0"/>
          <w:cols w:space="720"/>
        </w:sectPr>
      </w:pPr>
      <w:r w:rsidRPr="0084314C">
        <w:rPr>
          <w:rFonts w:ascii="Times New Roman"/>
        </w:rPr>
        <w:t>Table 3. Leaf modifiers associated with labels used in figures.</w:t>
      </w:r>
    </w:p>
    <w:p w14:paraId="78A97FA6" w14:textId="77777777" w:rsidR="00357757" w:rsidRPr="0084314C" w:rsidRDefault="00C560DA" w:rsidP="006B1C1F">
      <w:pPr>
        <w:pStyle w:val="ListParagraph"/>
        <w:spacing w:line="480" w:lineRule="auto"/>
        <w:ind w:left="0"/>
        <w:rPr>
          <w:rFonts w:ascii="Times New Roman"/>
          <w:b/>
        </w:rPr>
      </w:pPr>
      <w:r w:rsidRPr="0084314C">
        <w:rPr>
          <w:rFonts w:ascii="Times New Roman"/>
          <w:b/>
        </w:rPr>
        <w:t>Figure Legends</w:t>
      </w:r>
    </w:p>
    <w:p w14:paraId="1992FFEA" w14:textId="77777777" w:rsidR="00357757" w:rsidRPr="0084314C" w:rsidRDefault="00357757" w:rsidP="000776CC">
      <w:pPr>
        <w:pStyle w:val="ListParagraph"/>
        <w:spacing w:line="480" w:lineRule="auto"/>
        <w:ind w:left="0"/>
        <w:rPr>
          <w:rFonts w:ascii="Times New Roman"/>
        </w:rPr>
      </w:pPr>
    </w:p>
    <w:p w14:paraId="37706A2F" w14:textId="4E25003F" w:rsidR="00357757" w:rsidRPr="0084314C" w:rsidRDefault="00C560DA" w:rsidP="0084314C">
      <w:pPr>
        <w:pStyle w:val="ListParagraph"/>
        <w:spacing w:line="480" w:lineRule="auto"/>
        <w:ind w:left="0"/>
        <w:rPr>
          <w:rFonts w:ascii="Times New Roman"/>
        </w:rPr>
      </w:pPr>
      <w:r w:rsidRPr="0084314C">
        <w:rPr>
          <w:rFonts w:ascii="Times New Roman"/>
        </w:rPr>
        <w:t xml:space="preserve">Figure 1. Unipartite network plots showing significant pairwise leaf scale occurrences of the leaf </w:t>
      </w:r>
      <w:r w:rsidR="005309A0" w:rsidRPr="0084314C">
        <w:rPr>
          <w:rFonts w:ascii="Times New Roman"/>
        </w:rPr>
        <w:t>modifying species (see Table 3</w:t>
      </w:r>
      <w:r w:rsidRPr="0084314C">
        <w:rPr>
          <w:rFonts w:ascii="Times New Roman"/>
        </w:rPr>
        <w:t xml:space="preserve">) found on the senescing and </w:t>
      </w:r>
      <w:r w:rsidR="00B65553" w:rsidRPr="0084314C">
        <w:rPr>
          <w:rFonts w:ascii="Times New Roman"/>
        </w:rPr>
        <w:t xml:space="preserve">healthy </w:t>
      </w:r>
      <w:r w:rsidRPr="0084314C">
        <w:rPr>
          <w:rFonts w:ascii="Times New Roman"/>
        </w:rPr>
        <w:t xml:space="preserve">leaves of </w:t>
      </w:r>
      <w:r w:rsidRPr="0084314C">
        <w:rPr>
          <w:rFonts w:ascii="Times New Roman"/>
          <w:i/>
        </w:rPr>
        <w:t>P. angustifolia</w:t>
      </w:r>
      <w:r w:rsidRPr="0084314C">
        <w:rPr>
          <w:rFonts w:ascii="Times New Roman"/>
        </w:rPr>
        <w:t>. Nodes show each leaf modifier scaled by the log of its total abundance and edges show the log of the frequency of occurrence. Note that node positions are the same for all s</w:t>
      </w:r>
      <w:r w:rsidR="00B82551" w:rsidRPr="0084314C">
        <w:rPr>
          <w:rFonts w:ascii="Times New Roman"/>
        </w:rPr>
        <w:t>pecies between the two networks and only species with at least one significant edge in either network are plotted here.</w:t>
      </w:r>
    </w:p>
    <w:p w14:paraId="6EA64D0F" w14:textId="77777777" w:rsidR="00357757" w:rsidRPr="0084314C" w:rsidRDefault="00357757" w:rsidP="0084314C">
      <w:pPr>
        <w:pStyle w:val="ListParagraph"/>
        <w:spacing w:line="480" w:lineRule="auto"/>
        <w:ind w:left="0"/>
        <w:rPr>
          <w:rFonts w:ascii="Times New Roman"/>
        </w:rPr>
      </w:pPr>
    </w:p>
    <w:p w14:paraId="7CE73D4B" w14:textId="24F7B69A" w:rsidR="00357757" w:rsidRPr="0084314C" w:rsidRDefault="00C560DA" w:rsidP="0084314C">
      <w:pPr>
        <w:pStyle w:val="ListParagraph"/>
        <w:spacing w:line="480" w:lineRule="auto"/>
        <w:ind w:left="0"/>
        <w:rPr>
          <w:rFonts w:ascii="Times New Roman"/>
        </w:rPr>
      </w:pPr>
      <w:r w:rsidRPr="0084314C">
        <w:rPr>
          <w:rFonts w:ascii="Times New Roman"/>
        </w:rPr>
        <w:t xml:space="preserve">Figure 2. </w:t>
      </w:r>
      <w:r w:rsidR="000C6974" w:rsidRPr="0084314C">
        <w:rPr>
          <w:rFonts w:ascii="Times New Roman"/>
        </w:rPr>
        <w:t xml:space="preserve">Bipartite networks for the senescing and </w:t>
      </w:r>
      <w:r w:rsidR="00B65553" w:rsidRPr="0084314C">
        <w:rPr>
          <w:rFonts w:ascii="Times New Roman"/>
        </w:rPr>
        <w:t xml:space="preserve">healthy </w:t>
      </w:r>
      <w:r w:rsidR="000C6974" w:rsidRPr="0084314C">
        <w:rPr>
          <w:rFonts w:ascii="Times New Roman"/>
        </w:rPr>
        <w:t>leaves comprised of tree genotype (left mode) and leaf modifier (right mode). Nodes are scaled by the marginal totals for genotypes and leaf modifiers and edges are scaled by the mean relative frequency of each leaf modifier on each genotype. Node color indicates module membership, which was computed separately for each network.</w:t>
      </w:r>
      <w:r w:rsidRPr="0084314C">
        <w:rPr>
          <w:rFonts w:ascii="Times New Roman"/>
        </w:rPr>
        <w:t xml:space="preserve"> </w:t>
      </w:r>
    </w:p>
    <w:p w14:paraId="4E276865" w14:textId="77777777" w:rsidR="00357757" w:rsidRPr="0084314C" w:rsidRDefault="00357757" w:rsidP="0084314C">
      <w:pPr>
        <w:pStyle w:val="ListParagraph"/>
        <w:spacing w:line="480" w:lineRule="auto"/>
        <w:ind w:left="0"/>
        <w:rPr>
          <w:rFonts w:ascii="Times New Roman"/>
        </w:rPr>
      </w:pPr>
    </w:p>
    <w:p w14:paraId="58DCD829" w14:textId="505D439D" w:rsidR="00357757" w:rsidRPr="0084314C" w:rsidRDefault="00C560DA" w:rsidP="0084314C">
      <w:pPr>
        <w:pStyle w:val="ListParagraph"/>
        <w:spacing w:line="480" w:lineRule="auto"/>
        <w:ind w:left="0"/>
        <w:rPr>
          <w:rFonts w:ascii="Times New Roman"/>
        </w:rPr>
      </w:pPr>
      <w:r w:rsidRPr="0084314C">
        <w:rPr>
          <w:rFonts w:ascii="Times New Roman"/>
        </w:rPr>
        <w:t xml:space="preserve">Figure 3. </w:t>
      </w:r>
      <w:r w:rsidR="000C6974" w:rsidRPr="0084314C">
        <w:rPr>
          <w:rFonts w:ascii="Times New Roman"/>
        </w:rPr>
        <w:t xml:space="preserve">Barplot of the mean (+- 1 SE) percent differences in </w:t>
      </w:r>
      <w:r w:rsidR="000C6974" w:rsidRPr="0084314C">
        <w:rPr>
          <w:rFonts w:ascii="Times New Roman"/>
          <w:i/>
        </w:rPr>
        <w:t xml:space="preserve">P. betae </w:t>
      </w:r>
      <w:r w:rsidR="000C6974" w:rsidRPr="0084314C">
        <w:rPr>
          <w:rFonts w:ascii="Times New Roman"/>
        </w:rPr>
        <w:t>gall density across all leaves and on individual leaves for each genotype.</w:t>
      </w:r>
      <w:r w:rsidR="0002020E" w:rsidRPr="0084314C">
        <w:rPr>
          <w:rFonts w:ascii="Times New Roman"/>
        </w:rPr>
        <w:t xml:space="preserve"> Genotypes varied significantly in their </w:t>
      </w:r>
      <w:r w:rsidR="004B27C8" w:rsidRPr="0084314C">
        <w:rPr>
          <w:rFonts w:ascii="Times New Roman"/>
        </w:rPr>
        <w:t xml:space="preserve">senescence </w:t>
      </w:r>
      <w:r w:rsidR="0002020E" w:rsidRPr="0084314C">
        <w:rPr>
          <w:rFonts w:ascii="Times New Roman"/>
        </w:rPr>
        <w:t xml:space="preserve">effects </w:t>
      </w:r>
      <w:r w:rsidR="004B27C8" w:rsidRPr="0084314C">
        <w:rPr>
          <w:rFonts w:ascii="Times New Roman"/>
        </w:rPr>
        <w:t>(</w:t>
      </w:r>
      <w:r w:rsidR="00B65553" w:rsidRPr="0084314C">
        <w:rPr>
          <w:rFonts w:ascii="Times New Roman"/>
        </w:rPr>
        <w:t xml:space="preserve">Healthy </w:t>
      </w:r>
      <w:r w:rsidR="004B27C8" w:rsidRPr="0084314C">
        <w:rPr>
          <w:rFonts w:ascii="Times New Roman"/>
        </w:rPr>
        <w:t xml:space="preserve">– Senescent) </w:t>
      </w:r>
      <w:r w:rsidR="0002020E" w:rsidRPr="0084314C">
        <w:rPr>
          <w:rFonts w:ascii="Times New Roman"/>
        </w:rPr>
        <w:t xml:space="preserve">on </w:t>
      </w:r>
      <w:r w:rsidR="0002020E" w:rsidRPr="0084314C">
        <w:rPr>
          <w:rFonts w:ascii="Times New Roman"/>
          <w:i/>
        </w:rPr>
        <w:t>P. betae</w:t>
      </w:r>
      <w:r w:rsidR="0002020E" w:rsidRPr="0084314C">
        <w:rPr>
          <w:rFonts w:ascii="Times New Roman"/>
        </w:rPr>
        <w:t xml:space="preserve"> </w:t>
      </w:r>
      <w:r w:rsidR="00124924" w:rsidRPr="0084314C">
        <w:rPr>
          <w:rFonts w:ascii="Times New Roman"/>
        </w:rPr>
        <w:t>up to a gall density of two galls per leaf (i.e., double galls).</w:t>
      </w:r>
      <w:r w:rsidR="000155CC" w:rsidRPr="0084314C">
        <w:rPr>
          <w:rFonts w:ascii="Times New Roman"/>
        </w:rPr>
        <w:t xml:space="preserve"> </w:t>
      </w:r>
    </w:p>
    <w:p w14:paraId="2B5D8532" w14:textId="77777777" w:rsidR="00357757" w:rsidRPr="0084314C" w:rsidRDefault="00357757" w:rsidP="0084314C">
      <w:pPr>
        <w:spacing w:line="480" w:lineRule="auto"/>
        <w:rPr>
          <w:rFonts w:ascii="Times New Roman"/>
        </w:rPr>
      </w:pPr>
    </w:p>
    <w:p w14:paraId="3DCBA302" w14:textId="77777777" w:rsidR="00357757" w:rsidRPr="0084314C" w:rsidRDefault="00C560DA" w:rsidP="0084314C">
      <w:pPr>
        <w:spacing w:line="480" w:lineRule="auto"/>
        <w:rPr>
          <w:rFonts w:ascii="Times New Roman"/>
        </w:rPr>
      </w:pPr>
      <w:r w:rsidRPr="0084314C">
        <w:rPr>
          <w:rFonts w:ascii="Times New Roman"/>
        </w:rPr>
        <w:br w:type="page"/>
      </w:r>
    </w:p>
    <w:p w14:paraId="48396762" w14:textId="77777777" w:rsidR="00357757" w:rsidRPr="0084314C" w:rsidRDefault="00357757" w:rsidP="0084314C">
      <w:pPr>
        <w:spacing w:line="480" w:lineRule="auto"/>
        <w:rPr>
          <w:rFonts w:ascii="Times New Roman"/>
        </w:rPr>
        <w:sectPr w:rsidR="00357757" w:rsidRPr="0084314C">
          <w:pgSz w:w="12240" w:h="15840"/>
          <w:pgMar w:top="1440" w:right="1800" w:bottom="1440" w:left="1800" w:header="720" w:footer="720" w:gutter="0"/>
          <w:cols w:space="720"/>
        </w:sectPr>
      </w:pPr>
    </w:p>
    <w:p w14:paraId="5D3FE468" w14:textId="77777777" w:rsidR="00357757" w:rsidRPr="0084314C" w:rsidRDefault="00C560DA" w:rsidP="0084314C">
      <w:pPr>
        <w:spacing w:line="480" w:lineRule="auto"/>
        <w:rPr>
          <w:rFonts w:ascii="Times New Roman"/>
        </w:rPr>
      </w:pPr>
      <w:r w:rsidRPr="0084314C">
        <w:rPr>
          <w:rFonts w:ascii="Times New Roman"/>
        </w:rPr>
        <w:t>Figure 1</w:t>
      </w:r>
    </w:p>
    <w:p w14:paraId="772A4065" w14:textId="77777777" w:rsidR="00357757" w:rsidRPr="0084314C" w:rsidRDefault="00357757" w:rsidP="0084314C">
      <w:pPr>
        <w:spacing w:line="480" w:lineRule="auto"/>
        <w:rPr>
          <w:rFonts w:ascii="Times New Roman"/>
        </w:rPr>
      </w:pPr>
    </w:p>
    <w:p w14:paraId="2AF561FF" w14:textId="240BC4A9" w:rsidR="00357757" w:rsidRPr="000776CC" w:rsidRDefault="00577A26" w:rsidP="0084314C">
      <w:pPr>
        <w:spacing w:line="480" w:lineRule="auto"/>
        <w:rPr>
          <w:rFonts w:ascii="Times New Roman"/>
        </w:rPr>
      </w:pPr>
      <w:r w:rsidRPr="000776CC">
        <w:rPr>
          <w:rFonts w:ascii="Times New Roman"/>
          <w:noProof/>
        </w:rPr>
        <w:drawing>
          <wp:inline distT="0" distB="0" distL="0" distR="0" wp14:anchorId="275FB8D2" wp14:editId="1CC09B1F">
            <wp:extent cx="8229600" cy="4325620"/>
            <wp:effectExtent l="0" t="0" r="0" b="0"/>
            <wp:docPr id="1" name="Picture 1" descr="Macintosh HD:Users:Aeolus:Desktop:Screen shot 2014-04-09 at 12.1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4-09 at 12.12.0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4325620"/>
                    </a:xfrm>
                    <a:prstGeom prst="rect">
                      <a:avLst/>
                    </a:prstGeom>
                    <a:noFill/>
                    <a:ln>
                      <a:noFill/>
                    </a:ln>
                  </pic:spPr>
                </pic:pic>
              </a:graphicData>
            </a:graphic>
          </wp:inline>
        </w:drawing>
      </w:r>
    </w:p>
    <w:p w14:paraId="22BD3E7E" w14:textId="77777777" w:rsidR="00357757" w:rsidRPr="0084314C" w:rsidRDefault="00357757" w:rsidP="0084314C">
      <w:pPr>
        <w:spacing w:line="480" w:lineRule="auto"/>
        <w:rPr>
          <w:rFonts w:ascii="Times New Roman"/>
        </w:rPr>
      </w:pPr>
    </w:p>
    <w:p w14:paraId="03F4B07D" w14:textId="76647142" w:rsidR="00CD63E5" w:rsidRPr="0084314C" w:rsidRDefault="00C560DA" w:rsidP="0084314C">
      <w:pPr>
        <w:spacing w:line="480" w:lineRule="auto"/>
        <w:rPr>
          <w:rFonts w:ascii="Times New Roman"/>
        </w:rPr>
      </w:pPr>
      <w:r w:rsidRPr="0084314C">
        <w:rPr>
          <w:rFonts w:ascii="Times New Roman"/>
        </w:rPr>
        <w:t xml:space="preserve">Figure 2. </w:t>
      </w:r>
    </w:p>
    <w:p w14:paraId="2F6E9A45" w14:textId="7EDF36E8" w:rsidR="00357757" w:rsidRPr="000776CC" w:rsidRDefault="00577A26" w:rsidP="0084314C">
      <w:pPr>
        <w:spacing w:line="480" w:lineRule="auto"/>
        <w:rPr>
          <w:rFonts w:ascii="Times New Roman"/>
        </w:rPr>
      </w:pPr>
      <w:r w:rsidRPr="000776CC">
        <w:rPr>
          <w:rFonts w:ascii="Times New Roman"/>
          <w:noProof/>
        </w:rPr>
        <w:drawing>
          <wp:inline distT="0" distB="0" distL="0" distR="0" wp14:anchorId="3F6BD699" wp14:editId="74BD012C">
            <wp:extent cx="6172200" cy="4868341"/>
            <wp:effectExtent l="0" t="0" r="0" b="8890"/>
            <wp:docPr id="2" name="Picture 2" descr="Macintosh HD:Users:Aeolus:Desktop:Screen shot 2014-04-09 at 12.1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4-09 at 12.11.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4868341"/>
                    </a:xfrm>
                    <a:prstGeom prst="rect">
                      <a:avLst/>
                    </a:prstGeom>
                    <a:noFill/>
                    <a:ln>
                      <a:noFill/>
                    </a:ln>
                  </pic:spPr>
                </pic:pic>
              </a:graphicData>
            </a:graphic>
          </wp:inline>
        </w:drawing>
      </w:r>
    </w:p>
    <w:p w14:paraId="2D4DE696" w14:textId="363BFFF5" w:rsidR="00357757" w:rsidRPr="0084314C" w:rsidRDefault="00C560DA" w:rsidP="0084314C">
      <w:pPr>
        <w:spacing w:line="480" w:lineRule="auto"/>
        <w:rPr>
          <w:rFonts w:ascii="Times New Roman"/>
        </w:rPr>
      </w:pPr>
      <w:r w:rsidRPr="000776CC">
        <w:rPr>
          <w:rFonts w:ascii="Times New Roman"/>
        </w:rPr>
        <w:t>Figure</w:t>
      </w:r>
      <w:r w:rsidRPr="0084314C">
        <w:rPr>
          <w:rFonts w:ascii="Times New Roman"/>
        </w:rPr>
        <w:t xml:space="preserve"> 3</w:t>
      </w:r>
    </w:p>
    <w:p w14:paraId="2A79EC88" w14:textId="23E34146" w:rsidR="00357757" w:rsidRPr="0084314C" w:rsidRDefault="00577A26" w:rsidP="0084314C">
      <w:pPr>
        <w:spacing w:line="480" w:lineRule="auto"/>
        <w:rPr>
          <w:rFonts w:ascii="Times New Roman"/>
        </w:rPr>
        <w:sectPr w:rsidR="00357757" w:rsidRPr="0084314C">
          <w:pgSz w:w="15840" w:h="12240" w:orient="landscape"/>
          <w:pgMar w:top="1800" w:right="1440" w:bottom="1800" w:left="1440" w:header="720" w:footer="720" w:gutter="0"/>
          <w:cols w:space="720"/>
        </w:sectPr>
      </w:pPr>
      <w:r w:rsidRPr="000776CC">
        <w:rPr>
          <w:rFonts w:ascii="Times New Roman"/>
          <w:noProof/>
        </w:rPr>
        <w:drawing>
          <wp:inline distT="0" distB="0" distL="0" distR="0" wp14:anchorId="4281D656" wp14:editId="7F331193">
            <wp:extent cx="8229600" cy="5075555"/>
            <wp:effectExtent l="0" t="0" r="0" b="4445"/>
            <wp:docPr id="3" name="Picture 3" descr="Macintosh HD:Users:Aeolus:Desktop:Screen shot 2014-04-09 at 12.1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4-09 at 12.11.5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5075555"/>
                    </a:xfrm>
                    <a:prstGeom prst="rect">
                      <a:avLst/>
                    </a:prstGeom>
                    <a:noFill/>
                    <a:ln>
                      <a:noFill/>
                    </a:ln>
                  </pic:spPr>
                </pic:pic>
              </a:graphicData>
            </a:graphic>
          </wp:inline>
        </w:drawing>
      </w:r>
    </w:p>
    <w:p w14:paraId="53C495DF" w14:textId="77777777" w:rsidR="00357757" w:rsidRPr="0084314C" w:rsidRDefault="00357757" w:rsidP="00AB6654">
      <w:pPr>
        <w:pStyle w:val="ListParagraph"/>
        <w:spacing w:line="480" w:lineRule="auto"/>
        <w:ind w:left="0"/>
        <w:rPr>
          <w:rFonts w:ascii="Times New Roman"/>
        </w:rPr>
      </w:pPr>
    </w:p>
    <w:sectPr w:rsidR="00357757" w:rsidRPr="0084314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Whitham" w:date="2014-04-10T08:27:00Z" w:initials="TW">
    <w:p w14:paraId="099F3BE7" w14:textId="2406276F" w:rsidR="000D09B5" w:rsidRDefault="000D09B5">
      <w:pPr>
        <w:pStyle w:val="CommentText"/>
      </w:pPr>
      <w:r>
        <w:rPr>
          <w:rStyle w:val="CommentReference"/>
        </w:rPr>
        <w:annotationRef/>
      </w:r>
      <w:r>
        <w:t>If you give this here, then need to do elsewhere too.</w:t>
      </w:r>
    </w:p>
  </w:comment>
  <w:comment w:id="6" w:author="Thomas Whitham" w:date="2014-04-09T23:41:00Z" w:initials="TW">
    <w:p w14:paraId="1A56DE99" w14:textId="41DAD03A" w:rsidR="00BB28E2" w:rsidRDefault="00BB28E2">
      <w:pPr>
        <w:pStyle w:val="CommentText"/>
      </w:pPr>
      <w:r>
        <w:rPr>
          <w:rStyle w:val="CommentReference"/>
        </w:rPr>
        <w:annotationRef/>
      </w:r>
      <w:r>
        <w:t>Many won</w:t>
      </w:r>
      <w:r>
        <w:t>’</w:t>
      </w:r>
      <w:r>
        <w:t>t know what this is so need another name for abstract or define.</w:t>
      </w:r>
    </w:p>
  </w:comment>
  <w:comment w:id="7" w:author="Thomas Whitham" w:date="2014-04-09T23:44:00Z" w:initials="TW">
    <w:p w14:paraId="302DCEEB" w14:textId="7115E2B7" w:rsidR="00BB28E2" w:rsidRDefault="00BB28E2">
      <w:pPr>
        <w:pStyle w:val="CommentText"/>
      </w:pPr>
      <w:r>
        <w:rPr>
          <w:rStyle w:val="CommentReference"/>
        </w:rPr>
        <w:annotationRef/>
      </w:r>
      <w:r>
        <w:t>This seems redundant with above</w:t>
      </w:r>
    </w:p>
  </w:comment>
  <w:comment w:id="8" w:author="Thomas Whitham" w:date="2014-04-09T23:44:00Z" w:initials="TW">
    <w:p w14:paraId="6FA77586" w14:textId="573D5985" w:rsidR="00BB28E2" w:rsidRDefault="00BB28E2">
      <w:pPr>
        <w:pStyle w:val="CommentText"/>
      </w:pPr>
      <w:r>
        <w:rPr>
          <w:rStyle w:val="CommentReference"/>
        </w:rPr>
        <w:annotationRef/>
      </w:r>
      <w:r>
        <w:t xml:space="preserve">This may not be clear to many </w:t>
      </w:r>
      <w:r>
        <w:t>–</w:t>
      </w:r>
      <w:r>
        <w:t xml:space="preserve"> genotype-species vs species-species</w:t>
      </w:r>
    </w:p>
  </w:comment>
  <w:comment w:id="11" w:author="Thomas Whitham" w:date="2014-04-10T08:31:00Z" w:initials="TW">
    <w:p w14:paraId="7C765E72" w14:textId="423D5A3C" w:rsidR="000D09B5" w:rsidRDefault="000D09B5" w:rsidP="000D09B5">
      <w:pPr>
        <w:autoSpaceDE w:val="0"/>
        <w:autoSpaceDN w:val="0"/>
        <w:adjustRightInd w:val="0"/>
        <w:rPr>
          <w:rFonts w:ascii="AdvGARMT" w:hAnsi="AdvGARMT" w:cs="AdvGARMT"/>
          <w:sz w:val="16"/>
          <w:szCs w:val="16"/>
        </w:rPr>
      </w:pPr>
      <w:r>
        <w:rPr>
          <w:rStyle w:val="CommentReference"/>
        </w:rPr>
        <w:annotationRef/>
      </w:r>
      <w:r>
        <w:rPr>
          <w:rFonts w:ascii="AdvGARMT" w:hAnsi="AdvGARMT" w:cs="AdvGARMT"/>
          <w:sz w:val="16"/>
          <w:szCs w:val="16"/>
        </w:rPr>
        <w:t>Not sure about the tritrophic level of this paper, but I think it is very appropriate here, especially if this is going to Ecology Letters.</w:t>
      </w:r>
    </w:p>
    <w:p w14:paraId="28414845" w14:textId="77777777" w:rsidR="000D09B5" w:rsidRDefault="000D09B5" w:rsidP="000D09B5">
      <w:pPr>
        <w:autoSpaceDE w:val="0"/>
        <w:autoSpaceDN w:val="0"/>
        <w:adjustRightInd w:val="0"/>
        <w:rPr>
          <w:rFonts w:ascii="AdvGARMT" w:hAnsi="AdvGARMT" w:cs="AdvGARMT"/>
          <w:sz w:val="16"/>
          <w:szCs w:val="16"/>
        </w:rPr>
      </w:pPr>
    </w:p>
    <w:p w14:paraId="3B67250E" w14:textId="64122C7B" w:rsidR="000D09B5" w:rsidRDefault="000D09B5" w:rsidP="000D09B5">
      <w:pPr>
        <w:autoSpaceDE w:val="0"/>
        <w:autoSpaceDN w:val="0"/>
        <w:adjustRightInd w:val="0"/>
      </w:pPr>
      <w:r>
        <w:rPr>
          <w:rFonts w:ascii="AdvGARMT" w:hAnsi="AdvGARMT" w:cs="AdvGARMT"/>
          <w:sz w:val="16"/>
          <w:szCs w:val="16"/>
        </w:rPr>
        <w:t xml:space="preserve">Bernhardsson, C., Robinson, K.M., Abreu, I.N., Jansson, S., Albrectsen, B.R. &amp; Ingvarsson, P.K. (2013). Geographic structure in metabolome and herbivore community co-occurs with genetic structure in plant defence genes. </w:t>
      </w:r>
      <w:r>
        <w:rPr>
          <w:rFonts w:ascii="AdvGARMT-I" w:hAnsi="AdvGARMT-I" w:cs="AdvGARMT-I"/>
          <w:sz w:val="16"/>
          <w:szCs w:val="16"/>
        </w:rPr>
        <w:t>Ecol. Lett.</w:t>
      </w:r>
      <w:r>
        <w:rPr>
          <w:rFonts w:ascii="AdvGARMT" w:hAnsi="AdvGARMT" w:cs="AdvGARMT"/>
          <w:sz w:val="16"/>
          <w:szCs w:val="16"/>
        </w:rPr>
        <w:t xml:space="preserve"> 16:791</w:t>
      </w:r>
      <w:r>
        <w:rPr>
          <w:rFonts w:ascii="AdvTT3713a231+20" w:hAnsi="AdvTT3713a231+20" w:cs="AdvTT3713a231+20"/>
          <w:sz w:val="16"/>
          <w:szCs w:val="16"/>
        </w:rPr>
        <w:t>–</w:t>
      </w:r>
      <w:r>
        <w:rPr>
          <w:rFonts w:ascii="AdvGARMT" w:hAnsi="AdvGARMT" w:cs="AdvGARMT"/>
          <w:sz w:val="16"/>
          <w:szCs w:val="16"/>
        </w:rPr>
        <w:t>798.</w:t>
      </w:r>
    </w:p>
  </w:comment>
  <w:comment w:id="24" w:author="Thomas Whitham" w:date="2014-04-10T08:44:00Z" w:initials="TW">
    <w:p w14:paraId="494505AF" w14:textId="56EF4902" w:rsidR="00C67C28" w:rsidRDefault="00C67C28">
      <w:pPr>
        <w:pStyle w:val="CommentText"/>
      </w:pPr>
      <w:r>
        <w:rPr>
          <w:rStyle w:val="CommentReference"/>
        </w:rPr>
        <w:annotationRef/>
      </w:r>
      <w:r w:rsidRPr="00C67C28">
        <w:t xml:space="preserve">Zytynska, S.E., </w:t>
      </w:r>
      <w:r w:rsidRPr="00C67C28">
        <w:rPr>
          <w:rStyle w:val="Strong"/>
        </w:rPr>
        <w:t>M.F. Fay, D. Penney, and R.F. Preziosi.</w:t>
      </w:r>
      <w:r w:rsidRPr="00C67C28">
        <w:t xml:space="preserve">  2011.  Genetic variation in a tropical tree species influences the associated epiphytic plant and invertebrate communities in a complex forest ecosystem. Philos. Trans. R. Soc. Lond. B Biol. Sci.</w:t>
      </w:r>
      <w:r w:rsidRPr="00C67C28">
        <w:rPr>
          <w:i/>
        </w:rPr>
        <w:t xml:space="preserve"> </w:t>
      </w:r>
      <w:r w:rsidRPr="00C67C28">
        <w:t>366:1329-1336.</w:t>
      </w:r>
    </w:p>
  </w:comment>
  <w:comment w:id="27" w:author="Thomas Whitham" w:date="2014-04-10T08:49:00Z" w:initials="TW">
    <w:p w14:paraId="315023AC" w14:textId="308A5502" w:rsidR="00C67C28" w:rsidRDefault="00C67C28">
      <w:pPr>
        <w:pStyle w:val="CommentText"/>
      </w:pPr>
      <w:r>
        <w:rPr>
          <w:rStyle w:val="CommentReference"/>
        </w:rPr>
        <w:annotationRef/>
      </w:r>
      <w:r>
        <w:t>I think this is a better topic sentence, but is still not quite right.</w:t>
      </w:r>
    </w:p>
  </w:comment>
  <w:comment w:id="36" w:author="Thomas Whitham" w:date="2014-04-10T08:50:00Z" w:initials="TW">
    <w:p w14:paraId="570C4A5E" w14:textId="208854A6" w:rsidR="00C67C28" w:rsidRDefault="00C67C28">
      <w:pPr>
        <w:pStyle w:val="CommentText"/>
      </w:pPr>
      <w:r>
        <w:rPr>
          <w:rStyle w:val="CommentReference"/>
        </w:rPr>
        <w:annotationRef/>
      </w:r>
      <w:r>
        <w:t>You dropped something here,???</w:t>
      </w:r>
    </w:p>
  </w:comment>
  <w:comment w:id="34" w:author="Thomas Whitham" w:date="2014-04-10T08:56:00Z" w:initials="TW">
    <w:p w14:paraId="47E89E88" w14:textId="71C544EC" w:rsidR="00F3071E" w:rsidRDefault="00F3071E">
      <w:pPr>
        <w:pStyle w:val="CommentText"/>
      </w:pPr>
      <w:r>
        <w:rPr>
          <w:rStyle w:val="CommentReference"/>
        </w:rPr>
        <w:annotationRef/>
      </w:r>
      <w:r>
        <w:t>Something missing here, so I modified.</w:t>
      </w:r>
    </w:p>
  </w:comment>
  <w:comment w:id="51" w:author="Thomas Whitham" w:date="2014-04-10T08:53:00Z" w:initials="TW">
    <w:p w14:paraId="425ADA22" w14:textId="6CB81E60" w:rsidR="00F3071E" w:rsidRDefault="00F3071E">
      <w:pPr>
        <w:pStyle w:val="CommentText"/>
      </w:pPr>
      <w:r>
        <w:rPr>
          <w:rStyle w:val="CommentReference"/>
        </w:rPr>
        <w:annotationRef/>
      </w:r>
      <w:r>
        <w:t>For most readers, this will need to be defined.</w:t>
      </w:r>
    </w:p>
  </w:comment>
  <w:comment w:id="60" w:author="Thomas Whitham" w:date="2014-04-10T08:49:00Z" w:initials="TW">
    <w:p w14:paraId="45EC0A7D" w14:textId="6B8FA397" w:rsidR="00C67C28" w:rsidRDefault="00C67C28">
      <w:pPr>
        <w:pStyle w:val="CommentText"/>
      </w:pPr>
      <w:r>
        <w:rPr>
          <w:rStyle w:val="CommentReference"/>
        </w:rPr>
        <w:annotationRef/>
      </w:r>
      <w:r>
        <w:t>Again, you</w:t>
      </w:r>
      <w:r>
        <w:t>’</w:t>
      </w:r>
      <w:r>
        <w:t>ve dropped something here.</w:t>
      </w:r>
    </w:p>
  </w:comment>
  <w:comment w:id="61" w:author="Thomas Whitham" w:date="2014-04-10T09:01:00Z" w:initials="TW">
    <w:p w14:paraId="36EA297C" w14:textId="2F5B32FB" w:rsidR="00C40695" w:rsidRDefault="00C40695">
      <w:pPr>
        <w:pStyle w:val="CommentText"/>
      </w:pPr>
      <w:r>
        <w:rPr>
          <w:rStyle w:val="CommentReference"/>
        </w:rPr>
        <w:annotationRef/>
      </w:r>
      <w:r>
        <w:t>Incomplete sentence.</w:t>
      </w:r>
    </w:p>
  </w:comment>
  <w:comment w:id="62" w:author="Thomas Whitham" w:date="2014-04-10T09:01:00Z" w:initials="TW">
    <w:p w14:paraId="6573A638" w14:textId="4C352035" w:rsidR="00FE2472" w:rsidRDefault="00FE2472">
      <w:pPr>
        <w:pStyle w:val="CommentText"/>
      </w:pPr>
      <w:r>
        <w:rPr>
          <w:rStyle w:val="CommentReference"/>
        </w:rPr>
        <w:annotationRef/>
      </w:r>
      <w:r>
        <w:t>With my change above, this is now repetitive.</w:t>
      </w:r>
      <w:r w:rsidR="001D5831">
        <w:t xml:space="preserve">  This paragraph is improving, but it still lacks in the big picture.</w:t>
      </w:r>
    </w:p>
  </w:comment>
  <w:comment w:id="68" w:author="Thomas Whitham" w:date="2014-04-10T09:02:00Z" w:initials="TW">
    <w:p w14:paraId="7CDA418A" w14:textId="6007C8C3" w:rsidR="00FE2472" w:rsidRDefault="00FE2472">
      <w:pPr>
        <w:pStyle w:val="CommentText"/>
      </w:pPr>
      <w:r>
        <w:rPr>
          <w:rStyle w:val="CommentReference"/>
        </w:rPr>
        <w:annotationRef/>
      </w:r>
      <w:r>
        <w:t>Not clear who this is and how diverse they might be??  Clarify</w:t>
      </w:r>
    </w:p>
  </w:comment>
  <w:comment w:id="71" w:author="Thomas Whitham" w:date="2014-04-10T09:38:00Z" w:initials="TW">
    <w:p w14:paraId="44CDEF54" w14:textId="558B1AE3" w:rsidR="001D5831" w:rsidRDefault="001D5831">
      <w:pPr>
        <w:pStyle w:val="CommentText"/>
      </w:pPr>
      <w:r>
        <w:rPr>
          <w:rStyle w:val="CommentReference"/>
        </w:rPr>
        <w:annotationRef/>
      </w:r>
      <w:r>
        <w:t>Need to say more about this community and research that has been conducted on it.  E.g., Bangert et al. 200</w:t>
      </w:r>
      <w:r w:rsidR="004C3A96">
        <w:t>5</w:t>
      </w:r>
    </w:p>
    <w:p w14:paraId="1B4F5DE5" w14:textId="77777777" w:rsidR="004C3A96" w:rsidRDefault="004C3A96">
      <w:pPr>
        <w:pStyle w:val="CommentText"/>
      </w:pPr>
    </w:p>
    <w:p w14:paraId="4ED1E0A0" w14:textId="5493594B" w:rsidR="004C3A96" w:rsidRDefault="004C3A96">
      <w:pPr>
        <w:pStyle w:val="CommentText"/>
      </w:pPr>
      <w:r w:rsidRPr="00952B60">
        <w:rPr>
          <w:rFonts w:ascii="Times New Roman"/>
        </w:rPr>
        <w:t xml:space="preserve">Bangert, R.K., R.J. Turek, G.D. Martinsen, G.M. Wimp, J.K. Bailey, and T.G. Whitham.  </w:t>
      </w:r>
      <w:r w:rsidRPr="00952B60">
        <w:rPr>
          <w:rFonts w:ascii="Times New Roman"/>
          <w:caps/>
        </w:rPr>
        <w:t xml:space="preserve">2005.  </w:t>
      </w:r>
      <w:r w:rsidRPr="00952B60">
        <w:rPr>
          <w:rFonts w:ascii="Times New Roman"/>
        </w:rPr>
        <w:t xml:space="preserve">Benefits of conservation of plant genetic diversity on arthropod diversity.  </w:t>
      </w:r>
      <w:r w:rsidRPr="00952B60">
        <w:rPr>
          <w:rFonts w:ascii="Times New Roman"/>
          <w:caps/>
        </w:rPr>
        <w:t>Conservation Biology</w:t>
      </w:r>
      <w:r w:rsidRPr="00952B60">
        <w:rPr>
          <w:rFonts w:ascii="Times New Roman"/>
        </w:rPr>
        <w:t xml:space="preserve"> 19:379-390.</w:t>
      </w:r>
    </w:p>
    <w:p w14:paraId="64A32A12" w14:textId="77777777" w:rsidR="004C3A96" w:rsidRDefault="004C3A96">
      <w:pPr>
        <w:pStyle w:val="CommentText"/>
      </w:pPr>
    </w:p>
    <w:p w14:paraId="2D216CBE" w14:textId="5E92AE8D" w:rsidR="004C3A96" w:rsidRDefault="004C3A96">
      <w:pPr>
        <w:pStyle w:val="CommentText"/>
      </w:pPr>
      <w:r>
        <w:rPr>
          <w:rFonts w:ascii="Times New Roman"/>
        </w:rPr>
        <w:t>Arthropods are important in studies of diversity because they account for a large proportion of animal diversity (Kremen et al. 1993), they are relatively easy to survey (Oliver &amp; Beattie 1993), and they are important contributors to ecological processes (Fisher 1998). Also, many members of this leaf-modifying assemblage have the potential to be keystone engineers (Jones et al. 1994; Whitham et al. 1999; Bailey &amp; Whitham 2003); therefore, this assemblage should have important effects that extend to the arthropod community at large (Price et al. 1987). Leaf-modifying arthropods interact directly with leaf tissue and are sensitive to the underlying genetic structure of the host plant (</w:t>
      </w:r>
      <w:r>
        <w:rPr>
          <w:rFonts w:ascii="Times New Roman"/>
          <w:color w:val="000000"/>
        </w:rPr>
        <w:t xml:space="preserve">Price et al. 1987; </w:t>
      </w:r>
      <w:r>
        <w:rPr>
          <w:rFonts w:ascii="Times New Roman"/>
        </w:rPr>
        <w:t>Dreger-Jauffret &amp; Shorthouse 1992; Mani 1992; Price 2003). This group is composed of leaf-gallers, -tiers, -rollers, -folders, and -miners. These animals leave distinctive species-specific structures that allow us to quantify this assemblage in the field whether or not the species is present (Opler 1974; Price et al. 1987; Floate &amp; Whitham 1993; Price et al. 1998). For the purposes of this study, we classified these organisms as morphospecies based on their characteristic structures. Finally, 23 of the 25 morphospecies were found at the extremes of the geographical extent of this study, indicating a single species pool.</w:t>
      </w:r>
    </w:p>
  </w:comment>
  <w:comment w:id="72" w:author="Thomas Whitham" w:date="2014-04-10T10:16:00Z" w:initials="TW">
    <w:p w14:paraId="20199C33" w14:textId="376BEE05" w:rsidR="004E71EF" w:rsidRDefault="004E71EF">
      <w:pPr>
        <w:pStyle w:val="CommentText"/>
      </w:pPr>
      <w:r>
        <w:rPr>
          <w:rStyle w:val="CommentReference"/>
        </w:rPr>
        <w:annotationRef/>
      </w:r>
      <w:r>
        <w:t>So this is all the healthy leaves pooled and all the senescent leaves pooled for each genotype in a paired analysis?  This paragraph is not especially clear to me as the topic sentence is both genotype and healthy and senescent leaves, but then in the second sentence you say stand level.  What does that mean.  The last sentences is clearest to me.  Seems you have too many stats and for clarity they need to be broken up into separate paras each with its own topic sentence.</w:t>
      </w:r>
    </w:p>
  </w:comment>
  <w:comment w:id="74" w:author="Thomas Whitham" w:date="2014-04-10T10:19:00Z" w:initials="TW">
    <w:p w14:paraId="4296FBE0" w14:textId="4204BA3B" w:rsidR="004E71EF" w:rsidRDefault="004E71EF">
      <w:pPr>
        <w:pStyle w:val="CommentText"/>
      </w:pPr>
      <w:r>
        <w:rPr>
          <w:rStyle w:val="CommentReference"/>
        </w:rPr>
        <w:annotationRef/>
      </w:r>
      <w:r>
        <w:t>Why would you expect this?  What hyp is being addressed?</w:t>
      </w:r>
    </w:p>
  </w:comment>
  <w:comment w:id="75" w:author="Thomas Whitham" w:date="2014-04-10T10:20:00Z" w:initials="TW">
    <w:p w14:paraId="4A693662" w14:textId="710FE7A3" w:rsidR="004E71EF" w:rsidRDefault="004E71EF">
      <w:pPr>
        <w:pStyle w:val="CommentText"/>
      </w:pPr>
      <w:r>
        <w:rPr>
          <w:rStyle w:val="CommentReference"/>
        </w:rPr>
        <w:annotationRef/>
      </w:r>
      <w:r>
        <w:t>This helps ecologically, but I think more is needed to make sure the ecology and even the genetics audience is tracking these results.</w:t>
      </w:r>
    </w:p>
  </w:comment>
  <w:comment w:id="77" w:author="Thomas Whitham" w:date="2014-04-10T10:22:00Z" w:initials="TW">
    <w:p w14:paraId="6204B161" w14:textId="00305F85" w:rsidR="004E71EF" w:rsidRDefault="004E71EF">
      <w:pPr>
        <w:pStyle w:val="CommentText"/>
      </w:pPr>
      <w:r>
        <w:rPr>
          <w:rStyle w:val="CommentReference"/>
        </w:rPr>
        <w:annotationRef/>
      </w:r>
      <w:r>
        <w:t>This type of inclusion will greatly help readers track your network terminology and its consequences.  Add wherever possible.</w:t>
      </w:r>
    </w:p>
  </w:comment>
  <w:comment w:id="80" w:author="Thomas Whitham" w:date="2014-04-10T10:08:00Z" w:initials="TW">
    <w:p w14:paraId="7E07790B" w14:textId="35D57C0F" w:rsidR="009162D0" w:rsidRDefault="009162D0">
      <w:pPr>
        <w:pStyle w:val="CommentText"/>
      </w:pPr>
      <w:r>
        <w:rPr>
          <w:rStyle w:val="CommentReference"/>
        </w:rPr>
        <w:annotationRef/>
      </w:r>
      <w:r>
        <w:t>Spell out and explain significance.  This para needs more explanation as to what it is addressing relative to networks and what it really means ecologically and within a genetics context.  Our discussion yesterday did not really clarify this for me.</w:t>
      </w:r>
    </w:p>
  </w:comment>
  <w:comment w:id="81" w:author="Thomas Whitham" w:date="2014-04-10T10:10:00Z" w:initials="TW">
    <w:p w14:paraId="5A0527AF" w14:textId="27B85B13" w:rsidR="009162D0" w:rsidRDefault="009162D0">
      <w:pPr>
        <w:pStyle w:val="CommentText"/>
      </w:pPr>
      <w:r>
        <w:rPr>
          <w:rStyle w:val="CommentReference"/>
        </w:rPr>
        <w:annotationRef/>
      </w:r>
      <w:r>
        <w:t>To me this just means density.  Susceptible genotypes attract more gall aphids and as aphid density goes up, so does % leaves colonized and as density goes up more aphids are forced to compete for the few good leaves, which results in doubling, triples, etc.  I don</w:t>
      </w:r>
      <w:r>
        <w:t>’</w:t>
      </w:r>
      <w:r>
        <w:t>t see that you have data on susceptibility; how do you define susceptibility?  We</w:t>
      </w:r>
      <w:r>
        <w:t>’</w:t>
      </w:r>
      <w:r>
        <w:t>ve previously defined it as higher survival during gall formation, which is also correlated with higher gall densities.</w:t>
      </w:r>
    </w:p>
  </w:comment>
  <w:comment w:id="104" w:author="Thomas Whitham" w:date="2014-04-10T10:29:00Z" w:initials="TW">
    <w:p w14:paraId="073E8BEF" w14:textId="4246BB6A" w:rsidR="005E69A1" w:rsidRDefault="005E69A1">
      <w:pPr>
        <w:pStyle w:val="CommentText"/>
      </w:pPr>
      <w:r>
        <w:rPr>
          <w:rStyle w:val="CommentReference"/>
        </w:rPr>
        <w:annotationRef/>
      </w:r>
      <w:r>
        <w:t>Need to return to this hypothesis first mentioned in the intro.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5EC6F" w15:done="0"/>
  <w15:commentEx w15:paraId="099F3BE7" w15:done="0"/>
  <w15:commentEx w15:paraId="1A56DE99" w15:done="0"/>
  <w15:commentEx w15:paraId="302DCEEB" w15:done="0"/>
  <w15:commentEx w15:paraId="6FA77586" w15:done="0"/>
  <w15:commentEx w15:paraId="3B67250E" w15:done="0"/>
  <w15:commentEx w15:paraId="494505AF" w15:done="0"/>
  <w15:commentEx w15:paraId="315023AC" w15:done="0"/>
  <w15:commentEx w15:paraId="570C4A5E" w15:done="0"/>
  <w15:commentEx w15:paraId="47E89E88" w15:done="0"/>
  <w15:commentEx w15:paraId="425ADA22" w15:done="0"/>
  <w15:commentEx w15:paraId="45EC0A7D" w15:done="0"/>
  <w15:commentEx w15:paraId="36EA297C" w15:done="0"/>
  <w15:commentEx w15:paraId="6573A638" w15:done="0"/>
  <w15:commentEx w15:paraId="7CDA418A" w15:done="0"/>
  <w15:commentEx w15:paraId="2D216CBE" w15:done="0"/>
  <w15:commentEx w15:paraId="20199C33" w15:done="0"/>
  <w15:commentEx w15:paraId="4296FBE0" w15:done="0"/>
  <w15:commentEx w15:paraId="4A693662" w15:done="0"/>
  <w15:commentEx w15:paraId="6204B161" w15:done="0"/>
  <w15:commentEx w15:paraId="7E07790B" w15:done="0"/>
  <w15:commentEx w15:paraId="5A0527AF" w15:done="0"/>
  <w15:commentEx w15:paraId="073E8B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8739E" w14:textId="77777777" w:rsidR="00895119" w:rsidRDefault="00895119">
      <w:r>
        <w:separator/>
      </w:r>
    </w:p>
  </w:endnote>
  <w:endnote w:type="continuationSeparator" w:id="0">
    <w:p w14:paraId="5A226AED" w14:textId="77777777" w:rsidR="00895119" w:rsidRDefault="0089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dvGARMT">
    <w:altName w:val="Cambria"/>
    <w:panose1 w:val="00000000000000000000"/>
    <w:charset w:val="00"/>
    <w:family w:val="roman"/>
    <w:notTrueType/>
    <w:pitch w:val="default"/>
    <w:sig w:usb0="00000003" w:usb1="00000000" w:usb2="00000000" w:usb3="00000000" w:csb0="00000001" w:csb1="00000000"/>
  </w:font>
  <w:font w:name="AdvGARMT-I">
    <w:altName w:val="Cambria"/>
    <w:panose1 w:val="00000000000000000000"/>
    <w:charset w:val="00"/>
    <w:family w:val="roman"/>
    <w:notTrueType/>
    <w:pitch w:val="default"/>
    <w:sig w:usb0="00000003" w:usb1="00000000" w:usb2="00000000" w:usb3="00000000" w:csb0="00000001" w:csb1="00000000"/>
  </w:font>
  <w:font w:name="AdvTT3713a231+20">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8039D"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BF72B4" w14:textId="77777777" w:rsidR="00E75A58" w:rsidRDefault="00E75A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F814C"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0AC4">
      <w:rPr>
        <w:rStyle w:val="PageNumber"/>
        <w:noProof/>
      </w:rPr>
      <w:t>1</w:t>
    </w:r>
    <w:r>
      <w:rPr>
        <w:rStyle w:val="PageNumber"/>
      </w:rPr>
      <w:fldChar w:fldCharType="end"/>
    </w:r>
  </w:p>
  <w:p w14:paraId="3C9FF4FC" w14:textId="77777777" w:rsidR="00E75A58" w:rsidRDefault="00E75A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BAA6D" w14:textId="77777777" w:rsidR="00895119" w:rsidRDefault="00895119">
      <w:r>
        <w:separator/>
      </w:r>
    </w:p>
  </w:footnote>
  <w:footnote w:type="continuationSeparator" w:id="0">
    <w:p w14:paraId="07AABCA1" w14:textId="77777777" w:rsidR="00895119" w:rsidRDefault="00895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E45"/>
    <w:multiLevelType w:val="hybridMultilevel"/>
    <w:tmpl w:val="3DEAC3D4"/>
    <w:lvl w:ilvl="0" w:tplc="348C58AE">
      <w:start w:val="1"/>
      <w:numFmt w:val="bullet"/>
      <w:lvlText w:val=""/>
      <w:lvlJc w:val="left"/>
      <w:pPr>
        <w:ind w:left="720" w:hanging="360"/>
      </w:pPr>
      <w:rPr>
        <w:rFonts w:ascii="Symbol" w:hAnsi="Symbol" w:hint="default"/>
      </w:rPr>
    </w:lvl>
    <w:lvl w:ilvl="1" w:tplc="997EE2B4">
      <w:start w:val="1"/>
      <w:numFmt w:val="decimal"/>
      <w:lvlText w:val="%2."/>
      <w:lvlJc w:val="left"/>
      <w:pPr>
        <w:ind w:left="1440" w:hanging="360"/>
      </w:pPr>
      <w:rPr>
        <w:rFonts w:hint="default"/>
      </w:rPr>
    </w:lvl>
    <w:lvl w:ilvl="2" w:tplc="CD4442D4">
      <w:start w:val="1"/>
      <w:numFmt w:val="bullet"/>
      <w:lvlText w:val=""/>
      <w:lvlJc w:val="left"/>
      <w:pPr>
        <w:ind w:left="2160" w:hanging="360"/>
      </w:pPr>
      <w:rPr>
        <w:rFonts w:ascii="Wingdings" w:hAnsi="Wingdings" w:hint="default"/>
      </w:rPr>
    </w:lvl>
    <w:lvl w:ilvl="3" w:tplc="139805D0">
      <w:start w:val="1"/>
      <w:numFmt w:val="bullet"/>
      <w:lvlText w:val=""/>
      <w:lvlJc w:val="left"/>
      <w:pPr>
        <w:ind w:left="2880" w:hanging="360"/>
      </w:pPr>
      <w:rPr>
        <w:rFonts w:ascii="Symbol" w:hAnsi="Symbol" w:hint="default"/>
      </w:rPr>
    </w:lvl>
    <w:lvl w:ilvl="4" w:tplc="75EA1572">
      <w:start w:val="1"/>
      <w:numFmt w:val="bullet"/>
      <w:lvlText w:val="o"/>
      <w:lvlJc w:val="left"/>
      <w:pPr>
        <w:ind w:left="3600" w:hanging="360"/>
      </w:pPr>
      <w:rPr>
        <w:rFonts w:ascii="Courier New" w:hAnsi="Courier New" w:hint="default"/>
      </w:rPr>
    </w:lvl>
    <w:lvl w:ilvl="5" w:tplc="09B49498">
      <w:start w:val="1"/>
      <w:numFmt w:val="bullet"/>
      <w:lvlText w:val=""/>
      <w:lvlJc w:val="left"/>
      <w:pPr>
        <w:ind w:left="4320" w:hanging="360"/>
      </w:pPr>
      <w:rPr>
        <w:rFonts w:ascii="Wingdings" w:hAnsi="Wingdings" w:hint="default"/>
      </w:rPr>
    </w:lvl>
    <w:lvl w:ilvl="6" w:tplc="00647BA2">
      <w:start w:val="1"/>
      <w:numFmt w:val="bullet"/>
      <w:lvlText w:val=""/>
      <w:lvlJc w:val="left"/>
      <w:pPr>
        <w:ind w:left="5040" w:hanging="360"/>
      </w:pPr>
      <w:rPr>
        <w:rFonts w:ascii="Symbol" w:hAnsi="Symbol" w:hint="default"/>
      </w:rPr>
    </w:lvl>
    <w:lvl w:ilvl="7" w:tplc="791EF106">
      <w:start w:val="1"/>
      <w:numFmt w:val="bullet"/>
      <w:lvlText w:val="o"/>
      <w:lvlJc w:val="left"/>
      <w:pPr>
        <w:ind w:left="5760" w:hanging="360"/>
      </w:pPr>
      <w:rPr>
        <w:rFonts w:ascii="Courier New" w:hAnsi="Courier New" w:hint="default"/>
      </w:rPr>
    </w:lvl>
    <w:lvl w:ilvl="8" w:tplc="02B2E5DE">
      <w:start w:val="1"/>
      <w:numFmt w:val="bullet"/>
      <w:lvlText w:val=""/>
      <w:lvlJc w:val="left"/>
      <w:pPr>
        <w:ind w:left="6480" w:hanging="360"/>
      </w:pPr>
      <w:rPr>
        <w:rFonts w:ascii="Wingdings" w:hAnsi="Wingdings" w:hint="default"/>
      </w:rPr>
    </w:lvl>
  </w:abstractNum>
  <w:abstractNum w:abstractNumId="1">
    <w:nsid w:val="0A6208F8"/>
    <w:multiLevelType w:val="hybridMultilevel"/>
    <w:tmpl w:val="6E38CDC4"/>
    <w:lvl w:ilvl="0" w:tplc="92322C3E">
      <w:start w:val="1"/>
      <w:numFmt w:val="decimal"/>
      <w:lvlText w:val="%1."/>
      <w:lvlJc w:val="left"/>
      <w:pPr>
        <w:ind w:left="720" w:hanging="360"/>
      </w:pPr>
      <w:rPr>
        <w:rFonts w:hint="default"/>
      </w:rPr>
    </w:lvl>
    <w:lvl w:ilvl="1" w:tplc="D3C2715A">
      <w:start w:val="1"/>
      <w:numFmt w:val="lowerLetter"/>
      <w:lvlText w:val="%2."/>
      <w:lvlJc w:val="left"/>
      <w:pPr>
        <w:ind w:left="1440" w:hanging="360"/>
      </w:pPr>
    </w:lvl>
    <w:lvl w:ilvl="2" w:tplc="F3048F90">
      <w:start w:val="1"/>
      <w:numFmt w:val="lowerRoman"/>
      <w:lvlText w:val="%3."/>
      <w:lvlJc w:val="right"/>
      <w:pPr>
        <w:ind w:left="2160" w:hanging="180"/>
      </w:pPr>
    </w:lvl>
    <w:lvl w:ilvl="3" w:tplc="0B5048B8">
      <w:start w:val="1"/>
      <w:numFmt w:val="decimal"/>
      <w:lvlText w:val="%4."/>
      <w:lvlJc w:val="left"/>
      <w:pPr>
        <w:ind w:left="2880" w:hanging="360"/>
      </w:pPr>
    </w:lvl>
    <w:lvl w:ilvl="4" w:tplc="271E0BC8">
      <w:start w:val="1"/>
      <w:numFmt w:val="lowerLetter"/>
      <w:lvlText w:val="%5."/>
      <w:lvlJc w:val="left"/>
      <w:pPr>
        <w:ind w:left="3600" w:hanging="360"/>
      </w:pPr>
    </w:lvl>
    <w:lvl w:ilvl="5" w:tplc="6D28FA6C">
      <w:start w:val="1"/>
      <w:numFmt w:val="lowerRoman"/>
      <w:lvlText w:val="%6."/>
      <w:lvlJc w:val="right"/>
      <w:pPr>
        <w:ind w:left="4320" w:hanging="180"/>
      </w:pPr>
    </w:lvl>
    <w:lvl w:ilvl="6" w:tplc="8FCE5D96">
      <w:start w:val="1"/>
      <w:numFmt w:val="decimal"/>
      <w:lvlText w:val="%7."/>
      <w:lvlJc w:val="left"/>
      <w:pPr>
        <w:ind w:left="5040" w:hanging="360"/>
      </w:pPr>
    </w:lvl>
    <w:lvl w:ilvl="7" w:tplc="DAAA5C06">
      <w:start w:val="1"/>
      <w:numFmt w:val="lowerLetter"/>
      <w:lvlText w:val="%8."/>
      <w:lvlJc w:val="left"/>
      <w:pPr>
        <w:ind w:left="5760" w:hanging="360"/>
      </w:pPr>
    </w:lvl>
    <w:lvl w:ilvl="8" w:tplc="E8021CFC">
      <w:start w:val="1"/>
      <w:numFmt w:val="lowerRoman"/>
      <w:lvlText w:val="%9."/>
      <w:lvlJc w:val="right"/>
      <w:pPr>
        <w:ind w:left="6480" w:hanging="180"/>
      </w:pPr>
    </w:lvl>
  </w:abstractNum>
  <w:abstractNum w:abstractNumId="2">
    <w:nsid w:val="0B2A0777"/>
    <w:multiLevelType w:val="hybridMultilevel"/>
    <w:tmpl w:val="09624E1A"/>
    <w:lvl w:ilvl="0" w:tplc="8FC26792">
      <w:start w:val="1"/>
      <w:numFmt w:val="bullet"/>
      <w:lvlText w:val=""/>
      <w:lvlJc w:val="left"/>
      <w:pPr>
        <w:ind w:left="720" w:hanging="360"/>
      </w:pPr>
      <w:rPr>
        <w:rFonts w:ascii="Symbol" w:hAnsi="Symbol" w:hint="default"/>
      </w:rPr>
    </w:lvl>
    <w:lvl w:ilvl="1" w:tplc="A49A5B52">
      <w:start w:val="1"/>
      <w:numFmt w:val="bullet"/>
      <w:lvlText w:val="o"/>
      <w:lvlJc w:val="left"/>
      <w:pPr>
        <w:ind w:left="1440" w:hanging="360"/>
      </w:pPr>
      <w:rPr>
        <w:rFonts w:ascii="Courier New" w:hAnsi="Courier New" w:hint="default"/>
      </w:rPr>
    </w:lvl>
    <w:lvl w:ilvl="2" w:tplc="AFD4E740">
      <w:start w:val="1"/>
      <w:numFmt w:val="bullet"/>
      <w:lvlText w:val=""/>
      <w:lvlJc w:val="left"/>
      <w:pPr>
        <w:ind w:left="2160" w:hanging="360"/>
      </w:pPr>
      <w:rPr>
        <w:rFonts w:ascii="Wingdings" w:hAnsi="Wingdings" w:hint="default"/>
      </w:rPr>
    </w:lvl>
    <w:lvl w:ilvl="3" w:tplc="30242AD4">
      <w:start w:val="1"/>
      <w:numFmt w:val="bullet"/>
      <w:lvlText w:val=""/>
      <w:lvlJc w:val="left"/>
      <w:pPr>
        <w:ind w:left="2880" w:hanging="360"/>
      </w:pPr>
      <w:rPr>
        <w:rFonts w:ascii="Symbol" w:hAnsi="Symbol" w:hint="default"/>
      </w:rPr>
    </w:lvl>
    <w:lvl w:ilvl="4" w:tplc="73F643BA">
      <w:start w:val="1"/>
      <w:numFmt w:val="bullet"/>
      <w:lvlText w:val="o"/>
      <w:lvlJc w:val="left"/>
      <w:pPr>
        <w:ind w:left="3600" w:hanging="360"/>
      </w:pPr>
      <w:rPr>
        <w:rFonts w:ascii="Courier New" w:hAnsi="Courier New" w:hint="default"/>
      </w:rPr>
    </w:lvl>
    <w:lvl w:ilvl="5" w:tplc="8A0A40A0">
      <w:start w:val="1"/>
      <w:numFmt w:val="bullet"/>
      <w:lvlText w:val=""/>
      <w:lvlJc w:val="left"/>
      <w:pPr>
        <w:ind w:left="4320" w:hanging="360"/>
      </w:pPr>
      <w:rPr>
        <w:rFonts w:ascii="Wingdings" w:hAnsi="Wingdings" w:hint="default"/>
      </w:rPr>
    </w:lvl>
    <w:lvl w:ilvl="6" w:tplc="9F2A8516">
      <w:start w:val="1"/>
      <w:numFmt w:val="bullet"/>
      <w:lvlText w:val=""/>
      <w:lvlJc w:val="left"/>
      <w:pPr>
        <w:ind w:left="5040" w:hanging="360"/>
      </w:pPr>
      <w:rPr>
        <w:rFonts w:ascii="Symbol" w:hAnsi="Symbol" w:hint="default"/>
      </w:rPr>
    </w:lvl>
    <w:lvl w:ilvl="7" w:tplc="4650BFD4">
      <w:start w:val="1"/>
      <w:numFmt w:val="bullet"/>
      <w:lvlText w:val="o"/>
      <w:lvlJc w:val="left"/>
      <w:pPr>
        <w:ind w:left="5760" w:hanging="360"/>
      </w:pPr>
      <w:rPr>
        <w:rFonts w:ascii="Courier New" w:hAnsi="Courier New" w:hint="default"/>
      </w:rPr>
    </w:lvl>
    <w:lvl w:ilvl="8" w:tplc="9CF4A5F6">
      <w:start w:val="1"/>
      <w:numFmt w:val="bullet"/>
      <w:lvlText w:val=""/>
      <w:lvlJc w:val="left"/>
      <w:pPr>
        <w:ind w:left="6480" w:hanging="360"/>
      </w:pPr>
      <w:rPr>
        <w:rFonts w:ascii="Wingdings" w:hAnsi="Wingdings" w:hint="default"/>
      </w:rPr>
    </w:lvl>
  </w:abstractNum>
  <w:abstractNum w:abstractNumId="3">
    <w:nsid w:val="0D9426F7"/>
    <w:multiLevelType w:val="hybridMultilevel"/>
    <w:tmpl w:val="20048786"/>
    <w:lvl w:ilvl="0" w:tplc="AFC000CC">
      <w:numFmt w:val="bullet"/>
      <w:lvlText w:val="-"/>
      <w:lvlJc w:val="left"/>
      <w:pPr>
        <w:ind w:left="720" w:hanging="360"/>
      </w:pPr>
      <w:rPr>
        <w:rFonts w:ascii="Cambria" w:hAnsi="Cambria" w:hint="default"/>
      </w:rPr>
    </w:lvl>
    <w:lvl w:ilvl="1" w:tplc="E4040ACA">
      <w:start w:val="1"/>
      <w:numFmt w:val="bullet"/>
      <w:lvlText w:val="o"/>
      <w:lvlJc w:val="left"/>
      <w:pPr>
        <w:ind w:left="1440" w:hanging="360"/>
      </w:pPr>
      <w:rPr>
        <w:rFonts w:ascii="Courier New" w:hAnsi="Courier New" w:hint="default"/>
      </w:rPr>
    </w:lvl>
    <w:lvl w:ilvl="2" w:tplc="25048942">
      <w:start w:val="1"/>
      <w:numFmt w:val="bullet"/>
      <w:lvlText w:val=""/>
      <w:lvlJc w:val="left"/>
      <w:pPr>
        <w:ind w:left="2160" w:hanging="360"/>
      </w:pPr>
      <w:rPr>
        <w:rFonts w:ascii="Wingdings" w:hAnsi="Wingdings" w:hint="default"/>
      </w:rPr>
    </w:lvl>
    <w:lvl w:ilvl="3" w:tplc="4802F8B0">
      <w:start w:val="1"/>
      <w:numFmt w:val="bullet"/>
      <w:lvlText w:val=""/>
      <w:lvlJc w:val="left"/>
      <w:pPr>
        <w:ind w:left="2880" w:hanging="360"/>
      </w:pPr>
      <w:rPr>
        <w:rFonts w:ascii="Symbol" w:hAnsi="Symbol" w:hint="default"/>
      </w:rPr>
    </w:lvl>
    <w:lvl w:ilvl="4" w:tplc="FC26D0D4">
      <w:start w:val="1"/>
      <w:numFmt w:val="bullet"/>
      <w:lvlText w:val="o"/>
      <w:lvlJc w:val="left"/>
      <w:pPr>
        <w:ind w:left="3600" w:hanging="360"/>
      </w:pPr>
      <w:rPr>
        <w:rFonts w:ascii="Courier New" w:hAnsi="Courier New" w:hint="default"/>
      </w:rPr>
    </w:lvl>
    <w:lvl w:ilvl="5" w:tplc="13064200">
      <w:start w:val="1"/>
      <w:numFmt w:val="bullet"/>
      <w:lvlText w:val=""/>
      <w:lvlJc w:val="left"/>
      <w:pPr>
        <w:ind w:left="4320" w:hanging="360"/>
      </w:pPr>
      <w:rPr>
        <w:rFonts w:ascii="Wingdings" w:hAnsi="Wingdings" w:hint="default"/>
      </w:rPr>
    </w:lvl>
    <w:lvl w:ilvl="6" w:tplc="59545CB0">
      <w:start w:val="1"/>
      <w:numFmt w:val="bullet"/>
      <w:lvlText w:val=""/>
      <w:lvlJc w:val="left"/>
      <w:pPr>
        <w:ind w:left="5040" w:hanging="360"/>
      </w:pPr>
      <w:rPr>
        <w:rFonts w:ascii="Symbol" w:hAnsi="Symbol" w:hint="default"/>
      </w:rPr>
    </w:lvl>
    <w:lvl w:ilvl="7" w:tplc="3842869A">
      <w:start w:val="1"/>
      <w:numFmt w:val="bullet"/>
      <w:lvlText w:val="o"/>
      <w:lvlJc w:val="left"/>
      <w:pPr>
        <w:ind w:left="5760" w:hanging="360"/>
      </w:pPr>
      <w:rPr>
        <w:rFonts w:ascii="Courier New" w:hAnsi="Courier New" w:hint="default"/>
      </w:rPr>
    </w:lvl>
    <w:lvl w:ilvl="8" w:tplc="44469448">
      <w:start w:val="1"/>
      <w:numFmt w:val="bullet"/>
      <w:lvlText w:val=""/>
      <w:lvlJc w:val="left"/>
      <w:pPr>
        <w:ind w:left="6480" w:hanging="360"/>
      </w:pPr>
      <w:rPr>
        <w:rFonts w:ascii="Wingdings" w:hAnsi="Wingdings" w:hint="default"/>
      </w:rPr>
    </w:lvl>
  </w:abstractNum>
  <w:abstractNum w:abstractNumId="4">
    <w:nsid w:val="0EB14B14"/>
    <w:multiLevelType w:val="hybridMultilevel"/>
    <w:tmpl w:val="E94803C8"/>
    <w:lvl w:ilvl="0" w:tplc="64628500">
      <w:start w:val="1"/>
      <w:numFmt w:val="decimal"/>
      <w:lvlText w:val="%1."/>
      <w:lvlJc w:val="left"/>
      <w:pPr>
        <w:ind w:left="1440" w:hanging="360"/>
      </w:pPr>
    </w:lvl>
    <w:lvl w:ilvl="1" w:tplc="D52469D4">
      <w:start w:val="1"/>
      <w:numFmt w:val="lowerLetter"/>
      <w:lvlText w:val="%2."/>
      <w:lvlJc w:val="left"/>
      <w:pPr>
        <w:ind w:left="2160" w:hanging="360"/>
      </w:pPr>
    </w:lvl>
    <w:lvl w:ilvl="2" w:tplc="4A9E03D4">
      <w:start w:val="1"/>
      <w:numFmt w:val="lowerRoman"/>
      <w:lvlText w:val="%3."/>
      <w:lvlJc w:val="right"/>
      <w:pPr>
        <w:ind w:left="2880" w:hanging="180"/>
      </w:pPr>
    </w:lvl>
    <w:lvl w:ilvl="3" w:tplc="58C88926">
      <w:start w:val="1"/>
      <w:numFmt w:val="decimal"/>
      <w:lvlText w:val="%4."/>
      <w:lvlJc w:val="left"/>
      <w:pPr>
        <w:ind w:left="3600" w:hanging="360"/>
      </w:pPr>
    </w:lvl>
    <w:lvl w:ilvl="4" w:tplc="DE865C4C">
      <w:start w:val="1"/>
      <w:numFmt w:val="lowerLetter"/>
      <w:lvlText w:val="%5."/>
      <w:lvlJc w:val="left"/>
      <w:pPr>
        <w:ind w:left="4320" w:hanging="360"/>
      </w:pPr>
    </w:lvl>
    <w:lvl w:ilvl="5" w:tplc="376C715E">
      <w:start w:val="1"/>
      <w:numFmt w:val="lowerRoman"/>
      <w:lvlText w:val="%6."/>
      <w:lvlJc w:val="right"/>
      <w:pPr>
        <w:ind w:left="5040" w:hanging="180"/>
      </w:pPr>
    </w:lvl>
    <w:lvl w:ilvl="6" w:tplc="9098B2D0">
      <w:start w:val="1"/>
      <w:numFmt w:val="decimal"/>
      <w:lvlText w:val="%7."/>
      <w:lvlJc w:val="left"/>
      <w:pPr>
        <w:ind w:left="5760" w:hanging="360"/>
      </w:pPr>
    </w:lvl>
    <w:lvl w:ilvl="7" w:tplc="6244317C">
      <w:start w:val="1"/>
      <w:numFmt w:val="lowerLetter"/>
      <w:lvlText w:val="%8."/>
      <w:lvlJc w:val="left"/>
      <w:pPr>
        <w:ind w:left="6480" w:hanging="360"/>
      </w:pPr>
    </w:lvl>
    <w:lvl w:ilvl="8" w:tplc="B3BCD7E6">
      <w:start w:val="1"/>
      <w:numFmt w:val="lowerRoman"/>
      <w:lvlText w:val="%9."/>
      <w:lvlJc w:val="right"/>
      <w:pPr>
        <w:ind w:left="7200" w:hanging="180"/>
      </w:pPr>
    </w:lvl>
  </w:abstractNum>
  <w:abstractNum w:abstractNumId="5">
    <w:nsid w:val="16377113"/>
    <w:multiLevelType w:val="hybridMultilevel"/>
    <w:tmpl w:val="490CC4F6"/>
    <w:lvl w:ilvl="0" w:tplc="8FB2453A">
      <w:start w:val="1"/>
      <w:numFmt w:val="decimal"/>
      <w:lvlText w:val="%1)"/>
      <w:lvlJc w:val="left"/>
      <w:pPr>
        <w:ind w:left="720" w:hanging="360"/>
      </w:pPr>
      <w:rPr>
        <w:rFonts w:hint="default"/>
      </w:rPr>
    </w:lvl>
    <w:lvl w:ilvl="1" w:tplc="172660E2">
      <w:start w:val="1"/>
      <w:numFmt w:val="lowerLetter"/>
      <w:lvlText w:val="%2."/>
      <w:lvlJc w:val="left"/>
      <w:pPr>
        <w:ind w:left="1440" w:hanging="360"/>
      </w:pPr>
    </w:lvl>
    <w:lvl w:ilvl="2" w:tplc="537C3178">
      <w:start w:val="1"/>
      <w:numFmt w:val="lowerRoman"/>
      <w:lvlText w:val="%3."/>
      <w:lvlJc w:val="right"/>
      <w:pPr>
        <w:ind w:left="2160" w:hanging="180"/>
      </w:pPr>
    </w:lvl>
    <w:lvl w:ilvl="3" w:tplc="2AC631C8">
      <w:start w:val="1"/>
      <w:numFmt w:val="decimal"/>
      <w:lvlText w:val="%4."/>
      <w:lvlJc w:val="left"/>
      <w:pPr>
        <w:ind w:left="2880" w:hanging="360"/>
      </w:pPr>
    </w:lvl>
    <w:lvl w:ilvl="4" w:tplc="2AC88804">
      <w:start w:val="1"/>
      <w:numFmt w:val="lowerLetter"/>
      <w:lvlText w:val="%5."/>
      <w:lvlJc w:val="left"/>
      <w:pPr>
        <w:ind w:left="3600" w:hanging="360"/>
      </w:pPr>
    </w:lvl>
    <w:lvl w:ilvl="5" w:tplc="A6B28334">
      <w:start w:val="1"/>
      <w:numFmt w:val="lowerRoman"/>
      <w:lvlText w:val="%6."/>
      <w:lvlJc w:val="right"/>
      <w:pPr>
        <w:ind w:left="4320" w:hanging="180"/>
      </w:pPr>
    </w:lvl>
    <w:lvl w:ilvl="6" w:tplc="C7DCB8F4">
      <w:start w:val="1"/>
      <w:numFmt w:val="decimal"/>
      <w:lvlText w:val="%7."/>
      <w:lvlJc w:val="left"/>
      <w:pPr>
        <w:ind w:left="5040" w:hanging="360"/>
      </w:pPr>
    </w:lvl>
    <w:lvl w:ilvl="7" w:tplc="1B82B8D2">
      <w:start w:val="1"/>
      <w:numFmt w:val="lowerLetter"/>
      <w:lvlText w:val="%8."/>
      <w:lvlJc w:val="left"/>
      <w:pPr>
        <w:ind w:left="5760" w:hanging="360"/>
      </w:pPr>
    </w:lvl>
    <w:lvl w:ilvl="8" w:tplc="FEF6DE0E">
      <w:start w:val="1"/>
      <w:numFmt w:val="lowerRoman"/>
      <w:lvlText w:val="%9."/>
      <w:lvlJc w:val="right"/>
      <w:pPr>
        <w:ind w:left="6480" w:hanging="180"/>
      </w:pPr>
    </w:lvl>
  </w:abstractNum>
  <w:abstractNum w:abstractNumId="6">
    <w:nsid w:val="24F51323"/>
    <w:multiLevelType w:val="hybridMultilevel"/>
    <w:tmpl w:val="AE92B798"/>
    <w:lvl w:ilvl="0" w:tplc="C380C292">
      <w:start w:val="1"/>
      <w:numFmt w:val="bullet"/>
      <w:lvlText w:val=""/>
      <w:lvlJc w:val="left"/>
      <w:pPr>
        <w:ind w:left="720" w:hanging="360"/>
      </w:pPr>
      <w:rPr>
        <w:rFonts w:ascii="Symbol" w:hAnsi="Symbol" w:hint="default"/>
      </w:rPr>
    </w:lvl>
    <w:lvl w:ilvl="1" w:tplc="ED1847A6">
      <w:start w:val="1"/>
      <w:numFmt w:val="bullet"/>
      <w:lvlText w:val="o"/>
      <w:lvlJc w:val="left"/>
      <w:pPr>
        <w:ind w:left="1440" w:hanging="360"/>
      </w:pPr>
      <w:rPr>
        <w:rFonts w:ascii="Courier New" w:hAnsi="Courier New" w:cs="Courier New" w:hint="default"/>
      </w:rPr>
    </w:lvl>
    <w:lvl w:ilvl="2" w:tplc="371ECCE0">
      <w:start w:val="1"/>
      <w:numFmt w:val="bullet"/>
      <w:lvlText w:val=""/>
      <w:lvlJc w:val="left"/>
      <w:pPr>
        <w:ind w:left="2160" w:hanging="360"/>
      </w:pPr>
      <w:rPr>
        <w:rFonts w:ascii="Wingdings" w:hAnsi="Wingdings" w:hint="default"/>
      </w:rPr>
    </w:lvl>
    <w:lvl w:ilvl="3" w:tplc="48A2EC90">
      <w:start w:val="1"/>
      <w:numFmt w:val="bullet"/>
      <w:lvlText w:val=""/>
      <w:lvlJc w:val="left"/>
      <w:pPr>
        <w:ind w:left="2880" w:hanging="360"/>
      </w:pPr>
      <w:rPr>
        <w:rFonts w:ascii="Symbol" w:hAnsi="Symbol" w:hint="default"/>
      </w:rPr>
    </w:lvl>
    <w:lvl w:ilvl="4" w:tplc="119E4116">
      <w:start w:val="1"/>
      <w:numFmt w:val="bullet"/>
      <w:lvlText w:val="o"/>
      <w:lvlJc w:val="left"/>
      <w:pPr>
        <w:ind w:left="3600" w:hanging="360"/>
      </w:pPr>
      <w:rPr>
        <w:rFonts w:ascii="Courier New" w:hAnsi="Courier New" w:cs="Courier New" w:hint="default"/>
      </w:rPr>
    </w:lvl>
    <w:lvl w:ilvl="5" w:tplc="44586B62">
      <w:start w:val="1"/>
      <w:numFmt w:val="bullet"/>
      <w:lvlText w:val=""/>
      <w:lvlJc w:val="left"/>
      <w:pPr>
        <w:ind w:left="4320" w:hanging="360"/>
      </w:pPr>
      <w:rPr>
        <w:rFonts w:ascii="Wingdings" w:hAnsi="Wingdings" w:hint="default"/>
      </w:rPr>
    </w:lvl>
    <w:lvl w:ilvl="6" w:tplc="1A161CF8">
      <w:start w:val="1"/>
      <w:numFmt w:val="bullet"/>
      <w:lvlText w:val=""/>
      <w:lvlJc w:val="left"/>
      <w:pPr>
        <w:ind w:left="5040" w:hanging="360"/>
      </w:pPr>
      <w:rPr>
        <w:rFonts w:ascii="Symbol" w:hAnsi="Symbol" w:hint="default"/>
      </w:rPr>
    </w:lvl>
    <w:lvl w:ilvl="7" w:tplc="D26C18DC">
      <w:start w:val="1"/>
      <w:numFmt w:val="bullet"/>
      <w:lvlText w:val="o"/>
      <w:lvlJc w:val="left"/>
      <w:pPr>
        <w:ind w:left="5760" w:hanging="360"/>
      </w:pPr>
      <w:rPr>
        <w:rFonts w:ascii="Courier New" w:hAnsi="Courier New" w:cs="Courier New" w:hint="default"/>
      </w:rPr>
    </w:lvl>
    <w:lvl w:ilvl="8" w:tplc="1748A6E4">
      <w:start w:val="1"/>
      <w:numFmt w:val="bullet"/>
      <w:lvlText w:val=""/>
      <w:lvlJc w:val="left"/>
      <w:pPr>
        <w:ind w:left="6480" w:hanging="360"/>
      </w:pPr>
      <w:rPr>
        <w:rFonts w:ascii="Wingdings" w:hAnsi="Wingdings" w:hint="default"/>
      </w:rPr>
    </w:lvl>
  </w:abstractNum>
  <w:abstractNum w:abstractNumId="7">
    <w:nsid w:val="2B871DC3"/>
    <w:multiLevelType w:val="hybridMultilevel"/>
    <w:tmpl w:val="E6F04BE0"/>
    <w:lvl w:ilvl="0" w:tplc="48401CB2">
      <w:start w:val="3"/>
      <w:numFmt w:val="bullet"/>
      <w:lvlText w:val="-"/>
      <w:lvlJc w:val="left"/>
      <w:pPr>
        <w:ind w:left="1080" w:hanging="360"/>
      </w:pPr>
      <w:rPr>
        <w:rFonts w:ascii="Cambria" w:hAnsi="Cambria" w:hint="default"/>
      </w:rPr>
    </w:lvl>
    <w:lvl w:ilvl="1" w:tplc="61184726">
      <w:start w:val="1"/>
      <w:numFmt w:val="bullet"/>
      <w:lvlText w:val="o"/>
      <w:lvlJc w:val="left"/>
      <w:pPr>
        <w:ind w:left="1800" w:hanging="360"/>
      </w:pPr>
      <w:rPr>
        <w:rFonts w:ascii="Courier New" w:hAnsi="Courier New" w:hint="default"/>
      </w:rPr>
    </w:lvl>
    <w:lvl w:ilvl="2" w:tplc="FED02040">
      <w:start w:val="1"/>
      <w:numFmt w:val="bullet"/>
      <w:lvlText w:val=""/>
      <w:lvlJc w:val="left"/>
      <w:pPr>
        <w:ind w:left="2520" w:hanging="360"/>
      </w:pPr>
      <w:rPr>
        <w:rFonts w:ascii="Wingdings" w:hAnsi="Wingdings" w:hint="default"/>
      </w:rPr>
    </w:lvl>
    <w:lvl w:ilvl="3" w:tplc="774C36AC">
      <w:start w:val="1"/>
      <w:numFmt w:val="bullet"/>
      <w:lvlText w:val=""/>
      <w:lvlJc w:val="left"/>
      <w:pPr>
        <w:ind w:left="3240" w:hanging="360"/>
      </w:pPr>
      <w:rPr>
        <w:rFonts w:ascii="Symbol" w:hAnsi="Symbol" w:hint="default"/>
      </w:rPr>
    </w:lvl>
    <w:lvl w:ilvl="4" w:tplc="D19849D6">
      <w:start w:val="1"/>
      <w:numFmt w:val="bullet"/>
      <w:lvlText w:val="o"/>
      <w:lvlJc w:val="left"/>
      <w:pPr>
        <w:ind w:left="3960" w:hanging="360"/>
      </w:pPr>
      <w:rPr>
        <w:rFonts w:ascii="Courier New" w:hAnsi="Courier New" w:hint="default"/>
      </w:rPr>
    </w:lvl>
    <w:lvl w:ilvl="5" w:tplc="181C5BCC">
      <w:start w:val="1"/>
      <w:numFmt w:val="bullet"/>
      <w:lvlText w:val=""/>
      <w:lvlJc w:val="left"/>
      <w:pPr>
        <w:ind w:left="4680" w:hanging="360"/>
      </w:pPr>
      <w:rPr>
        <w:rFonts w:ascii="Wingdings" w:hAnsi="Wingdings" w:hint="default"/>
      </w:rPr>
    </w:lvl>
    <w:lvl w:ilvl="6" w:tplc="269A6BF0">
      <w:start w:val="1"/>
      <w:numFmt w:val="bullet"/>
      <w:lvlText w:val=""/>
      <w:lvlJc w:val="left"/>
      <w:pPr>
        <w:ind w:left="5400" w:hanging="360"/>
      </w:pPr>
      <w:rPr>
        <w:rFonts w:ascii="Symbol" w:hAnsi="Symbol" w:hint="default"/>
      </w:rPr>
    </w:lvl>
    <w:lvl w:ilvl="7" w:tplc="5232B23E">
      <w:start w:val="1"/>
      <w:numFmt w:val="bullet"/>
      <w:lvlText w:val="o"/>
      <w:lvlJc w:val="left"/>
      <w:pPr>
        <w:ind w:left="6120" w:hanging="360"/>
      </w:pPr>
      <w:rPr>
        <w:rFonts w:ascii="Courier New" w:hAnsi="Courier New" w:hint="default"/>
      </w:rPr>
    </w:lvl>
    <w:lvl w:ilvl="8" w:tplc="63341814">
      <w:start w:val="1"/>
      <w:numFmt w:val="bullet"/>
      <w:lvlText w:val=""/>
      <w:lvlJc w:val="left"/>
      <w:pPr>
        <w:ind w:left="6840" w:hanging="360"/>
      </w:pPr>
      <w:rPr>
        <w:rFonts w:ascii="Wingdings" w:hAnsi="Wingdings" w:hint="default"/>
      </w:rPr>
    </w:lvl>
  </w:abstractNum>
  <w:abstractNum w:abstractNumId="8">
    <w:nsid w:val="32F63416"/>
    <w:multiLevelType w:val="hybridMultilevel"/>
    <w:tmpl w:val="B90CA2D2"/>
    <w:lvl w:ilvl="0" w:tplc="E7CAF390">
      <w:numFmt w:val="bullet"/>
      <w:lvlText w:val="-"/>
      <w:lvlJc w:val="left"/>
      <w:pPr>
        <w:ind w:left="720" w:hanging="360"/>
      </w:pPr>
      <w:rPr>
        <w:rFonts w:ascii="Cambria" w:hAnsi="Cambria" w:hint="default"/>
      </w:rPr>
    </w:lvl>
    <w:lvl w:ilvl="1" w:tplc="A5E251E8">
      <w:start w:val="1"/>
      <w:numFmt w:val="bullet"/>
      <w:lvlText w:val="o"/>
      <w:lvlJc w:val="left"/>
      <w:pPr>
        <w:ind w:left="1440" w:hanging="360"/>
      </w:pPr>
      <w:rPr>
        <w:rFonts w:ascii="Courier New" w:hAnsi="Courier New" w:hint="default"/>
      </w:rPr>
    </w:lvl>
    <w:lvl w:ilvl="2" w:tplc="802219F2">
      <w:start w:val="1"/>
      <w:numFmt w:val="bullet"/>
      <w:lvlText w:val=""/>
      <w:lvlJc w:val="left"/>
      <w:pPr>
        <w:ind w:left="2160" w:hanging="360"/>
      </w:pPr>
      <w:rPr>
        <w:rFonts w:ascii="Wingdings" w:hAnsi="Wingdings" w:hint="default"/>
      </w:rPr>
    </w:lvl>
    <w:lvl w:ilvl="3" w:tplc="A8D2157C">
      <w:start w:val="1"/>
      <w:numFmt w:val="bullet"/>
      <w:lvlText w:val=""/>
      <w:lvlJc w:val="left"/>
      <w:pPr>
        <w:ind w:left="2880" w:hanging="360"/>
      </w:pPr>
      <w:rPr>
        <w:rFonts w:ascii="Symbol" w:hAnsi="Symbol" w:hint="default"/>
      </w:rPr>
    </w:lvl>
    <w:lvl w:ilvl="4" w:tplc="9CF26EE6">
      <w:start w:val="1"/>
      <w:numFmt w:val="bullet"/>
      <w:lvlText w:val="o"/>
      <w:lvlJc w:val="left"/>
      <w:pPr>
        <w:ind w:left="3600" w:hanging="360"/>
      </w:pPr>
      <w:rPr>
        <w:rFonts w:ascii="Courier New" w:hAnsi="Courier New" w:hint="default"/>
      </w:rPr>
    </w:lvl>
    <w:lvl w:ilvl="5" w:tplc="05F85E86">
      <w:start w:val="1"/>
      <w:numFmt w:val="bullet"/>
      <w:lvlText w:val=""/>
      <w:lvlJc w:val="left"/>
      <w:pPr>
        <w:ind w:left="4320" w:hanging="360"/>
      </w:pPr>
      <w:rPr>
        <w:rFonts w:ascii="Wingdings" w:hAnsi="Wingdings" w:hint="default"/>
      </w:rPr>
    </w:lvl>
    <w:lvl w:ilvl="6" w:tplc="D3FA9976">
      <w:start w:val="1"/>
      <w:numFmt w:val="bullet"/>
      <w:lvlText w:val=""/>
      <w:lvlJc w:val="left"/>
      <w:pPr>
        <w:ind w:left="5040" w:hanging="360"/>
      </w:pPr>
      <w:rPr>
        <w:rFonts w:ascii="Symbol" w:hAnsi="Symbol" w:hint="default"/>
      </w:rPr>
    </w:lvl>
    <w:lvl w:ilvl="7" w:tplc="F0F0A842">
      <w:start w:val="1"/>
      <w:numFmt w:val="bullet"/>
      <w:lvlText w:val="o"/>
      <w:lvlJc w:val="left"/>
      <w:pPr>
        <w:ind w:left="5760" w:hanging="360"/>
      </w:pPr>
      <w:rPr>
        <w:rFonts w:ascii="Courier New" w:hAnsi="Courier New" w:hint="default"/>
      </w:rPr>
    </w:lvl>
    <w:lvl w:ilvl="8" w:tplc="594ACF9C">
      <w:start w:val="1"/>
      <w:numFmt w:val="bullet"/>
      <w:lvlText w:val=""/>
      <w:lvlJc w:val="left"/>
      <w:pPr>
        <w:ind w:left="6480" w:hanging="360"/>
      </w:pPr>
      <w:rPr>
        <w:rFonts w:ascii="Wingdings" w:hAnsi="Wingdings" w:hint="default"/>
      </w:rPr>
    </w:lvl>
  </w:abstractNum>
  <w:abstractNum w:abstractNumId="9">
    <w:nsid w:val="3D984100"/>
    <w:multiLevelType w:val="hybridMultilevel"/>
    <w:tmpl w:val="A448E0D8"/>
    <w:lvl w:ilvl="0" w:tplc="784ED23A">
      <w:start w:val="1"/>
      <w:numFmt w:val="bullet"/>
      <w:lvlText w:val=""/>
      <w:lvlJc w:val="left"/>
      <w:pPr>
        <w:ind w:left="720" w:hanging="360"/>
      </w:pPr>
      <w:rPr>
        <w:rFonts w:ascii="Symbol" w:hAnsi="Symbol" w:hint="default"/>
      </w:rPr>
    </w:lvl>
    <w:lvl w:ilvl="1" w:tplc="A3E036B0">
      <w:start w:val="1"/>
      <w:numFmt w:val="bullet"/>
      <w:lvlText w:val="o"/>
      <w:lvlJc w:val="left"/>
      <w:pPr>
        <w:ind w:left="1440" w:hanging="360"/>
      </w:pPr>
      <w:rPr>
        <w:rFonts w:ascii="Courier New" w:hAnsi="Courier New" w:hint="default"/>
      </w:rPr>
    </w:lvl>
    <w:lvl w:ilvl="2" w:tplc="79DA36A8">
      <w:start w:val="1"/>
      <w:numFmt w:val="bullet"/>
      <w:lvlText w:val=""/>
      <w:lvlJc w:val="left"/>
      <w:pPr>
        <w:ind w:left="2160" w:hanging="360"/>
      </w:pPr>
      <w:rPr>
        <w:rFonts w:ascii="Wingdings" w:hAnsi="Wingdings" w:hint="default"/>
      </w:rPr>
    </w:lvl>
    <w:lvl w:ilvl="3" w:tplc="1A266368">
      <w:start w:val="1"/>
      <w:numFmt w:val="bullet"/>
      <w:lvlText w:val=""/>
      <w:lvlJc w:val="left"/>
      <w:pPr>
        <w:ind w:left="2880" w:hanging="360"/>
      </w:pPr>
      <w:rPr>
        <w:rFonts w:ascii="Symbol" w:hAnsi="Symbol" w:hint="default"/>
      </w:rPr>
    </w:lvl>
    <w:lvl w:ilvl="4" w:tplc="06F0834C">
      <w:start w:val="1"/>
      <w:numFmt w:val="bullet"/>
      <w:lvlText w:val="o"/>
      <w:lvlJc w:val="left"/>
      <w:pPr>
        <w:ind w:left="3600" w:hanging="360"/>
      </w:pPr>
      <w:rPr>
        <w:rFonts w:ascii="Courier New" w:hAnsi="Courier New" w:hint="default"/>
      </w:rPr>
    </w:lvl>
    <w:lvl w:ilvl="5" w:tplc="9F60BFCE">
      <w:start w:val="1"/>
      <w:numFmt w:val="bullet"/>
      <w:lvlText w:val=""/>
      <w:lvlJc w:val="left"/>
      <w:pPr>
        <w:ind w:left="4320" w:hanging="360"/>
      </w:pPr>
      <w:rPr>
        <w:rFonts w:ascii="Wingdings" w:hAnsi="Wingdings" w:hint="default"/>
      </w:rPr>
    </w:lvl>
    <w:lvl w:ilvl="6" w:tplc="D93EC176">
      <w:start w:val="1"/>
      <w:numFmt w:val="bullet"/>
      <w:lvlText w:val=""/>
      <w:lvlJc w:val="left"/>
      <w:pPr>
        <w:ind w:left="5040" w:hanging="360"/>
      </w:pPr>
      <w:rPr>
        <w:rFonts w:ascii="Symbol" w:hAnsi="Symbol" w:hint="default"/>
      </w:rPr>
    </w:lvl>
    <w:lvl w:ilvl="7" w:tplc="64F46564">
      <w:start w:val="1"/>
      <w:numFmt w:val="bullet"/>
      <w:lvlText w:val="o"/>
      <w:lvlJc w:val="left"/>
      <w:pPr>
        <w:ind w:left="5760" w:hanging="360"/>
      </w:pPr>
      <w:rPr>
        <w:rFonts w:ascii="Courier New" w:hAnsi="Courier New" w:hint="default"/>
      </w:rPr>
    </w:lvl>
    <w:lvl w:ilvl="8" w:tplc="0F62749C">
      <w:start w:val="1"/>
      <w:numFmt w:val="bullet"/>
      <w:lvlText w:val=""/>
      <w:lvlJc w:val="left"/>
      <w:pPr>
        <w:ind w:left="6480" w:hanging="360"/>
      </w:pPr>
      <w:rPr>
        <w:rFonts w:ascii="Wingdings" w:hAnsi="Wingdings" w:hint="default"/>
      </w:rPr>
    </w:lvl>
  </w:abstractNum>
  <w:abstractNum w:abstractNumId="10">
    <w:nsid w:val="44C864C7"/>
    <w:multiLevelType w:val="hybridMultilevel"/>
    <w:tmpl w:val="E6306738"/>
    <w:lvl w:ilvl="0" w:tplc="AF6A17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C0C35"/>
    <w:multiLevelType w:val="hybridMultilevel"/>
    <w:tmpl w:val="6B284A90"/>
    <w:lvl w:ilvl="0" w:tplc="D26026CA">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6"/>
  </w:num>
  <w:num w:numId="7">
    <w:abstractNumId w:val="5"/>
  </w:num>
  <w:num w:numId="8">
    <w:abstractNumId w:val="8"/>
  </w:num>
  <w:num w:numId="9">
    <w:abstractNumId w:val="1"/>
  </w:num>
  <w:num w:numId="10">
    <w:abstractNumId w:val="7"/>
  </w:num>
  <w:num w:numId="11">
    <w:abstractNumId w:val="11"/>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0B5B"/>
    <w:rsid w:val="00001248"/>
    <w:rsid w:val="00005DD8"/>
    <w:rsid w:val="00006497"/>
    <w:rsid w:val="000066AE"/>
    <w:rsid w:val="00007B0E"/>
    <w:rsid w:val="00011E2B"/>
    <w:rsid w:val="00013D02"/>
    <w:rsid w:val="000155CC"/>
    <w:rsid w:val="0002020E"/>
    <w:rsid w:val="000202F5"/>
    <w:rsid w:val="00020713"/>
    <w:rsid w:val="00020C4A"/>
    <w:rsid w:val="00024362"/>
    <w:rsid w:val="00024391"/>
    <w:rsid w:val="0002483B"/>
    <w:rsid w:val="00025DF1"/>
    <w:rsid w:val="00026D51"/>
    <w:rsid w:val="00026E6F"/>
    <w:rsid w:val="0002793A"/>
    <w:rsid w:val="00027EF8"/>
    <w:rsid w:val="00030549"/>
    <w:rsid w:val="000325F3"/>
    <w:rsid w:val="00035034"/>
    <w:rsid w:val="00035955"/>
    <w:rsid w:val="00042222"/>
    <w:rsid w:val="00043CCD"/>
    <w:rsid w:val="00043EFB"/>
    <w:rsid w:val="00045B01"/>
    <w:rsid w:val="00046771"/>
    <w:rsid w:val="000518CF"/>
    <w:rsid w:val="0005221E"/>
    <w:rsid w:val="0005247C"/>
    <w:rsid w:val="00054B68"/>
    <w:rsid w:val="000564F0"/>
    <w:rsid w:val="00056A3B"/>
    <w:rsid w:val="00061609"/>
    <w:rsid w:val="0006215C"/>
    <w:rsid w:val="00062770"/>
    <w:rsid w:val="00063036"/>
    <w:rsid w:val="00063BF3"/>
    <w:rsid w:val="000656A0"/>
    <w:rsid w:val="00066284"/>
    <w:rsid w:val="000705B4"/>
    <w:rsid w:val="0007106F"/>
    <w:rsid w:val="00071A1C"/>
    <w:rsid w:val="00071B6E"/>
    <w:rsid w:val="00071E33"/>
    <w:rsid w:val="00072AF0"/>
    <w:rsid w:val="00074EA5"/>
    <w:rsid w:val="000776CC"/>
    <w:rsid w:val="00081F53"/>
    <w:rsid w:val="00083D6A"/>
    <w:rsid w:val="000856D1"/>
    <w:rsid w:val="00085B63"/>
    <w:rsid w:val="0008730B"/>
    <w:rsid w:val="00087657"/>
    <w:rsid w:val="00090882"/>
    <w:rsid w:val="000915EF"/>
    <w:rsid w:val="00091B9A"/>
    <w:rsid w:val="0009217C"/>
    <w:rsid w:val="00093AD3"/>
    <w:rsid w:val="0009436F"/>
    <w:rsid w:val="000952D0"/>
    <w:rsid w:val="000958A0"/>
    <w:rsid w:val="00095A08"/>
    <w:rsid w:val="000A341E"/>
    <w:rsid w:val="000A3D51"/>
    <w:rsid w:val="000A4535"/>
    <w:rsid w:val="000A4A6C"/>
    <w:rsid w:val="000B1253"/>
    <w:rsid w:val="000B1E07"/>
    <w:rsid w:val="000B2C3F"/>
    <w:rsid w:val="000B5C73"/>
    <w:rsid w:val="000C1AE2"/>
    <w:rsid w:val="000C1D7C"/>
    <w:rsid w:val="000C42B1"/>
    <w:rsid w:val="000C4DC0"/>
    <w:rsid w:val="000C561E"/>
    <w:rsid w:val="000C58E9"/>
    <w:rsid w:val="000C6911"/>
    <w:rsid w:val="000C6974"/>
    <w:rsid w:val="000C6B49"/>
    <w:rsid w:val="000C778E"/>
    <w:rsid w:val="000D09B5"/>
    <w:rsid w:val="000D10DD"/>
    <w:rsid w:val="000D1856"/>
    <w:rsid w:val="000D1A7D"/>
    <w:rsid w:val="000D2D87"/>
    <w:rsid w:val="000D39A9"/>
    <w:rsid w:val="000D5283"/>
    <w:rsid w:val="000D6151"/>
    <w:rsid w:val="000D66C6"/>
    <w:rsid w:val="000E126B"/>
    <w:rsid w:val="000E17AB"/>
    <w:rsid w:val="000E3235"/>
    <w:rsid w:val="000E3735"/>
    <w:rsid w:val="000E45FB"/>
    <w:rsid w:val="000E6D05"/>
    <w:rsid w:val="000E6F95"/>
    <w:rsid w:val="000E7E5C"/>
    <w:rsid w:val="000F0AB2"/>
    <w:rsid w:val="000F1598"/>
    <w:rsid w:val="000F2233"/>
    <w:rsid w:val="000F2758"/>
    <w:rsid w:val="000F2D77"/>
    <w:rsid w:val="000F4C74"/>
    <w:rsid w:val="00101F2C"/>
    <w:rsid w:val="00101FC7"/>
    <w:rsid w:val="00105B45"/>
    <w:rsid w:val="00107A5B"/>
    <w:rsid w:val="00110BDF"/>
    <w:rsid w:val="0011180E"/>
    <w:rsid w:val="00112358"/>
    <w:rsid w:val="00116882"/>
    <w:rsid w:val="00116AA4"/>
    <w:rsid w:val="00117025"/>
    <w:rsid w:val="0012058A"/>
    <w:rsid w:val="001209AB"/>
    <w:rsid w:val="0012261A"/>
    <w:rsid w:val="00122F1D"/>
    <w:rsid w:val="00123390"/>
    <w:rsid w:val="001239DE"/>
    <w:rsid w:val="00123CB2"/>
    <w:rsid w:val="00124924"/>
    <w:rsid w:val="00125B1E"/>
    <w:rsid w:val="001306A0"/>
    <w:rsid w:val="00131104"/>
    <w:rsid w:val="00132280"/>
    <w:rsid w:val="0013279A"/>
    <w:rsid w:val="00132A70"/>
    <w:rsid w:val="00133475"/>
    <w:rsid w:val="001338A0"/>
    <w:rsid w:val="00133C8D"/>
    <w:rsid w:val="00133D8E"/>
    <w:rsid w:val="0013594E"/>
    <w:rsid w:val="00136540"/>
    <w:rsid w:val="001365F0"/>
    <w:rsid w:val="00136963"/>
    <w:rsid w:val="0013700A"/>
    <w:rsid w:val="0014074D"/>
    <w:rsid w:val="00140F3C"/>
    <w:rsid w:val="001421C7"/>
    <w:rsid w:val="001431BB"/>
    <w:rsid w:val="001438DC"/>
    <w:rsid w:val="001439C3"/>
    <w:rsid w:val="00143BEB"/>
    <w:rsid w:val="00145E71"/>
    <w:rsid w:val="00150C4D"/>
    <w:rsid w:val="001516E7"/>
    <w:rsid w:val="0015178C"/>
    <w:rsid w:val="00151C11"/>
    <w:rsid w:val="00154939"/>
    <w:rsid w:val="00155FAD"/>
    <w:rsid w:val="00156BE6"/>
    <w:rsid w:val="00156F35"/>
    <w:rsid w:val="00157B9D"/>
    <w:rsid w:val="00162D2A"/>
    <w:rsid w:val="00162EAE"/>
    <w:rsid w:val="001645AA"/>
    <w:rsid w:val="001655F3"/>
    <w:rsid w:val="001657A9"/>
    <w:rsid w:val="001664C2"/>
    <w:rsid w:val="00170505"/>
    <w:rsid w:val="00170A97"/>
    <w:rsid w:val="00171607"/>
    <w:rsid w:val="001718A6"/>
    <w:rsid w:val="0017257D"/>
    <w:rsid w:val="0017358F"/>
    <w:rsid w:val="001760F6"/>
    <w:rsid w:val="001767BC"/>
    <w:rsid w:val="0017741E"/>
    <w:rsid w:val="001810FA"/>
    <w:rsid w:val="0018198D"/>
    <w:rsid w:val="00186D38"/>
    <w:rsid w:val="00187C17"/>
    <w:rsid w:val="00190713"/>
    <w:rsid w:val="00191C1E"/>
    <w:rsid w:val="001927A8"/>
    <w:rsid w:val="00193281"/>
    <w:rsid w:val="001937CD"/>
    <w:rsid w:val="001938A9"/>
    <w:rsid w:val="00193FFF"/>
    <w:rsid w:val="0019698F"/>
    <w:rsid w:val="00196B65"/>
    <w:rsid w:val="00197FEB"/>
    <w:rsid w:val="001A04DE"/>
    <w:rsid w:val="001A3A63"/>
    <w:rsid w:val="001A4705"/>
    <w:rsid w:val="001A4CA5"/>
    <w:rsid w:val="001A6534"/>
    <w:rsid w:val="001B15B4"/>
    <w:rsid w:val="001B1AF4"/>
    <w:rsid w:val="001B28E3"/>
    <w:rsid w:val="001B55DE"/>
    <w:rsid w:val="001B68B1"/>
    <w:rsid w:val="001C0AB1"/>
    <w:rsid w:val="001C0D93"/>
    <w:rsid w:val="001C3B0C"/>
    <w:rsid w:val="001C5E0A"/>
    <w:rsid w:val="001D2E96"/>
    <w:rsid w:val="001D380C"/>
    <w:rsid w:val="001D3812"/>
    <w:rsid w:val="001D5831"/>
    <w:rsid w:val="001D788E"/>
    <w:rsid w:val="001E2700"/>
    <w:rsid w:val="001E42BD"/>
    <w:rsid w:val="001F172F"/>
    <w:rsid w:val="001F2F4E"/>
    <w:rsid w:val="001F3308"/>
    <w:rsid w:val="001F3B4C"/>
    <w:rsid w:val="001F58C0"/>
    <w:rsid w:val="001F69F0"/>
    <w:rsid w:val="001F6F41"/>
    <w:rsid w:val="00200188"/>
    <w:rsid w:val="00200A75"/>
    <w:rsid w:val="00201829"/>
    <w:rsid w:val="0020251D"/>
    <w:rsid w:val="002028DB"/>
    <w:rsid w:val="00205826"/>
    <w:rsid w:val="002121AB"/>
    <w:rsid w:val="00212753"/>
    <w:rsid w:val="00214BE4"/>
    <w:rsid w:val="00215386"/>
    <w:rsid w:val="002154BE"/>
    <w:rsid w:val="00217C42"/>
    <w:rsid w:val="002200A3"/>
    <w:rsid w:val="00220D0C"/>
    <w:rsid w:val="0022168B"/>
    <w:rsid w:val="0022185A"/>
    <w:rsid w:val="00221BBC"/>
    <w:rsid w:val="002224AD"/>
    <w:rsid w:val="00224CC0"/>
    <w:rsid w:val="00224E81"/>
    <w:rsid w:val="00227954"/>
    <w:rsid w:val="00230B58"/>
    <w:rsid w:val="00232DF0"/>
    <w:rsid w:val="00233A50"/>
    <w:rsid w:val="00234CDB"/>
    <w:rsid w:val="00235C76"/>
    <w:rsid w:val="00236252"/>
    <w:rsid w:val="002364D5"/>
    <w:rsid w:val="00237A1B"/>
    <w:rsid w:val="00241AA9"/>
    <w:rsid w:val="00242F1B"/>
    <w:rsid w:val="00242FF4"/>
    <w:rsid w:val="002436D0"/>
    <w:rsid w:val="002450D9"/>
    <w:rsid w:val="0024589E"/>
    <w:rsid w:val="00245E28"/>
    <w:rsid w:val="00252768"/>
    <w:rsid w:val="00252BDB"/>
    <w:rsid w:val="00254FF3"/>
    <w:rsid w:val="002552CA"/>
    <w:rsid w:val="00255B29"/>
    <w:rsid w:val="00255CC1"/>
    <w:rsid w:val="00256322"/>
    <w:rsid w:val="00257029"/>
    <w:rsid w:val="00257C32"/>
    <w:rsid w:val="002601D0"/>
    <w:rsid w:val="00261413"/>
    <w:rsid w:val="00262169"/>
    <w:rsid w:val="002627C8"/>
    <w:rsid w:val="00262DE8"/>
    <w:rsid w:val="00263CA0"/>
    <w:rsid w:val="002665E5"/>
    <w:rsid w:val="00266EC7"/>
    <w:rsid w:val="0026726D"/>
    <w:rsid w:val="002722F9"/>
    <w:rsid w:val="00273F5E"/>
    <w:rsid w:val="002761AC"/>
    <w:rsid w:val="00276F2A"/>
    <w:rsid w:val="00277633"/>
    <w:rsid w:val="00280208"/>
    <w:rsid w:val="00280D3C"/>
    <w:rsid w:val="002811FB"/>
    <w:rsid w:val="00282B81"/>
    <w:rsid w:val="0028416D"/>
    <w:rsid w:val="00284245"/>
    <w:rsid w:val="00284E01"/>
    <w:rsid w:val="002867DF"/>
    <w:rsid w:val="00286A20"/>
    <w:rsid w:val="00286F7E"/>
    <w:rsid w:val="00287866"/>
    <w:rsid w:val="00295E99"/>
    <w:rsid w:val="00296F64"/>
    <w:rsid w:val="002A1662"/>
    <w:rsid w:val="002A1DBF"/>
    <w:rsid w:val="002A2037"/>
    <w:rsid w:val="002A297D"/>
    <w:rsid w:val="002A35EE"/>
    <w:rsid w:val="002A3684"/>
    <w:rsid w:val="002A3DB1"/>
    <w:rsid w:val="002A5179"/>
    <w:rsid w:val="002A537C"/>
    <w:rsid w:val="002A61C1"/>
    <w:rsid w:val="002B3E47"/>
    <w:rsid w:val="002B4170"/>
    <w:rsid w:val="002B5857"/>
    <w:rsid w:val="002C19B7"/>
    <w:rsid w:val="002C2AEA"/>
    <w:rsid w:val="002C553C"/>
    <w:rsid w:val="002C566A"/>
    <w:rsid w:val="002C7044"/>
    <w:rsid w:val="002D016F"/>
    <w:rsid w:val="002D2052"/>
    <w:rsid w:val="002D2CC7"/>
    <w:rsid w:val="002D2ED9"/>
    <w:rsid w:val="002D340A"/>
    <w:rsid w:val="002D3509"/>
    <w:rsid w:val="002D38F7"/>
    <w:rsid w:val="002D3B89"/>
    <w:rsid w:val="002D4A70"/>
    <w:rsid w:val="002E032D"/>
    <w:rsid w:val="002E1178"/>
    <w:rsid w:val="002E14C7"/>
    <w:rsid w:val="002E2801"/>
    <w:rsid w:val="002E4822"/>
    <w:rsid w:val="002E6508"/>
    <w:rsid w:val="002F09B4"/>
    <w:rsid w:val="002F1B48"/>
    <w:rsid w:val="002F29B8"/>
    <w:rsid w:val="002F30F7"/>
    <w:rsid w:val="002F397B"/>
    <w:rsid w:val="002F40FE"/>
    <w:rsid w:val="002F4149"/>
    <w:rsid w:val="002F5A20"/>
    <w:rsid w:val="002F5EE2"/>
    <w:rsid w:val="002F7364"/>
    <w:rsid w:val="002F7522"/>
    <w:rsid w:val="003005CC"/>
    <w:rsid w:val="003024DD"/>
    <w:rsid w:val="00302FEC"/>
    <w:rsid w:val="0030376A"/>
    <w:rsid w:val="00303E0A"/>
    <w:rsid w:val="00303F09"/>
    <w:rsid w:val="00304192"/>
    <w:rsid w:val="00305690"/>
    <w:rsid w:val="0030594A"/>
    <w:rsid w:val="00305B7D"/>
    <w:rsid w:val="003076C7"/>
    <w:rsid w:val="00310196"/>
    <w:rsid w:val="00311CA0"/>
    <w:rsid w:val="00311E03"/>
    <w:rsid w:val="00312632"/>
    <w:rsid w:val="00313A0C"/>
    <w:rsid w:val="00314078"/>
    <w:rsid w:val="00317A8C"/>
    <w:rsid w:val="00317BB7"/>
    <w:rsid w:val="00320348"/>
    <w:rsid w:val="0032070F"/>
    <w:rsid w:val="00320797"/>
    <w:rsid w:val="00320E2F"/>
    <w:rsid w:val="00322844"/>
    <w:rsid w:val="003231CC"/>
    <w:rsid w:val="00324B40"/>
    <w:rsid w:val="00325CE2"/>
    <w:rsid w:val="0032698B"/>
    <w:rsid w:val="00326E67"/>
    <w:rsid w:val="00326EBB"/>
    <w:rsid w:val="0033028E"/>
    <w:rsid w:val="0033039D"/>
    <w:rsid w:val="00331969"/>
    <w:rsid w:val="00332822"/>
    <w:rsid w:val="003371FF"/>
    <w:rsid w:val="003420F4"/>
    <w:rsid w:val="0034305E"/>
    <w:rsid w:val="003438C5"/>
    <w:rsid w:val="0034401D"/>
    <w:rsid w:val="00344AAB"/>
    <w:rsid w:val="00345126"/>
    <w:rsid w:val="003453A1"/>
    <w:rsid w:val="003456DE"/>
    <w:rsid w:val="00347C72"/>
    <w:rsid w:val="00347D73"/>
    <w:rsid w:val="00351FC1"/>
    <w:rsid w:val="0035202D"/>
    <w:rsid w:val="00352056"/>
    <w:rsid w:val="00352501"/>
    <w:rsid w:val="0035544A"/>
    <w:rsid w:val="003561CB"/>
    <w:rsid w:val="003576F7"/>
    <w:rsid w:val="00357757"/>
    <w:rsid w:val="003601F5"/>
    <w:rsid w:val="00360D2D"/>
    <w:rsid w:val="00361D2E"/>
    <w:rsid w:val="00364DF3"/>
    <w:rsid w:val="003670E6"/>
    <w:rsid w:val="00370140"/>
    <w:rsid w:val="003701AE"/>
    <w:rsid w:val="0037061D"/>
    <w:rsid w:val="003711EE"/>
    <w:rsid w:val="00371E4A"/>
    <w:rsid w:val="00372E25"/>
    <w:rsid w:val="0037371D"/>
    <w:rsid w:val="00373FA0"/>
    <w:rsid w:val="0037416F"/>
    <w:rsid w:val="00376FA8"/>
    <w:rsid w:val="00377413"/>
    <w:rsid w:val="00377587"/>
    <w:rsid w:val="003805A2"/>
    <w:rsid w:val="003809BA"/>
    <w:rsid w:val="00382425"/>
    <w:rsid w:val="00382BC6"/>
    <w:rsid w:val="003831BE"/>
    <w:rsid w:val="00387501"/>
    <w:rsid w:val="00387B96"/>
    <w:rsid w:val="0039041D"/>
    <w:rsid w:val="00392C59"/>
    <w:rsid w:val="00393470"/>
    <w:rsid w:val="0039521B"/>
    <w:rsid w:val="00396935"/>
    <w:rsid w:val="00397235"/>
    <w:rsid w:val="003A0F26"/>
    <w:rsid w:val="003A1534"/>
    <w:rsid w:val="003A3BA5"/>
    <w:rsid w:val="003A50D7"/>
    <w:rsid w:val="003A6258"/>
    <w:rsid w:val="003A64C5"/>
    <w:rsid w:val="003A6A04"/>
    <w:rsid w:val="003A6B54"/>
    <w:rsid w:val="003B0FE2"/>
    <w:rsid w:val="003B16DA"/>
    <w:rsid w:val="003B2861"/>
    <w:rsid w:val="003B2C64"/>
    <w:rsid w:val="003B2E79"/>
    <w:rsid w:val="003B2F18"/>
    <w:rsid w:val="003B36F4"/>
    <w:rsid w:val="003B3BB1"/>
    <w:rsid w:val="003B5277"/>
    <w:rsid w:val="003B6C0E"/>
    <w:rsid w:val="003B7797"/>
    <w:rsid w:val="003C1476"/>
    <w:rsid w:val="003C3780"/>
    <w:rsid w:val="003C3914"/>
    <w:rsid w:val="003C5A13"/>
    <w:rsid w:val="003C6016"/>
    <w:rsid w:val="003C6881"/>
    <w:rsid w:val="003C7EB7"/>
    <w:rsid w:val="003D1E07"/>
    <w:rsid w:val="003D2405"/>
    <w:rsid w:val="003D313F"/>
    <w:rsid w:val="003D3814"/>
    <w:rsid w:val="003D5B82"/>
    <w:rsid w:val="003D7FFD"/>
    <w:rsid w:val="003E2454"/>
    <w:rsid w:val="003E374A"/>
    <w:rsid w:val="003E6BF5"/>
    <w:rsid w:val="003F23F7"/>
    <w:rsid w:val="003F28CB"/>
    <w:rsid w:val="003F2A6C"/>
    <w:rsid w:val="003F34CF"/>
    <w:rsid w:val="003F3AE4"/>
    <w:rsid w:val="003F6CF2"/>
    <w:rsid w:val="003F7A7F"/>
    <w:rsid w:val="003F7BB3"/>
    <w:rsid w:val="00402D07"/>
    <w:rsid w:val="0040353C"/>
    <w:rsid w:val="004044E9"/>
    <w:rsid w:val="004052BB"/>
    <w:rsid w:val="00405A1B"/>
    <w:rsid w:val="00406C26"/>
    <w:rsid w:val="00410315"/>
    <w:rsid w:val="00411195"/>
    <w:rsid w:val="00412065"/>
    <w:rsid w:val="004123F7"/>
    <w:rsid w:val="00412EBC"/>
    <w:rsid w:val="0041470F"/>
    <w:rsid w:val="004148CA"/>
    <w:rsid w:val="00415B9B"/>
    <w:rsid w:val="00416A0E"/>
    <w:rsid w:val="00420A81"/>
    <w:rsid w:val="00421D46"/>
    <w:rsid w:val="00423741"/>
    <w:rsid w:val="00423864"/>
    <w:rsid w:val="00425F61"/>
    <w:rsid w:val="00425F7B"/>
    <w:rsid w:val="0042697E"/>
    <w:rsid w:val="0043010C"/>
    <w:rsid w:val="00432BF4"/>
    <w:rsid w:val="00433AD5"/>
    <w:rsid w:val="00433D2C"/>
    <w:rsid w:val="004367CF"/>
    <w:rsid w:val="004375C6"/>
    <w:rsid w:val="00437AAC"/>
    <w:rsid w:val="0044089E"/>
    <w:rsid w:val="00440E62"/>
    <w:rsid w:val="00441B84"/>
    <w:rsid w:val="004445F3"/>
    <w:rsid w:val="00446794"/>
    <w:rsid w:val="00446BEA"/>
    <w:rsid w:val="00446C33"/>
    <w:rsid w:val="00447352"/>
    <w:rsid w:val="00447BFF"/>
    <w:rsid w:val="00450AC4"/>
    <w:rsid w:val="00450D5D"/>
    <w:rsid w:val="004516BC"/>
    <w:rsid w:val="0045193C"/>
    <w:rsid w:val="00453EFD"/>
    <w:rsid w:val="0046053A"/>
    <w:rsid w:val="0046131E"/>
    <w:rsid w:val="004631D8"/>
    <w:rsid w:val="004650A0"/>
    <w:rsid w:val="00465BE0"/>
    <w:rsid w:val="00466EBB"/>
    <w:rsid w:val="00467F9E"/>
    <w:rsid w:val="00470F0C"/>
    <w:rsid w:val="00471441"/>
    <w:rsid w:val="0047164C"/>
    <w:rsid w:val="00472C43"/>
    <w:rsid w:val="00472E30"/>
    <w:rsid w:val="004739DE"/>
    <w:rsid w:val="00474A06"/>
    <w:rsid w:val="0047517B"/>
    <w:rsid w:val="004768B2"/>
    <w:rsid w:val="004770A1"/>
    <w:rsid w:val="004771CA"/>
    <w:rsid w:val="0047765D"/>
    <w:rsid w:val="004801B0"/>
    <w:rsid w:val="00480318"/>
    <w:rsid w:val="00482813"/>
    <w:rsid w:val="0048282F"/>
    <w:rsid w:val="00482CB2"/>
    <w:rsid w:val="0048399C"/>
    <w:rsid w:val="00485670"/>
    <w:rsid w:val="00486187"/>
    <w:rsid w:val="0049127C"/>
    <w:rsid w:val="004913BB"/>
    <w:rsid w:val="00491EAB"/>
    <w:rsid w:val="00491EDB"/>
    <w:rsid w:val="00492143"/>
    <w:rsid w:val="004928E7"/>
    <w:rsid w:val="004937B1"/>
    <w:rsid w:val="004955FA"/>
    <w:rsid w:val="004A0D17"/>
    <w:rsid w:val="004A1B9C"/>
    <w:rsid w:val="004A1D1F"/>
    <w:rsid w:val="004A2B6D"/>
    <w:rsid w:val="004A3E0A"/>
    <w:rsid w:val="004A5D4E"/>
    <w:rsid w:val="004A6EEC"/>
    <w:rsid w:val="004A73E8"/>
    <w:rsid w:val="004B06EE"/>
    <w:rsid w:val="004B27C8"/>
    <w:rsid w:val="004B30D0"/>
    <w:rsid w:val="004B3A04"/>
    <w:rsid w:val="004B52D9"/>
    <w:rsid w:val="004B59B0"/>
    <w:rsid w:val="004B645C"/>
    <w:rsid w:val="004B6505"/>
    <w:rsid w:val="004B6612"/>
    <w:rsid w:val="004B6EFC"/>
    <w:rsid w:val="004B782B"/>
    <w:rsid w:val="004C0671"/>
    <w:rsid w:val="004C3A96"/>
    <w:rsid w:val="004C4AA8"/>
    <w:rsid w:val="004D198D"/>
    <w:rsid w:val="004D34D1"/>
    <w:rsid w:val="004D537F"/>
    <w:rsid w:val="004E290B"/>
    <w:rsid w:val="004E3241"/>
    <w:rsid w:val="004E4F04"/>
    <w:rsid w:val="004E5A9D"/>
    <w:rsid w:val="004E6C1B"/>
    <w:rsid w:val="004E6C93"/>
    <w:rsid w:val="004E71EF"/>
    <w:rsid w:val="004E7429"/>
    <w:rsid w:val="004F2618"/>
    <w:rsid w:val="004F4644"/>
    <w:rsid w:val="004F6316"/>
    <w:rsid w:val="004F78DB"/>
    <w:rsid w:val="004F7A6E"/>
    <w:rsid w:val="00505C3A"/>
    <w:rsid w:val="00506E63"/>
    <w:rsid w:val="00507CB7"/>
    <w:rsid w:val="00510BEF"/>
    <w:rsid w:val="00511C29"/>
    <w:rsid w:val="005145C9"/>
    <w:rsid w:val="0051536F"/>
    <w:rsid w:val="005156D2"/>
    <w:rsid w:val="00516086"/>
    <w:rsid w:val="00516204"/>
    <w:rsid w:val="00517BC1"/>
    <w:rsid w:val="005210AE"/>
    <w:rsid w:val="005213A8"/>
    <w:rsid w:val="00523732"/>
    <w:rsid w:val="005242E6"/>
    <w:rsid w:val="005247CA"/>
    <w:rsid w:val="00524ADA"/>
    <w:rsid w:val="0052604C"/>
    <w:rsid w:val="00527F37"/>
    <w:rsid w:val="005304AC"/>
    <w:rsid w:val="005309A0"/>
    <w:rsid w:val="00532164"/>
    <w:rsid w:val="00532901"/>
    <w:rsid w:val="00532E45"/>
    <w:rsid w:val="00533036"/>
    <w:rsid w:val="0053347B"/>
    <w:rsid w:val="00534531"/>
    <w:rsid w:val="00535210"/>
    <w:rsid w:val="00535BEC"/>
    <w:rsid w:val="005379CF"/>
    <w:rsid w:val="00541DE7"/>
    <w:rsid w:val="00543BFF"/>
    <w:rsid w:val="00544849"/>
    <w:rsid w:val="00544901"/>
    <w:rsid w:val="00544C52"/>
    <w:rsid w:val="00544F6F"/>
    <w:rsid w:val="0054541B"/>
    <w:rsid w:val="005460F8"/>
    <w:rsid w:val="00550AB4"/>
    <w:rsid w:val="005523BC"/>
    <w:rsid w:val="005527DC"/>
    <w:rsid w:val="005530A4"/>
    <w:rsid w:val="00553C62"/>
    <w:rsid w:val="005550B1"/>
    <w:rsid w:val="0055727C"/>
    <w:rsid w:val="00560A9A"/>
    <w:rsid w:val="00560FCD"/>
    <w:rsid w:val="00561081"/>
    <w:rsid w:val="00561281"/>
    <w:rsid w:val="005628AE"/>
    <w:rsid w:val="00562B9A"/>
    <w:rsid w:val="00564B4D"/>
    <w:rsid w:val="00564B5C"/>
    <w:rsid w:val="0056756A"/>
    <w:rsid w:val="00567A60"/>
    <w:rsid w:val="00567A61"/>
    <w:rsid w:val="00567F35"/>
    <w:rsid w:val="005727EC"/>
    <w:rsid w:val="00572A4B"/>
    <w:rsid w:val="00573BC6"/>
    <w:rsid w:val="00574736"/>
    <w:rsid w:val="00574BC2"/>
    <w:rsid w:val="0057682F"/>
    <w:rsid w:val="00577A26"/>
    <w:rsid w:val="005822EE"/>
    <w:rsid w:val="00582408"/>
    <w:rsid w:val="00582C8D"/>
    <w:rsid w:val="005850F9"/>
    <w:rsid w:val="0058612A"/>
    <w:rsid w:val="00586D02"/>
    <w:rsid w:val="00586E60"/>
    <w:rsid w:val="00587318"/>
    <w:rsid w:val="00590AEF"/>
    <w:rsid w:val="00590D51"/>
    <w:rsid w:val="0059306F"/>
    <w:rsid w:val="00595D8D"/>
    <w:rsid w:val="00595EE6"/>
    <w:rsid w:val="005A0A62"/>
    <w:rsid w:val="005A1299"/>
    <w:rsid w:val="005A258F"/>
    <w:rsid w:val="005A48A6"/>
    <w:rsid w:val="005A4B60"/>
    <w:rsid w:val="005A5768"/>
    <w:rsid w:val="005A57B6"/>
    <w:rsid w:val="005B101B"/>
    <w:rsid w:val="005B16BE"/>
    <w:rsid w:val="005B4EDA"/>
    <w:rsid w:val="005B52AC"/>
    <w:rsid w:val="005B6A3F"/>
    <w:rsid w:val="005B6D01"/>
    <w:rsid w:val="005B71FE"/>
    <w:rsid w:val="005B7C38"/>
    <w:rsid w:val="005C0776"/>
    <w:rsid w:val="005C08E4"/>
    <w:rsid w:val="005C0C0A"/>
    <w:rsid w:val="005C2131"/>
    <w:rsid w:val="005C2C4D"/>
    <w:rsid w:val="005C30B0"/>
    <w:rsid w:val="005C3905"/>
    <w:rsid w:val="005C3ADE"/>
    <w:rsid w:val="005C66FB"/>
    <w:rsid w:val="005C7CD4"/>
    <w:rsid w:val="005D078F"/>
    <w:rsid w:val="005D3351"/>
    <w:rsid w:val="005D49CD"/>
    <w:rsid w:val="005D502E"/>
    <w:rsid w:val="005D7EBF"/>
    <w:rsid w:val="005E1691"/>
    <w:rsid w:val="005E1FEA"/>
    <w:rsid w:val="005E4487"/>
    <w:rsid w:val="005E4E99"/>
    <w:rsid w:val="005E579B"/>
    <w:rsid w:val="005E5F2B"/>
    <w:rsid w:val="005E69A1"/>
    <w:rsid w:val="005E7171"/>
    <w:rsid w:val="005E783F"/>
    <w:rsid w:val="005F0D54"/>
    <w:rsid w:val="005F1517"/>
    <w:rsid w:val="005F171F"/>
    <w:rsid w:val="005F2B8A"/>
    <w:rsid w:val="005F3274"/>
    <w:rsid w:val="005F3400"/>
    <w:rsid w:val="005F7AD6"/>
    <w:rsid w:val="00601C72"/>
    <w:rsid w:val="00605750"/>
    <w:rsid w:val="00606E65"/>
    <w:rsid w:val="006107D8"/>
    <w:rsid w:val="00612AAA"/>
    <w:rsid w:val="00612C88"/>
    <w:rsid w:val="00613D3E"/>
    <w:rsid w:val="00614242"/>
    <w:rsid w:val="006146B1"/>
    <w:rsid w:val="00614DA6"/>
    <w:rsid w:val="00615847"/>
    <w:rsid w:val="00617086"/>
    <w:rsid w:val="00620D4A"/>
    <w:rsid w:val="0062149E"/>
    <w:rsid w:val="006219DB"/>
    <w:rsid w:val="00622495"/>
    <w:rsid w:val="00622D3F"/>
    <w:rsid w:val="00624681"/>
    <w:rsid w:val="0062651A"/>
    <w:rsid w:val="006304A2"/>
    <w:rsid w:val="006304D2"/>
    <w:rsid w:val="00632054"/>
    <w:rsid w:val="006324D0"/>
    <w:rsid w:val="00635803"/>
    <w:rsid w:val="00635A14"/>
    <w:rsid w:val="006366FC"/>
    <w:rsid w:val="006369F7"/>
    <w:rsid w:val="0063711E"/>
    <w:rsid w:val="006401AA"/>
    <w:rsid w:val="006429B9"/>
    <w:rsid w:val="00642A46"/>
    <w:rsid w:val="00644D1E"/>
    <w:rsid w:val="006452B0"/>
    <w:rsid w:val="00645F6A"/>
    <w:rsid w:val="00646AF8"/>
    <w:rsid w:val="0064755F"/>
    <w:rsid w:val="00651FFA"/>
    <w:rsid w:val="00652254"/>
    <w:rsid w:val="006525F9"/>
    <w:rsid w:val="00655688"/>
    <w:rsid w:val="006612FE"/>
    <w:rsid w:val="006651B8"/>
    <w:rsid w:val="00666708"/>
    <w:rsid w:val="0066771D"/>
    <w:rsid w:val="00667F26"/>
    <w:rsid w:val="00671191"/>
    <w:rsid w:val="00672CD3"/>
    <w:rsid w:val="00672CD9"/>
    <w:rsid w:val="006742E0"/>
    <w:rsid w:val="00675E7D"/>
    <w:rsid w:val="00680F14"/>
    <w:rsid w:val="006816ED"/>
    <w:rsid w:val="00681E58"/>
    <w:rsid w:val="00682556"/>
    <w:rsid w:val="006834FE"/>
    <w:rsid w:val="00683FE8"/>
    <w:rsid w:val="0068417D"/>
    <w:rsid w:val="00684408"/>
    <w:rsid w:val="006848D4"/>
    <w:rsid w:val="00686425"/>
    <w:rsid w:val="00687EBE"/>
    <w:rsid w:val="00690D0A"/>
    <w:rsid w:val="0069291F"/>
    <w:rsid w:val="00695F03"/>
    <w:rsid w:val="00696193"/>
    <w:rsid w:val="00696BB9"/>
    <w:rsid w:val="00697F5B"/>
    <w:rsid w:val="006A0040"/>
    <w:rsid w:val="006A210D"/>
    <w:rsid w:val="006A23AC"/>
    <w:rsid w:val="006A27E7"/>
    <w:rsid w:val="006A3E57"/>
    <w:rsid w:val="006A4A60"/>
    <w:rsid w:val="006A5207"/>
    <w:rsid w:val="006A6250"/>
    <w:rsid w:val="006A652B"/>
    <w:rsid w:val="006A6DA9"/>
    <w:rsid w:val="006A73A2"/>
    <w:rsid w:val="006A75F8"/>
    <w:rsid w:val="006A78A4"/>
    <w:rsid w:val="006B0D4C"/>
    <w:rsid w:val="006B1C1F"/>
    <w:rsid w:val="006B28F9"/>
    <w:rsid w:val="006B2ADE"/>
    <w:rsid w:val="006B3266"/>
    <w:rsid w:val="006B37C5"/>
    <w:rsid w:val="006B5EAE"/>
    <w:rsid w:val="006B651E"/>
    <w:rsid w:val="006B67A2"/>
    <w:rsid w:val="006B7C52"/>
    <w:rsid w:val="006C04BA"/>
    <w:rsid w:val="006C367F"/>
    <w:rsid w:val="006C57DC"/>
    <w:rsid w:val="006C69D9"/>
    <w:rsid w:val="006C7B11"/>
    <w:rsid w:val="006D13FA"/>
    <w:rsid w:val="006D2DB3"/>
    <w:rsid w:val="006D2FEB"/>
    <w:rsid w:val="006D307B"/>
    <w:rsid w:val="006D3A8F"/>
    <w:rsid w:val="006D3AC4"/>
    <w:rsid w:val="006D525B"/>
    <w:rsid w:val="006D59D2"/>
    <w:rsid w:val="006D5FC9"/>
    <w:rsid w:val="006E032A"/>
    <w:rsid w:val="006E07D8"/>
    <w:rsid w:val="006E32E0"/>
    <w:rsid w:val="006E343A"/>
    <w:rsid w:val="006E65EB"/>
    <w:rsid w:val="006F081E"/>
    <w:rsid w:val="006F08A0"/>
    <w:rsid w:val="006F1B7F"/>
    <w:rsid w:val="006F2A2A"/>
    <w:rsid w:val="006F4D90"/>
    <w:rsid w:val="006F4F5F"/>
    <w:rsid w:val="006F53E1"/>
    <w:rsid w:val="00700712"/>
    <w:rsid w:val="00701125"/>
    <w:rsid w:val="00702C11"/>
    <w:rsid w:val="00702E43"/>
    <w:rsid w:val="00704F1B"/>
    <w:rsid w:val="00705AD7"/>
    <w:rsid w:val="00711160"/>
    <w:rsid w:val="007117F5"/>
    <w:rsid w:val="00712E62"/>
    <w:rsid w:val="007138CC"/>
    <w:rsid w:val="00713B24"/>
    <w:rsid w:val="00714AD4"/>
    <w:rsid w:val="00715A5F"/>
    <w:rsid w:val="00715DB7"/>
    <w:rsid w:val="0071693B"/>
    <w:rsid w:val="00720F68"/>
    <w:rsid w:val="00723ED1"/>
    <w:rsid w:val="00726B98"/>
    <w:rsid w:val="00726DCA"/>
    <w:rsid w:val="00731269"/>
    <w:rsid w:val="00731CA6"/>
    <w:rsid w:val="007333CE"/>
    <w:rsid w:val="00734C3C"/>
    <w:rsid w:val="00734DCA"/>
    <w:rsid w:val="00735DB7"/>
    <w:rsid w:val="00735DC8"/>
    <w:rsid w:val="00737327"/>
    <w:rsid w:val="00740E7A"/>
    <w:rsid w:val="00741DBE"/>
    <w:rsid w:val="007474EE"/>
    <w:rsid w:val="00750576"/>
    <w:rsid w:val="00752C4D"/>
    <w:rsid w:val="00753188"/>
    <w:rsid w:val="00753CAE"/>
    <w:rsid w:val="007550EC"/>
    <w:rsid w:val="00756851"/>
    <w:rsid w:val="00756D1C"/>
    <w:rsid w:val="00761601"/>
    <w:rsid w:val="00763869"/>
    <w:rsid w:val="007659CF"/>
    <w:rsid w:val="00765B86"/>
    <w:rsid w:val="00766354"/>
    <w:rsid w:val="007663CB"/>
    <w:rsid w:val="0076647A"/>
    <w:rsid w:val="00766CE3"/>
    <w:rsid w:val="00766D0D"/>
    <w:rsid w:val="007671AB"/>
    <w:rsid w:val="0076746D"/>
    <w:rsid w:val="0076760C"/>
    <w:rsid w:val="00772A2B"/>
    <w:rsid w:val="00772D38"/>
    <w:rsid w:val="007743B3"/>
    <w:rsid w:val="00774FA1"/>
    <w:rsid w:val="00775308"/>
    <w:rsid w:val="00775EA2"/>
    <w:rsid w:val="00776C24"/>
    <w:rsid w:val="0078033A"/>
    <w:rsid w:val="00780E9F"/>
    <w:rsid w:val="0078128C"/>
    <w:rsid w:val="00782F1D"/>
    <w:rsid w:val="00783904"/>
    <w:rsid w:val="00786AF4"/>
    <w:rsid w:val="00787722"/>
    <w:rsid w:val="007909C4"/>
    <w:rsid w:val="00790AD5"/>
    <w:rsid w:val="007916C0"/>
    <w:rsid w:val="00791F61"/>
    <w:rsid w:val="00792E99"/>
    <w:rsid w:val="007931A1"/>
    <w:rsid w:val="007954E6"/>
    <w:rsid w:val="007955C8"/>
    <w:rsid w:val="00795C86"/>
    <w:rsid w:val="007A2035"/>
    <w:rsid w:val="007A3579"/>
    <w:rsid w:val="007A4D5B"/>
    <w:rsid w:val="007A7646"/>
    <w:rsid w:val="007B30EC"/>
    <w:rsid w:val="007B4490"/>
    <w:rsid w:val="007B4D7B"/>
    <w:rsid w:val="007B7802"/>
    <w:rsid w:val="007B7F3B"/>
    <w:rsid w:val="007C343D"/>
    <w:rsid w:val="007C3BDA"/>
    <w:rsid w:val="007C410F"/>
    <w:rsid w:val="007C4368"/>
    <w:rsid w:val="007C454E"/>
    <w:rsid w:val="007C5033"/>
    <w:rsid w:val="007C7137"/>
    <w:rsid w:val="007C79E8"/>
    <w:rsid w:val="007D06EE"/>
    <w:rsid w:val="007D0B24"/>
    <w:rsid w:val="007D21F6"/>
    <w:rsid w:val="007D5F78"/>
    <w:rsid w:val="007D6602"/>
    <w:rsid w:val="007D6DBB"/>
    <w:rsid w:val="007D7EFB"/>
    <w:rsid w:val="007E42ED"/>
    <w:rsid w:val="007E6148"/>
    <w:rsid w:val="007E705B"/>
    <w:rsid w:val="007E7FED"/>
    <w:rsid w:val="007F00D1"/>
    <w:rsid w:val="007F0BCC"/>
    <w:rsid w:val="007F2315"/>
    <w:rsid w:val="007F239E"/>
    <w:rsid w:val="007F2820"/>
    <w:rsid w:val="007F3514"/>
    <w:rsid w:val="007F7861"/>
    <w:rsid w:val="007F7EF4"/>
    <w:rsid w:val="008009DD"/>
    <w:rsid w:val="00801B6A"/>
    <w:rsid w:val="00801B7E"/>
    <w:rsid w:val="00802D39"/>
    <w:rsid w:val="0080317C"/>
    <w:rsid w:val="00803499"/>
    <w:rsid w:val="008055E4"/>
    <w:rsid w:val="008057C3"/>
    <w:rsid w:val="00805F22"/>
    <w:rsid w:val="008109B3"/>
    <w:rsid w:val="00812AC3"/>
    <w:rsid w:val="008158BA"/>
    <w:rsid w:val="00815E7C"/>
    <w:rsid w:val="00817F6F"/>
    <w:rsid w:val="008223DB"/>
    <w:rsid w:val="00822FC5"/>
    <w:rsid w:val="00824907"/>
    <w:rsid w:val="008267AA"/>
    <w:rsid w:val="008278AF"/>
    <w:rsid w:val="00830915"/>
    <w:rsid w:val="00831802"/>
    <w:rsid w:val="00832E58"/>
    <w:rsid w:val="00833F47"/>
    <w:rsid w:val="00834DC7"/>
    <w:rsid w:val="00835362"/>
    <w:rsid w:val="00836599"/>
    <w:rsid w:val="00840F85"/>
    <w:rsid w:val="00842575"/>
    <w:rsid w:val="00843117"/>
    <w:rsid w:val="0084314C"/>
    <w:rsid w:val="00843842"/>
    <w:rsid w:val="00843938"/>
    <w:rsid w:val="00843D7C"/>
    <w:rsid w:val="00845368"/>
    <w:rsid w:val="00846457"/>
    <w:rsid w:val="00851074"/>
    <w:rsid w:val="00851175"/>
    <w:rsid w:val="00853EFC"/>
    <w:rsid w:val="00855BED"/>
    <w:rsid w:val="00855FEF"/>
    <w:rsid w:val="00856B79"/>
    <w:rsid w:val="00856BEB"/>
    <w:rsid w:val="0085722D"/>
    <w:rsid w:val="00857477"/>
    <w:rsid w:val="00860383"/>
    <w:rsid w:val="008605BE"/>
    <w:rsid w:val="008626E7"/>
    <w:rsid w:val="00862DCC"/>
    <w:rsid w:val="00863B70"/>
    <w:rsid w:val="00863D32"/>
    <w:rsid w:val="008642B9"/>
    <w:rsid w:val="0086519E"/>
    <w:rsid w:val="0086751F"/>
    <w:rsid w:val="008705E7"/>
    <w:rsid w:val="008711F6"/>
    <w:rsid w:val="00871774"/>
    <w:rsid w:val="0087212E"/>
    <w:rsid w:val="00872243"/>
    <w:rsid w:val="00875422"/>
    <w:rsid w:val="008759BC"/>
    <w:rsid w:val="00877E1C"/>
    <w:rsid w:val="00877FE2"/>
    <w:rsid w:val="0088163E"/>
    <w:rsid w:val="0088191C"/>
    <w:rsid w:val="00881C1C"/>
    <w:rsid w:val="00883935"/>
    <w:rsid w:val="008847A5"/>
    <w:rsid w:val="0088510E"/>
    <w:rsid w:val="008851D3"/>
    <w:rsid w:val="00885B7C"/>
    <w:rsid w:val="00885F2F"/>
    <w:rsid w:val="00890483"/>
    <w:rsid w:val="00890CA5"/>
    <w:rsid w:val="00890E79"/>
    <w:rsid w:val="00890EC1"/>
    <w:rsid w:val="008910C8"/>
    <w:rsid w:val="008914B9"/>
    <w:rsid w:val="00891924"/>
    <w:rsid w:val="00891E65"/>
    <w:rsid w:val="00891F9A"/>
    <w:rsid w:val="008930BA"/>
    <w:rsid w:val="008939F4"/>
    <w:rsid w:val="00894A49"/>
    <w:rsid w:val="00895119"/>
    <w:rsid w:val="008952FC"/>
    <w:rsid w:val="008979EF"/>
    <w:rsid w:val="00897BEE"/>
    <w:rsid w:val="008A013D"/>
    <w:rsid w:val="008A16C4"/>
    <w:rsid w:val="008A2F43"/>
    <w:rsid w:val="008A38B8"/>
    <w:rsid w:val="008A46C1"/>
    <w:rsid w:val="008A4C74"/>
    <w:rsid w:val="008A6490"/>
    <w:rsid w:val="008A6F6A"/>
    <w:rsid w:val="008B1D5A"/>
    <w:rsid w:val="008B29E3"/>
    <w:rsid w:val="008B41F9"/>
    <w:rsid w:val="008B595F"/>
    <w:rsid w:val="008B75D1"/>
    <w:rsid w:val="008C01AB"/>
    <w:rsid w:val="008C336D"/>
    <w:rsid w:val="008C36DF"/>
    <w:rsid w:val="008C3EAB"/>
    <w:rsid w:val="008C4355"/>
    <w:rsid w:val="008C52FA"/>
    <w:rsid w:val="008C5349"/>
    <w:rsid w:val="008C54EF"/>
    <w:rsid w:val="008C5933"/>
    <w:rsid w:val="008C5C9D"/>
    <w:rsid w:val="008C6324"/>
    <w:rsid w:val="008C6651"/>
    <w:rsid w:val="008D07A2"/>
    <w:rsid w:val="008D1747"/>
    <w:rsid w:val="008D1A59"/>
    <w:rsid w:val="008D1CF4"/>
    <w:rsid w:val="008D2C14"/>
    <w:rsid w:val="008D40D1"/>
    <w:rsid w:val="008E1D17"/>
    <w:rsid w:val="008E280E"/>
    <w:rsid w:val="008E57B9"/>
    <w:rsid w:val="008E6137"/>
    <w:rsid w:val="008E7873"/>
    <w:rsid w:val="008F05F6"/>
    <w:rsid w:val="008F372B"/>
    <w:rsid w:val="008F3AEF"/>
    <w:rsid w:val="008F676A"/>
    <w:rsid w:val="008F6FDD"/>
    <w:rsid w:val="0090269E"/>
    <w:rsid w:val="00903445"/>
    <w:rsid w:val="00903870"/>
    <w:rsid w:val="00904239"/>
    <w:rsid w:val="009042A9"/>
    <w:rsid w:val="009045C0"/>
    <w:rsid w:val="009079B2"/>
    <w:rsid w:val="00911584"/>
    <w:rsid w:val="00913B1D"/>
    <w:rsid w:val="009147DC"/>
    <w:rsid w:val="00915536"/>
    <w:rsid w:val="009162D0"/>
    <w:rsid w:val="00916EE7"/>
    <w:rsid w:val="00921B49"/>
    <w:rsid w:val="00922281"/>
    <w:rsid w:val="009235A5"/>
    <w:rsid w:val="009235E8"/>
    <w:rsid w:val="00923939"/>
    <w:rsid w:val="00926089"/>
    <w:rsid w:val="00926818"/>
    <w:rsid w:val="00930100"/>
    <w:rsid w:val="009303E8"/>
    <w:rsid w:val="009314CA"/>
    <w:rsid w:val="00931BFB"/>
    <w:rsid w:val="0093299A"/>
    <w:rsid w:val="00933204"/>
    <w:rsid w:val="009337C0"/>
    <w:rsid w:val="00933E50"/>
    <w:rsid w:val="00934789"/>
    <w:rsid w:val="0093611E"/>
    <w:rsid w:val="0093622C"/>
    <w:rsid w:val="00936D76"/>
    <w:rsid w:val="009377C6"/>
    <w:rsid w:val="00940365"/>
    <w:rsid w:val="009403BA"/>
    <w:rsid w:val="009411FE"/>
    <w:rsid w:val="00941876"/>
    <w:rsid w:val="00942FBD"/>
    <w:rsid w:val="0094381A"/>
    <w:rsid w:val="00944AA9"/>
    <w:rsid w:val="00944F4F"/>
    <w:rsid w:val="009455A9"/>
    <w:rsid w:val="00946AA9"/>
    <w:rsid w:val="0094730A"/>
    <w:rsid w:val="00947CA4"/>
    <w:rsid w:val="009526F9"/>
    <w:rsid w:val="00953905"/>
    <w:rsid w:val="00953A54"/>
    <w:rsid w:val="00954618"/>
    <w:rsid w:val="00954BFD"/>
    <w:rsid w:val="00954EAB"/>
    <w:rsid w:val="00955B32"/>
    <w:rsid w:val="00957530"/>
    <w:rsid w:val="00957E64"/>
    <w:rsid w:val="0096377E"/>
    <w:rsid w:val="00963C58"/>
    <w:rsid w:val="009652EA"/>
    <w:rsid w:val="009653F0"/>
    <w:rsid w:val="0096541C"/>
    <w:rsid w:val="009703D4"/>
    <w:rsid w:val="009706AD"/>
    <w:rsid w:val="00970B68"/>
    <w:rsid w:val="0097246E"/>
    <w:rsid w:val="00972EC7"/>
    <w:rsid w:val="00973D23"/>
    <w:rsid w:val="00974C0A"/>
    <w:rsid w:val="0097586E"/>
    <w:rsid w:val="009758FA"/>
    <w:rsid w:val="00975B0B"/>
    <w:rsid w:val="00975BAC"/>
    <w:rsid w:val="00976336"/>
    <w:rsid w:val="00981056"/>
    <w:rsid w:val="00981848"/>
    <w:rsid w:val="00982413"/>
    <w:rsid w:val="00982832"/>
    <w:rsid w:val="00983112"/>
    <w:rsid w:val="00985EE3"/>
    <w:rsid w:val="009869A6"/>
    <w:rsid w:val="009916E8"/>
    <w:rsid w:val="00991A63"/>
    <w:rsid w:val="00992051"/>
    <w:rsid w:val="00992520"/>
    <w:rsid w:val="00994265"/>
    <w:rsid w:val="00995222"/>
    <w:rsid w:val="00996CD8"/>
    <w:rsid w:val="009A3FE3"/>
    <w:rsid w:val="009A69AE"/>
    <w:rsid w:val="009B0252"/>
    <w:rsid w:val="009B13B7"/>
    <w:rsid w:val="009B1785"/>
    <w:rsid w:val="009B1F4A"/>
    <w:rsid w:val="009B2185"/>
    <w:rsid w:val="009B2902"/>
    <w:rsid w:val="009B3B66"/>
    <w:rsid w:val="009B3CB3"/>
    <w:rsid w:val="009B78DC"/>
    <w:rsid w:val="009B7AB5"/>
    <w:rsid w:val="009B7E58"/>
    <w:rsid w:val="009C0449"/>
    <w:rsid w:val="009C14FD"/>
    <w:rsid w:val="009C2ECB"/>
    <w:rsid w:val="009C3D2E"/>
    <w:rsid w:val="009C62D1"/>
    <w:rsid w:val="009C68BB"/>
    <w:rsid w:val="009D0970"/>
    <w:rsid w:val="009D2B12"/>
    <w:rsid w:val="009D30D8"/>
    <w:rsid w:val="009D6424"/>
    <w:rsid w:val="009D7D7A"/>
    <w:rsid w:val="009E0A49"/>
    <w:rsid w:val="009E189C"/>
    <w:rsid w:val="009E37A1"/>
    <w:rsid w:val="009E4E30"/>
    <w:rsid w:val="009E5DB0"/>
    <w:rsid w:val="009E69AF"/>
    <w:rsid w:val="009E6BA2"/>
    <w:rsid w:val="009E7249"/>
    <w:rsid w:val="009E766A"/>
    <w:rsid w:val="009F5171"/>
    <w:rsid w:val="009F5FFC"/>
    <w:rsid w:val="00A01B35"/>
    <w:rsid w:val="00A055CC"/>
    <w:rsid w:val="00A06DB5"/>
    <w:rsid w:val="00A072A1"/>
    <w:rsid w:val="00A11EAE"/>
    <w:rsid w:val="00A11F8F"/>
    <w:rsid w:val="00A1200A"/>
    <w:rsid w:val="00A14F1D"/>
    <w:rsid w:val="00A1597D"/>
    <w:rsid w:val="00A168D2"/>
    <w:rsid w:val="00A16ACF"/>
    <w:rsid w:val="00A21523"/>
    <w:rsid w:val="00A219EB"/>
    <w:rsid w:val="00A2271D"/>
    <w:rsid w:val="00A228A4"/>
    <w:rsid w:val="00A22E61"/>
    <w:rsid w:val="00A24B73"/>
    <w:rsid w:val="00A267E8"/>
    <w:rsid w:val="00A26C6F"/>
    <w:rsid w:val="00A30F0D"/>
    <w:rsid w:val="00A31208"/>
    <w:rsid w:val="00A314C8"/>
    <w:rsid w:val="00A314E0"/>
    <w:rsid w:val="00A31B20"/>
    <w:rsid w:val="00A31F57"/>
    <w:rsid w:val="00A329D1"/>
    <w:rsid w:val="00A3303C"/>
    <w:rsid w:val="00A35563"/>
    <w:rsid w:val="00A365F0"/>
    <w:rsid w:val="00A369F9"/>
    <w:rsid w:val="00A37E2A"/>
    <w:rsid w:val="00A37F91"/>
    <w:rsid w:val="00A42E57"/>
    <w:rsid w:val="00A44228"/>
    <w:rsid w:val="00A46C3A"/>
    <w:rsid w:val="00A46DAD"/>
    <w:rsid w:val="00A47A92"/>
    <w:rsid w:val="00A51046"/>
    <w:rsid w:val="00A517D8"/>
    <w:rsid w:val="00A548C5"/>
    <w:rsid w:val="00A55317"/>
    <w:rsid w:val="00A55A30"/>
    <w:rsid w:val="00A565F7"/>
    <w:rsid w:val="00A56E1B"/>
    <w:rsid w:val="00A577D1"/>
    <w:rsid w:val="00A57E24"/>
    <w:rsid w:val="00A57F75"/>
    <w:rsid w:val="00A60709"/>
    <w:rsid w:val="00A612C8"/>
    <w:rsid w:val="00A6411E"/>
    <w:rsid w:val="00A6462B"/>
    <w:rsid w:val="00A679AE"/>
    <w:rsid w:val="00A716FB"/>
    <w:rsid w:val="00A71EF8"/>
    <w:rsid w:val="00A733F1"/>
    <w:rsid w:val="00A7405E"/>
    <w:rsid w:val="00A751A5"/>
    <w:rsid w:val="00A75B50"/>
    <w:rsid w:val="00A75DF6"/>
    <w:rsid w:val="00A76E91"/>
    <w:rsid w:val="00A776A4"/>
    <w:rsid w:val="00A7794D"/>
    <w:rsid w:val="00A77B4F"/>
    <w:rsid w:val="00A820C4"/>
    <w:rsid w:val="00A859D3"/>
    <w:rsid w:val="00A8643F"/>
    <w:rsid w:val="00A87D2D"/>
    <w:rsid w:val="00A90A07"/>
    <w:rsid w:val="00A946AF"/>
    <w:rsid w:val="00A9533B"/>
    <w:rsid w:val="00A95DDC"/>
    <w:rsid w:val="00A97463"/>
    <w:rsid w:val="00A97BF9"/>
    <w:rsid w:val="00AA22B3"/>
    <w:rsid w:val="00AA26B5"/>
    <w:rsid w:val="00AA36B7"/>
    <w:rsid w:val="00AA3F56"/>
    <w:rsid w:val="00AA4A0C"/>
    <w:rsid w:val="00AA715A"/>
    <w:rsid w:val="00AB021E"/>
    <w:rsid w:val="00AB0E88"/>
    <w:rsid w:val="00AB4033"/>
    <w:rsid w:val="00AB4EB2"/>
    <w:rsid w:val="00AB51EE"/>
    <w:rsid w:val="00AB5A2D"/>
    <w:rsid w:val="00AB662F"/>
    <w:rsid w:val="00AB6654"/>
    <w:rsid w:val="00AC1745"/>
    <w:rsid w:val="00AC2481"/>
    <w:rsid w:val="00AC33B4"/>
    <w:rsid w:val="00AC4468"/>
    <w:rsid w:val="00AC44F2"/>
    <w:rsid w:val="00AC5817"/>
    <w:rsid w:val="00AC5ED4"/>
    <w:rsid w:val="00AC6ECE"/>
    <w:rsid w:val="00AC6F04"/>
    <w:rsid w:val="00AC7003"/>
    <w:rsid w:val="00AD2C6F"/>
    <w:rsid w:val="00AD3406"/>
    <w:rsid w:val="00AD3EB1"/>
    <w:rsid w:val="00AD5449"/>
    <w:rsid w:val="00AD5B8F"/>
    <w:rsid w:val="00AD6745"/>
    <w:rsid w:val="00AE20C9"/>
    <w:rsid w:val="00AE24FB"/>
    <w:rsid w:val="00AE27C0"/>
    <w:rsid w:val="00AE2ADC"/>
    <w:rsid w:val="00AE3371"/>
    <w:rsid w:val="00AE7B77"/>
    <w:rsid w:val="00AE7FBA"/>
    <w:rsid w:val="00AF03D0"/>
    <w:rsid w:val="00AF12FF"/>
    <w:rsid w:val="00AF1AA5"/>
    <w:rsid w:val="00AF20C7"/>
    <w:rsid w:val="00AF572A"/>
    <w:rsid w:val="00AF5EA4"/>
    <w:rsid w:val="00B01263"/>
    <w:rsid w:val="00B01B42"/>
    <w:rsid w:val="00B06A00"/>
    <w:rsid w:val="00B118F7"/>
    <w:rsid w:val="00B1198B"/>
    <w:rsid w:val="00B14682"/>
    <w:rsid w:val="00B154A9"/>
    <w:rsid w:val="00B15A52"/>
    <w:rsid w:val="00B15B7E"/>
    <w:rsid w:val="00B16C73"/>
    <w:rsid w:val="00B21442"/>
    <w:rsid w:val="00B215EC"/>
    <w:rsid w:val="00B21DE0"/>
    <w:rsid w:val="00B23942"/>
    <w:rsid w:val="00B31917"/>
    <w:rsid w:val="00B32A16"/>
    <w:rsid w:val="00B33E9E"/>
    <w:rsid w:val="00B33F80"/>
    <w:rsid w:val="00B343DB"/>
    <w:rsid w:val="00B345E4"/>
    <w:rsid w:val="00B37BFB"/>
    <w:rsid w:val="00B410F3"/>
    <w:rsid w:val="00B411BB"/>
    <w:rsid w:val="00B420E4"/>
    <w:rsid w:val="00B438C2"/>
    <w:rsid w:val="00B43C82"/>
    <w:rsid w:val="00B45F91"/>
    <w:rsid w:val="00B4672D"/>
    <w:rsid w:val="00B470FF"/>
    <w:rsid w:val="00B4786F"/>
    <w:rsid w:val="00B568F3"/>
    <w:rsid w:val="00B574C6"/>
    <w:rsid w:val="00B60DD9"/>
    <w:rsid w:val="00B60E3A"/>
    <w:rsid w:val="00B62045"/>
    <w:rsid w:val="00B6277C"/>
    <w:rsid w:val="00B63398"/>
    <w:rsid w:val="00B63EEB"/>
    <w:rsid w:val="00B64B9A"/>
    <w:rsid w:val="00B64FA3"/>
    <w:rsid w:val="00B65553"/>
    <w:rsid w:val="00B668A2"/>
    <w:rsid w:val="00B66CF0"/>
    <w:rsid w:val="00B67103"/>
    <w:rsid w:val="00B70F46"/>
    <w:rsid w:val="00B73925"/>
    <w:rsid w:val="00B73CD7"/>
    <w:rsid w:val="00B73EE9"/>
    <w:rsid w:val="00B774E0"/>
    <w:rsid w:val="00B82551"/>
    <w:rsid w:val="00B83CE2"/>
    <w:rsid w:val="00B83F65"/>
    <w:rsid w:val="00B878B9"/>
    <w:rsid w:val="00B91BFE"/>
    <w:rsid w:val="00B91D0D"/>
    <w:rsid w:val="00B9264C"/>
    <w:rsid w:val="00B933B6"/>
    <w:rsid w:val="00B94D90"/>
    <w:rsid w:val="00BA12EE"/>
    <w:rsid w:val="00BA2C5E"/>
    <w:rsid w:val="00BA3433"/>
    <w:rsid w:val="00BA34D8"/>
    <w:rsid w:val="00BA3E7A"/>
    <w:rsid w:val="00BA46F0"/>
    <w:rsid w:val="00BB08FB"/>
    <w:rsid w:val="00BB28E2"/>
    <w:rsid w:val="00BB2C32"/>
    <w:rsid w:val="00BB2D56"/>
    <w:rsid w:val="00BB3CAE"/>
    <w:rsid w:val="00BB4FB5"/>
    <w:rsid w:val="00BB6596"/>
    <w:rsid w:val="00BB706F"/>
    <w:rsid w:val="00BB72B9"/>
    <w:rsid w:val="00BB76AB"/>
    <w:rsid w:val="00BB7CA5"/>
    <w:rsid w:val="00BC0BA3"/>
    <w:rsid w:val="00BC155C"/>
    <w:rsid w:val="00BC15D0"/>
    <w:rsid w:val="00BC22E5"/>
    <w:rsid w:val="00BC4412"/>
    <w:rsid w:val="00BC61ED"/>
    <w:rsid w:val="00BC6452"/>
    <w:rsid w:val="00BC6F88"/>
    <w:rsid w:val="00BD2B4F"/>
    <w:rsid w:val="00BD3241"/>
    <w:rsid w:val="00BD4047"/>
    <w:rsid w:val="00BD6AF7"/>
    <w:rsid w:val="00BE17B4"/>
    <w:rsid w:val="00BE2311"/>
    <w:rsid w:val="00BE401D"/>
    <w:rsid w:val="00BE4A26"/>
    <w:rsid w:val="00BE69DE"/>
    <w:rsid w:val="00BE7375"/>
    <w:rsid w:val="00BE7E7E"/>
    <w:rsid w:val="00BF0841"/>
    <w:rsid w:val="00BF4F04"/>
    <w:rsid w:val="00BF5767"/>
    <w:rsid w:val="00C00B58"/>
    <w:rsid w:val="00C01188"/>
    <w:rsid w:val="00C033ED"/>
    <w:rsid w:val="00C03EC7"/>
    <w:rsid w:val="00C06CF5"/>
    <w:rsid w:val="00C07720"/>
    <w:rsid w:val="00C07A1C"/>
    <w:rsid w:val="00C1081B"/>
    <w:rsid w:val="00C13FA3"/>
    <w:rsid w:val="00C15152"/>
    <w:rsid w:val="00C15728"/>
    <w:rsid w:val="00C1773F"/>
    <w:rsid w:val="00C1795B"/>
    <w:rsid w:val="00C20DEB"/>
    <w:rsid w:val="00C211C5"/>
    <w:rsid w:val="00C2190F"/>
    <w:rsid w:val="00C230D2"/>
    <w:rsid w:val="00C233B7"/>
    <w:rsid w:val="00C24E64"/>
    <w:rsid w:val="00C251EC"/>
    <w:rsid w:val="00C31716"/>
    <w:rsid w:val="00C3283F"/>
    <w:rsid w:val="00C3288F"/>
    <w:rsid w:val="00C34744"/>
    <w:rsid w:val="00C34AE3"/>
    <w:rsid w:val="00C34DD7"/>
    <w:rsid w:val="00C370B4"/>
    <w:rsid w:val="00C37B1B"/>
    <w:rsid w:val="00C37D36"/>
    <w:rsid w:val="00C37F0B"/>
    <w:rsid w:val="00C40695"/>
    <w:rsid w:val="00C42678"/>
    <w:rsid w:val="00C427ED"/>
    <w:rsid w:val="00C43CDD"/>
    <w:rsid w:val="00C4522E"/>
    <w:rsid w:val="00C4551A"/>
    <w:rsid w:val="00C4643B"/>
    <w:rsid w:val="00C47A43"/>
    <w:rsid w:val="00C50B4F"/>
    <w:rsid w:val="00C55154"/>
    <w:rsid w:val="00C560DA"/>
    <w:rsid w:val="00C56AD7"/>
    <w:rsid w:val="00C60B97"/>
    <w:rsid w:val="00C622C1"/>
    <w:rsid w:val="00C63D5D"/>
    <w:rsid w:val="00C63EE5"/>
    <w:rsid w:val="00C64195"/>
    <w:rsid w:val="00C67298"/>
    <w:rsid w:val="00C67614"/>
    <w:rsid w:val="00C67C28"/>
    <w:rsid w:val="00C71D7A"/>
    <w:rsid w:val="00C7423E"/>
    <w:rsid w:val="00C743BC"/>
    <w:rsid w:val="00C74698"/>
    <w:rsid w:val="00C75B16"/>
    <w:rsid w:val="00C75C4F"/>
    <w:rsid w:val="00C75D51"/>
    <w:rsid w:val="00C760D3"/>
    <w:rsid w:val="00C77DD9"/>
    <w:rsid w:val="00C77EAB"/>
    <w:rsid w:val="00C801BB"/>
    <w:rsid w:val="00C80AC2"/>
    <w:rsid w:val="00C85347"/>
    <w:rsid w:val="00C85CC9"/>
    <w:rsid w:val="00C85DA4"/>
    <w:rsid w:val="00C86F6D"/>
    <w:rsid w:val="00C87150"/>
    <w:rsid w:val="00C8720D"/>
    <w:rsid w:val="00C87619"/>
    <w:rsid w:val="00C944F6"/>
    <w:rsid w:val="00C94FF7"/>
    <w:rsid w:val="00CA28A7"/>
    <w:rsid w:val="00CA3305"/>
    <w:rsid w:val="00CA40EE"/>
    <w:rsid w:val="00CA4730"/>
    <w:rsid w:val="00CA49DC"/>
    <w:rsid w:val="00CA5CDC"/>
    <w:rsid w:val="00CB1BA7"/>
    <w:rsid w:val="00CB2DDD"/>
    <w:rsid w:val="00CB3DC0"/>
    <w:rsid w:val="00CB60B6"/>
    <w:rsid w:val="00CB6F7D"/>
    <w:rsid w:val="00CB7455"/>
    <w:rsid w:val="00CC1217"/>
    <w:rsid w:val="00CC1FAA"/>
    <w:rsid w:val="00CC20A1"/>
    <w:rsid w:val="00CC2B9E"/>
    <w:rsid w:val="00CC3E05"/>
    <w:rsid w:val="00CC5416"/>
    <w:rsid w:val="00CC6777"/>
    <w:rsid w:val="00CC71A0"/>
    <w:rsid w:val="00CD2098"/>
    <w:rsid w:val="00CD3A86"/>
    <w:rsid w:val="00CD3B7D"/>
    <w:rsid w:val="00CD3DED"/>
    <w:rsid w:val="00CD63E5"/>
    <w:rsid w:val="00CE1554"/>
    <w:rsid w:val="00CE1B99"/>
    <w:rsid w:val="00CE3801"/>
    <w:rsid w:val="00CE43A2"/>
    <w:rsid w:val="00CE505E"/>
    <w:rsid w:val="00CE60C3"/>
    <w:rsid w:val="00CE744B"/>
    <w:rsid w:val="00CF025B"/>
    <w:rsid w:val="00CF1697"/>
    <w:rsid w:val="00CF2AE6"/>
    <w:rsid w:val="00CF3E86"/>
    <w:rsid w:val="00CF4F5A"/>
    <w:rsid w:val="00CF50E4"/>
    <w:rsid w:val="00CF529D"/>
    <w:rsid w:val="00CF7F1D"/>
    <w:rsid w:val="00D0257D"/>
    <w:rsid w:val="00D06331"/>
    <w:rsid w:val="00D06657"/>
    <w:rsid w:val="00D10685"/>
    <w:rsid w:val="00D10E4F"/>
    <w:rsid w:val="00D10ED8"/>
    <w:rsid w:val="00D11686"/>
    <w:rsid w:val="00D12503"/>
    <w:rsid w:val="00D126EB"/>
    <w:rsid w:val="00D13AA0"/>
    <w:rsid w:val="00D13F6C"/>
    <w:rsid w:val="00D14AF8"/>
    <w:rsid w:val="00D14EF9"/>
    <w:rsid w:val="00D16712"/>
    <w:rsid w:val="00D16DC1"/>
    <w:rsid w:val="00D21C61"/>
    <w:rsid w:val="00D2276A"/>
    <w:rsid w:val="00D23F63"/>
    <w:rsid w:val="00D240B9"/>
    <w:rsid w:val="00D248A7"/>
    <w:rsid w:val="00D24F43"/>
    <w:rsid w:val="00D25120"/>
    <w:rsid w:val="00D2629D"/>
    <w:rsid w:val="00D2750A"/>
    <w:rsid w:val="00D318A9"/>
    <w:rsid w:val="00D31949"/>
    <w:rsid w:val="00D32085"/>
    <w:rsid w:val="00D35E34"/>
    <w:rsid w:val="00D370A9"/>
    <w:rsid w:val="00D41125"/>
    <w:rsid w:val="00D419A4"/>
    <w:rsid w:val="00D419BE"/>
    <w:rsid w:val="00D41A2A"/>
    <w:rsid w:val="00D41B76"/>
    <w:rsid w:val="00D44827"/>
    <w:rsid w:val="00D4532A"/>
    <w:rsid w:val="00D462DC"/>
    <w:rsid w:val="00D46EC1"/>
    <w:rsid w:val="00D470CE"/>
    <w:rsid w:val="00D47E67"/>
    <w:rsid w:val="00D500BB"/>
    <w:rsid w:val="00D5041B"/>
    <w:rsid w:val="00D51008"/>
    <w:rsid w:val="00D5302F"/>
    <w:rsid w:val="00D5328A"/>
    <w:rsid w:val="00D53AC9"/>
    <w:rsid w:val="00D544CF"/>
    <w:rsid w:val="00D5739B"/>
    <w:rsid w:val="00D574EA"/>
    <w:rsid w:val="00D57547"/>
    <w:rsid w:val="00D575BF"/>
    <w:rsid w:val="00D5788D"/>
    <w:rsid w:val="00D57A5A"/>
    <w:rsid w:val="00D61227"/>
    <w:rsid w:val="00D6334A"/>
    <w:rsid w:val="00D63503"/>
    <w:rsid w:val="00D638F6"/>
    <w:rsid w:val="00D648B0"/>
    <w:rsid w:val="00D65116"/>
    <w:rsid w:val="00D653B0"/>
    <w:rsid w:val="00D65E60"/>
    <w:rsid w:val="00D71C59"/>
    <w:rsid w:val="00D72699"/>
    <w:rsid w:val="00D7559A"/>
    <w:rsid w:val="00D75B1E"/>
    <w:rsid w:val="00D7645E"/>
    <w:rsid w:val="00D76FA3"/>
    <w:rsid w:val="00D77C88"/>
    <w:rsid w:val="00D805B4"/>
    <w:rsid w:val="00D815FB"/>
    <w:rsid w:val="00D83185"/>
    <w:rsid w:val="00D84054"/>
    <w:rsid w:val="00D84891"/>
    <w:rsid w:val="00D84C93"/>
    <w:rsid w:val="00D84E86"/>
    <w:rsid w:val="00D8541D"/>
    <w:rsid w:val="00D85786"/>
    <w:rsid w:val="00D9216A"/>
    <w:rsid w:val="00D92EB1"/>
    <w:rsid w:val="00D94A13"/>
    <w:rsid w:val="00D94FF8"/>
    <w:rsid w:val="00D95F16"/>
    <w:rsid w:val="00D96330"/>
    <w:rsid w:val="00D96AA9"/>
    <w:rsid w:val="00D976F6"/>
    <w:rsid w:val="00DA01D6"/>
    <w:rsid w:val="00DA44DF"/>
    <w:rsid w:val="00DA6762"/>
    <w:rsid w:val="00DA722C"/>
    <w:rsid w:val="00DB0E20"/>
    <w:rsid w:val="00DB19FE"/>
    <w:rsid w:val="00DB30BD"/>
    <w:rsid w:val="00DB3D65"/>
    <w:rsid w:val="00DB45EA"/>
    <w:rsid w:val="00DB4964"/>
    <w:rsid w:val="00DB799D"/>
    <w:rsid w:val="00DB7BF1"/>
    <w:rsid w:val="00DB7CD0"/>
    <w:rsid w:val="00DC0126"/>
    <w:rsid w:val="00DC0886"/>
    <w:rsid w:val="00DC3CF5"/>
    <w:rsid w:val="00DC4C52"/>
    <w:rsid w:val="00DD0653"/>
    <w:rsid w:val="00DD0A7D"/>
    <w:rsid w:val="00DD0D32"/>
    <w:rsid w:val="00DD36FF"/>
    <w:rsid w:val="00DD6073"/>
    <w:rsid w:val="00DD7442"/>
    <w:rsid w:val="00DD7A58"/>
    <w:rsid w:val="00DE0634"/>
    <w:rsid w:val="00DE12C0"/>
    <w:rsid w:val="00DE16A3"/>
    <w:rsid w:val="00DE4032"/>
    <w:rsid w:val="00DE4CA6"/>
    <w:rsid w:val="00DE5A50"/>
    <w:rsid w:val="00DE7FCC"/>
    <w:rsid w:val="00DF07AB"/>
    <w:rsid w:val="00DF07CB"/>
    <w:rsid w:val="00DF0C94"/>
    <w:rsid w:val="00DF0EEE"/>
    <w:rsid w:val="00DF7C14"/>
    <w:rsid w:val="00DF7DDB"/>
    <w:rsid w:val="00DF7E72"/>
    <w:rsid w:val="00E016E3"/>
    <w:rsid w:val="00E038D3"/>
    <w:rsid w:val="00E0483A"/>
    <w:rsid w:val="00E0668E"/>
    <w:rsid w:val="00E06FA3"/>
    <w:rsid w:val="00E11DD3"/>
    <w:rsid w:val="00E11FB1"/>
    <w:rsid w:val="00E12743"/>
    <w:rsid w:val="00E12A5E"/>
    <w:rsid w:val="00E140CD"/>
    <w:rsid w:val="00E162E2"/>
    <w:rsid w:val="00E164F4"/>
    <w:rsid w:val="00E16535"/>
    <w:rsid w:val="00E16F6F"/>
    <w:rsid w:val="00E20FD9"/>
    <w:rsid w:val="00E215E5"/>
    <w:rsid w:val="00E21E4D"/>
    <w:rsid w:val="00E21F09"/>
    <w:rsid w:val="00E2272A"/>
    <w:rsid w:val="00E25F02"/>
    <w:rsid w:val="00E26F9A"/>
    <w:rsid w:val="00E271F0"/>
    <w:rsid w:val="00E27564"/>
    <w:rsid w:val="00E31093"/>
    <w:rsid w:val="00E32ADB"/>
    <w:rsid w:val="00E35B01"/>
    <w:rsid w:val="00E36019"/>
    <w:rsid w:val="00E372C9"/>
    <w:rsid w:val="00E408B3"/>
    <w:rsid w:val="00E40C67"/>
    <w:rsid w:val="00E428CF"/>
    <w:rsid w:val="00E43360"/>
    <w:rsid w:val="00E434B3"/>
    <w:rsid w:val="00E438FC"/>
    <w:rsid w:val="00E44FF0"/>
    <w:rsid w:val="00E4518D"/>
    <w:rsid w:val="00E4680B"/>
    <w:rsid w:val="00E46AE0"/>
    <w:rsid w:val="00E46DFC"/>
    <w:rsid w:val="00E46F72"/>
    <w:rsid w:val="00E4748E"/>
    <w:rsid w:val="00E475A5"/>
    <w:rsid w:val="00E47E0A"/>
    <w:rsid w:val="00E501B4"/>
    <w:rsid w:val="00E506D4"/>
    <w:rsid w:val="00E50EC7"/>
    <w:rsid w:val="00E53DDB"/>
    <w:rsid w:val="00E54E77"/>
    <w:rsid w:val="00E5533F"/>
    <w:rsid w:val="00E57521"/>
    <w:rsid w:val="00E60102"/>
    <w:rsid w:val="00E60FE6"/>
    <w:rsid w:val="00E61EC9"/>
    <w:rsid w:val="00E6272F"/>
    <w:rsid w:val="00E63846"/>
    <w:rsid w:val="00E6414C"/>
    <w:rsid w:val="00E642AE"/>
    <w:rsid w:val="00E67BA2"/>
    <w:rsid w:val="00E70BF3"/>
    <w:rsid w:val="00E735BC"/>
    <w:rsid w:val="00E73FC4"/>
    <w:rsid w:val="00E746F2"/>
    <w:rsid w:val="00E74D2A"/>
    <w:rsid w:val="00E75821"/>
    <w:rsid w:val="00E75A58"/>
    <w:rsid w:val="00E76069"/>
    <w:rsid w:val="00E7677D"/>
    <w:rsid w:val="00E76BCE"/>
    <w:rsid w:val="00E770DF"/>
    <w:rsid w:val="00E7781C"/>
    <w:rsid w:val="00E84613"/>
    <w:rsid w:val="00E85059"/>
    <w:rsid w:val="00E8730B"/>
    <w:rsid w:val="00E87E82"/>
    <w:rsid w:val="00E900B7"/>
    <w:rsid w:val="00E907F5"/>
    <w:rsid w:val="00E91AFB"/>
    <w:rsid w:val="00E93887"/>
    <w:rsid w:val="00E93AFE"/>
    <w:rsid w:val="00E94F8D"/>
    <w:rsid w:val="00E951E7"/>
    <w:rsid w:val="00E95F08"/>
    <w:rsid w:val="00E96E99"/>
    <w:rsid w:val="00E97F99"/>
    <w:rsid w:val="00EA1163"/>
    <w:rsid w:val="00EA28BF"/>
    <w:rsid w:val="00EA576A"/>
    <w:rsid w:val="00EA67E5"/>
    <w:rsid w:val="00EA7109"/>
    <w:rsid w:val="00EB13FD"/>
    <w:rsid w:val="00EB3747"/>
    <w:rsid w:val="00EB5B38"/>
    <w:rsid w:val="00EB63FC"/>
    <w:rsid w:val="00EB6455"/>
    <w:rsid w:val="00EB7A6F"/>
    <w:rsid w:val="00EC0B23"/>
    <w:rsid w:val="00EC0B30"/>
    <w:rsid w:val="00EC18E9"/>
    <w:rsid w:val="00EC2657"/>
    <w:rsid w:val="00EC26AE"/>
    <w:rsid w:val="00EC27B4"/>
    <w:rsid w:val="00EC2819"/>
    <w:rsid w:val="00EC2DFB"/>
    <w:rsid w:val="00EC5A66"/>
    <w:rsid w:val="00EC62ED"/>
    <w:rsid w:val="00ED04AB"/>
    <w:rsid w:val="00ED1C77"/>
    <w:rsid w:val="00ED1FE3"/>
    <w:rsid w:val="00ED2DBE"/>
    <w:rsid w:val="00ED2F3E"/>
    <w:rsid w:val="00ED5582"/>
    <w:rsid w:val="00ED60E3"/>
    <w:rsid w:val="00ED6701"/>
    <w:rsid w:val="00ED7102"/>
    <w:rsid w:val="00EE0FD6"/>
    <w:rsid w:val="00EE410A"/>
    <w:rsid w:val="00EE42A9"/>
    <w:rsid w:val="00EE47E0"/>
    <w:rsid w:val="00EE5488"/>
    <w:rsid w:val="00EE630B"/>
    <w:rsid w:val="00EE6EF9"/>
    <w:rsid w:val="00EE700C"/>
    <w:rsid w:val="00EE7C44"/>
    <w:rsid w:val="00EF109E"/>
    <w:rsid w:val="00EF205A"/>
    <w:rsid w:val="00EF24F5"/>
    <w:rsid w:val="00EF334C"/>
    <w:rsid w:val="00EF3B67"/>
    <w:rsid w:val="00EF4345"/>
    <w:rsid w:val="00EF71BB"/>
    <w:rsid w:val="00EF7678"/>
    <w:rsid w:val="00F01554"/>
    <w:rsid w:val="00F04BD0"/>
    <w:rsid w:val="00F0714B"/>
    <w:rsid w:val="00F117A2"/>
    <w:rsid w:val="00F11F3D"/>
    <w:rsid w:val="00F15A8A"/>
    <w:rsid w:val="00F1793F"/>
    <w:rsid w:val="00F210AF"/>
    <w:rsid w:val="00F223DC"/>
    <w:rsid w:val="00F22657"/>
    <w:rsid w:val="00F24D47"/>
    <w:rsid w:val="00F24F45"/>
    <w:rsid w:val="00F25FF8"/>
    <w:rsid w:val="00F278D0"/>
    <w:rsid w:val="00F27C6E"/>
    <w:rsid w:val="00F3071E"/>
    <w:rsid w:val="00F3275C"/>
    <w:rsid w:val="00F33E22"/>
    <w:rsid w:val="00F33E9F"/>
    <w:rsid w:val="00F33F56"/>
    <w:rsid w:val="00F35700"/>
    <w:rsid w:val="00F40508"/>
    <w:rsid w:val="00F41B20"/>
    <w:rsid w:val="00F425C6"/>
    <w:rsid w:val="00F42872"/>
    <w:rsid w:val="00F42AEF"/>
    <w:rsid w:val="00F43933"/>
    <w:rsid w:val="00F43E62"/>
    <w:rsid w:val="00F44289"/>
    <w:rsid w:val="00F4509B"/>
    <w:rsid w:val="00F455B7"/>
    <w:rsid w:val="00F46CC9"/>
    <w:rsid w:val="00F46DBB"/>
    <w:rsid w:val="00F478DD"/>
    <w:rsid w:val="00F5027A"/>
    <w:rsid w:val="00F503C4"/>
    <w:rsid w:val="00F51069"/>
    <w:rsid w:val="00F5113D"/>
    <w:rsid w:val="00F513F3"/>
    <w:rsid w:val="00F522A8"/>
    <w:rsid w:val="00F5417B"/>
    <w:rsid w:val="00F54CF4"/>
    <w:rsid w:val="00F5531C"/>
    <w:rsid w:val="00F556AD"/>
    <w:rsid w:val="00F60C44"/>
    <w:rsid w:val="00F63677"/>
    <w:rsid w:val="00F64B4D"/>
    <w:rsid w:val="00F654DC"/>
    <w:rsid w:val="00F70E78"/>
    <w:rsid w:val="00F71086"/>
    <w:rsid w:val="00F72B56"/>
    <w:rsid w:val="00F74748"/>
    <w:rsid w:val="00F74EBA"/>
    <w:rsid w:val="00F74ED1"/>
    <w:rsid w:val="00F76ACD"/>
    <w:rsid w:val="00F76CC0"/>
    <w:rsid w:val="00F773A8"/>
    <w:rsid w:val="00F77DDA"/>
    <w:rsid w:val="00F802DA"/>
    <w:rsid w:val="00F81A4F"/>
    <w:rsid w:val="00F81A7D"/>
    <w:rsid w:val="00F826B3"/>
    <w:rsid w:val="00F83174"/>
    <w:rsid w:val="00F84CEA"/>
    <w:rsid w:val="00F857A1"/>
    <w:rsid w:val="00F8588A"/>
    <w:rsid w:val="00F904B9"/>
    <w:rsid w:val="00F90BB3"/>
    <w:rsid w:val="00F948BF"/>
    <w:rsid w:val="00F97210"/>
    <w:rsid w:val="00F9781C"/>
    <w:rsid w:val="00FA0456"/>
    <w:rsid w:val="00FA0603"/>
    <w:rsid w:val="00FA0AE7"/>
    <w:rsid w:val="00FA31B7"/>
    <w:rsid w:val="00FA3409"/>
    <w:rsid w:val="00FA5ADB"/>
    <w:rsid w:val="00FB17B4"/>
    <w:rsid w:val="00FB1F3E"/>
    <w:rsid w:val="00FB223A"/>
    <w:rsid w:val="00FB389D"/>
    <w:rsid w:val="00FB3AE2"/>
    <w:rsid w:val="00FB5349"/>
    <w:rsid w:val="00FB58D9"/>
    <w:rsid w:val="00FC1526"/>
    <w:rsid w:val="00FC19A3"/>
    <w:rsid w:val="00FC20EC"/>
    <w:rsid w:val="00FC23FC"/>
    <w:rsid w:val="00FC5B4E"/>
    <w:rsid w:val="00FC70FB"/>
    <w:rsid w:val="00FD0CD3"/>
    <w:rsid w:val="00FD27CA"/>
    <w:rsid w:val="00FD339D"/>
    <w:rsid w:val="00FD5815"/>
    <w:rsid w:val="00FD58F7"/>
    <w:rsid w:val="00FD66AD"/>
    <w:rsid w:val="00FD7FEB"/>
    <w:rsid w:val="00FE2472"/>
    <w:rsid w:val="00FE567A"/>
    <w:rsid w:val="00FE5A75"/>
    <w:rsid w:val="00FE5F83"/>
    <w:rsid w:val="00FE79DA"/>
    <w:rsid w:val="00FF0DF9"/>
    <w:rsid w:val="00FF26B3"/>
    <w:rsid w:val="00FF4BBD"/>
    <w:rsid w:val="00FF51AD"/>
    <w:rsid w:val="00FF620C"/>
    <w:rsid w:val="00FF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98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5C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link w:val="CommentSubjectChar"/>
    <w:uiPriority w:val="99"/>
    <w:rPr>
      <w:b/>
      <w:sz w:val="20"/>
      <w:szCs w:val="20"/>
    </w:rPr>
  </w:style>
  <w:style w:type="character" w:customStyle="1" w:styleId="CommentSubjectChar">
    <w:name w:val="Comment Subject Char"/>
    <w:basedOn w:val="CommentTextChar"/>
    <w:link w:val="CommentSubject"/>
    <w:uiPriority w:val="99"/>
    <w:rPr>
      <w:b/>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tyle>
  <w:style w:type="character" w:styleId="PlaceholderText">
    <w:name w:val="Placeholder Text"/>
    <w:basedOn w:val="DefaultParagraphFont"/>
    <w:uiPriority w:val="99"/>
    <w:rPr>
      <w:color w:val="808080"/>
    </w:rPr>
  </w:style>
  <w:style w:type="paragraph" w:styleId="Revision">
    <w:name w:val="Revision"/>
    <w:uiPriority w:val="99"/>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customStyle="1" w:styleId="AJBTitle">
    <w:name w:val="AJB Title"/>
    <w:rsid w:val="006D3AC4"/>
    <w:rPr>
      <w:rFonts w:eastAsia="MS Mincho"/>
      <w:b/>
      <w:bCs/>
      <w:kern w:val="28"/>
      <w:sz w:val="28"/>
      <w:szCs w:val="24"/>
      <w:lang w:val="en-AU" w:eastAsia="en-US" w:bidi="ar-SA"/>
    </w:rPr>
  </w:style>
  <w:style w:type="character" w:customStyle="1" w:styleId="apple-style-span">
    <w:name w:val="apple-style-span"/>
    <w:basedOn w:val="DefaultParagraphFont"/>
    <w:rsid w:val="006D3AC4"/>
  </w:style>
  <w:style w:type="character" w:customStyle="1" w:styleId="Heading3Char">
    <w:name w:val="Heading 3 Char"/>
    <w:basedOn w:val="DefaultParagraphFont"/>
    <w:link w:val="Heading3"/>
    <w:uiPriority w:val="9"/>
    <w:semiHidden/>
    <w:rsid w:val="00235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7C2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5C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link w:val="CommentSubjectChar"/>
    <w:uiPriority w:val="99"/>
    <w:rPr>
      <w:b/>
      <w:sz w:val="20"/>
      <w:szCs w:val="20"/>
    </w:rPr>
  </w:style>
  <w:style w:type="character" w:customStyle="1" w:styleId="CommentSubjectChar">
    <w:name w:val="Comment Subject Char"/>
    <w:basedOn w:val="CommentTextChar"/>
    <w:link w:val="CommentSubject"/>
    <w:uiPriority w:val="99"/>
    <w:rPr>
      <w:b/>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tyle>
  <w:style w:type="character" w:styleId="PlaceholderText">
    <w:name w:val="Placeholder Text"/>
    <w:basedOn w:val="DefaultParagraphFont"/>
    <w:uiPriority w:val="99"/>
    <w:rPr>
      <w:color w:val="808080"/>
    </w:rPr>
  </w:style>
  <w:style w:type="paragraph" w:styleId="Revision">
    <w:name w:val="Revision"/>
    <w:uiPriority w:val="99"/>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customStyle="1" w:styleId="AJBTitle">
    <w:name w:val="AJB Title"/>
    <w:rsid w:val="006D3AC4"/>
    <w:rPr>
      <w:rFonts w:eastAsia="MS Mincho"/>
      <w:b/>
      <w:bCs/>
      <w:kern w:val="28"/>
      <w:sz w:val="28"/>
      <w:szCs w:val="24"/>
      <w:lang w:val="en-AU" w:eastAsia="en-US" w:bidi="ar-SA"/>
    </w:rPr>
  </w:style>
  <w:style w:type="character" w:customStyle="1" w:styleId="apple-style-span">
    <w:name w:val="apple-style-span"/>
    <w:basedOn w:val="DefaultParagraphFont"/>
    <w:rsid w:val="006D3AC4"/>
  </w:style>
  <w:style w:type="character" w:customStyle="1" w:styleId="Heading3Char">
    <w:name w:val="Heading 3 Char"/>
    <w:basedOn w:val="DefaultParagraphFont"/>
    <w:link w:val="Heading3"/>
    <w:uiPriority w:val="9"/>
    <w:semiHidden/>
    <w:rsid w:val="00235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7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7825">
      <w:bodyDiv w:val="1"/>
      <w:marLeft w:val="0"/>
      <w:marRight w:val="0"/>
      <w:marTop w:val="0"/>
      <w:marBottom w:val="0"/>
      <w:divBdr>
        <w:top w:val="none" w:sz="0" w:space="0" w:color="auto"/>
        <w:left w:val="none" w:sz="0" w:space="0" w:color="auto"/>
        <w:bottom w:val="none" w:sz="0" w:space="0" w:color="auto"/>
        <w:right w:val="none" w:sz="0" w:space="0" w:color="auto"/>
      </w:divBdr>
    </w:div>
    <w:div w:id="215431493">
      <w:bodyDiv w:val="1"/>
      <w:marLeft w:val="0"/>
      <w:marRight w:val="0"/>
      <w:marTop w:val="0"/>
      <w:marBottom w:val="0"/>
      <w:divBdr>
        <w:top w:val="none" w:sz="0" w:space="0" w:color="auto"/>
        <w:left w:val="none" w:sz="0" w:space="0" w:color="auto"/>
        <w:bottom w:val="none" w:sz="0" w:space="0" w:color="auto"/>
        <w:right w:val="none" w:sz="0" w:space="0" w:color="auto"/>
      </w:divBdr>
    </w:div>
    <w:div w:id="285937049">
      <w:bodyDiv w:val="1"/>
      <w:marLeft w:val="0"/>
      <w:marRight w:val="0"/>
      <w:marTop w:val="0"/>
      <w:marBottom w:val="0"/>
      <w:divBdr>
        <w:top w:val="none" w:sz="0" w:space="0" w:color="auto"/>
        <w:left w:val="none" w:sz="0" w:space="0" w:color="auto"/>
        <w:bottom w:val="none" w:sz="0" w:space="0" w:color="auto"/>
        <w:right w:val="none" w:sz="0" w:space="0" w:color="auto"/>
      </w:divBdr>
    </w:div>
    <w:div w:id="301077253">
      <w:bodyDiv w:val="1"/>
      <w:marLeft w:val="0"/>
      <w:marRight w:val="0"/>
      <w:marTop w:val="0"/>
      <w:marBottom w:val="0"/>
      <w:divBdr>
        <w:top w:val="none" w:sz="0" w:space="0" w:color="auto"/>
        <w:left w:val="none" w:sz="0" w:space="0" w:color="auto"/>
        <w:bottom w:val="none" w:sz="0" w:space="0" w:color="auto"/>
        <w:right w:val="none" w:sz="0" w:space="0" w:color="auto"/>
      </w:divBdr>
    </w:div>
    <w:div w:id="367990737">
      <w:bodyDiv w:val="1"/>
      <w:marLeft w:val="0"/>
      <w:marRight w:val="0"/>
      <w:marTop w:val="0"/>
      <w:marBottom w:val="0"/>
      <w:divBdr>
        <w:top w:val="none" w:sz="0" w:space="0" w:color="auto"/>
        <w:left w:val="none" w:sz="0" w:space="0" w:color="auto"/>
        <w:bottom w:val="none" w:sz="0" w:space="0" w:color="auto"/>
        <w:right w:val="none" w:sz="0" w:space="0" w:color="auto"/>
      </w:divBdr>
    </w:div>
    <w:div w:id="391277377">
      <w:bodyDiv w:val="1"/>
      <w:marLeft w:val="0"/>
      <w:marRight w:val="0"/>
      <w:marTop w:val="0"/>
      <w:marBottom w:val="0"/>
      <w:divBdr>
        <w:top w:val="none" w:sz="0" w:space="0" w:color="auto"/>
        <w:left w:val="none" w:sz="0" w:space="0" w:color="auto"/>
        <w:bottom w:val="none" w:sz="0" w:space="0" w:color="auto"/>
        <w:right w:val="none" w:sz="0" w:space="0" w:color="auto"/>
      </w:divBdr>
    </w:div>
    <w:div w:id="514465841">
      <w:bodyDiv w:val="1"/>
      <w:marLeft w:val="0"/>
      <w:marRight w:val="0"/>
      <w:marTop w:val="0"/>
      <w:marBottom w:val="0"/>
      <w:divBdr>
        <w:top w:val="none" w:sz="0" w:space="0" w:color="auto"/>
        <w:left w:val="none" w:sz="0" w:space="0" w:color="auto"/>
        <w:bottom w:val="none" w:sz="0" w:space="0" w:color="auto"/>
        <w:right w:val="none" w:sz="0" w:space="0" w:color="auto"/>
      </w:divBdr>
    </w:div>
    <w:div w:id="514542808">
      <w:bodyDiv w:val="1"/>
      <w:marLeft w:val="0"/>
      <w:marRight w:val="0"/>
      <w:marTop w:val="0"/>
      <w:marBottom w:val="0"/>
      <w:divBdr>
        <w:top w:val="none" w:sz="0" w:space="0" w:color="auto"/>
        <w:left w:val="none" w:sz="0" w:space="0" w:color="auto"/>
        <w:bottom w:val="none" w:sz="0" w:space="0" w:color="auto"/>
        <w:right w:val="none" w:sz="0" w:space="0" w:color="auto"/>
      </w:divBdr>
    </w:div>
    <w:div w:id="536048763">
      <w:bodyDiv w:val="1"/>
      <w:marLeft w:val="0"/>
      <w:marRight w:val="0"/>
      <w:marTop w:val="0"/>
      <w:marBottom w:val="0"/>
      <w:divBdr>
        <w:top w:val="none" w:sz="0" w:space="0" w:color="auto"/>
        <w:left w:val="none" w:sz="0" w:space="0" w:color="auto"/>
        <w:bottom w:val="none" w:sz="0" w:space="0" w:color="auto"/>
        <w:right w:val="none" w:sz="0" w:space="0" w:color="auto"/>
      </w:divBdr>
    </w:div>
    <w:div w:id="569076923">
      <w:bodyDiv w:val="1"/>
      <w:marLeft w:val="0"/>
      <w:marRight w:val="0"/>
      <w:marTop w:val="0"/>
      <w:marBottom w:val="0"/>
      <w:divBdr>
        <w:top w:val="none" w:sz="0" w:space="0" w:color="auto"/>
        <w:left w:val="none" w:sz="0" w:space="0" w:color="auto"/>
        <w:bottom w:val="none" w:sz="0" w:space="0" w:color="auto"/>
        <w:right w:val="none" w:sz="0" w:space="0" w:color="auto"/>
      </w:divBdr>
    </w:div>
    <w:div w:id="725955847">
      <w:bodyDiv w:val="1"/>
      <w:marLeft w:val="0"/>
      <w:marRight w:val="0"/>
      <w:marTop w:val="0"/>
      <w:marBottom w:val="0"/>
      <w:divBdr>
        <w:top w:val="none" w:sz="0" w:space="0" w:color="auto"/>
        <w:left w:val="none" w:sz="0" w:space="0" w:color="auto"/>
        <w:bottom w:val="none" w:sz="0" w:space="0" w:color="auto"/>
        <w:right w:val="none" w:sz="0" w:space="0" w:color="auto"/>
      </w:divBdr>
    </w:div>
    <w:div w:id="729303758">
      <w:bodyDiv w:val="1"/>
      <w:marLeft w:val="0"/>
      <w:marRight w:val="0"/>
      <w:marTop w:val="0"/>
      <w:marBottom w:val="0"/>
      <w:divBdr>
        <w:top w:val="none" w:sz="0" w:space="0" w:color="auto"/>
        <w:left w:val="none" w:sz="0" w:space="0" w:color="auto"/>
        <w:bottom w:val="none" w:sz="0" w:space="0" w:color="auto"/>
        <w:right w:val="none" w:sz="0" w:space="0" w:color="auto"/>
      </w:divBdr>
    </w:div>
    <w:div w:id="835724310">
      <w:bodyDiv w:val="1"/>
      <w:marLeft w:val="0"/>
      <w:marRight w:val="0"/>
      <w:marTop w:val="0"/>
      <w:marBottom w:val="0"/>
      <w:divBdr>
        <w:top w:val="none" w:sz="0" w:space="0" w:color="auto"/>
        <w:left w:val="none" w:sz="0" w:space="0" w:color="auto"/>
        <w:bottom w:val="none" w:sz="0" w:space="0" w:color="auto"/>
        <w:right w:val="none" w:sz="0" w:space="0" w:color="auto"/>
      </w:divBdr>
    </w:div>
    <w:div w:id="926889556">
      <w:bodyDiv w:val="1"/>
      <w:marLeft w:val="0"/>
      <w:marRight w:val="0"/>
      <w:marTop w:val="0"/>
      <w:marBottom w:val="0"/>
      <w:divBdr>
        <w:top w:val="none" w:sz="0" w:space="0" w:color="auto"/>
        <w:left w:val="none" w:sz="0" w:space="0" w:color="auto"/>
        <w:bottom w:val="none" w:sz="0" w:space="0" w:color="auto"/>
        <w:right w:val="none" w:sz="0" w:space="0" w:color="auto"/>
      </w:divBdr>
    </w:div>
    <w:div w:id="948242931">
      <w:bodyDiv w:val="1"/>
      <w:marLeft w:val="0"/>
      <w:marRight w:val="0"/>
      <w:marTop w:val="0"/>
      <w:marBottom w:val="0"/>
      <w:divBdr>
        <w:top w:val="none" w:sz="0" w:space="0" w:color="auto"/>
        <w:left w:val="none" w:sz="0" w:space="0" w:color="auto"/>
        <w:bottom w:val="none" w:sz="0" w:space="0" w:color="auto"/>
        <w:right w:val="none" w:sz="0" w:space="0" w:color="auto"/>
      </w:divBdr>
    </w:div>
    <w:div w:id="980429038">
      <w:bodyDiv w:val="1"/>
      <w:marLeft w:val="0"/>
      <w:marRight w:val="0"/>
      <w:marTop w:val="0"/>
      <w:marBottom w:val="0"/>
      <w:divBdr>
        <w:top w:val="none" w:sz="0" w:space="0" w:color="auto"/>
        <w:left w:val="none" w:sz="0" w:space="0" w:color="auto"/>
        <w:bottom w:val="none" w:sz="0" w:space="0" w:color="auto"/>
        <w:right w:val="none" w:sz="0" w:space="0" w:color="auto"/>
      </w:divBdr>
    </w:div>
    <w:div w:id="1040783892">
      <w:bodyDiv w:val="1"/>
      <w:marLeft w:val="0"/>
      <w:marRight w:val="0"/>
      <w:marTop w:val="0"/>
      <w:marBottom w:val="0"/>
      <w:divBdr>
        <w:top w:val="none" w:sz="0" w:space="0" w:color="auto"/>
        <w:left w:val="none" w:sz="0" w:space="0" w:color="auto"/>
        <w:bottom w:val="none" w:sz="0" w:space="0" w:color="auto"/>
        <w:right w:val="none" w:sz="0" w:space="0" w:color="auto"/>
      </w:divBdr>
    </w:div>
    <w:div w:id="1085109347">
      <w:bodyDiv w:val="1"/>
      <w:marLeft w:val="0"/>
      <w:marRight w:val="0"/>
      <w:marTop w:val="0"/>
      <w:marBottom w:val="0"/>
      <w:divBdr>
        <w:top w:val="none" w:sz="0" w:space="0" w:color="auto"/>
        <w:left w:val="none" w:sz="0" w:space="0" w:color="auto"/>
        <w:bottom w:val="none" w:sz="0" w:space="0" w:color="auto"/>
        <w:right w:val="none" w:sz="0" w:space="0" w:color="auto"/>
      </w:divBdr>
    </w:div>
    <w:div w:id="1252852618">
      <w:bodyDiv w:val="1"/>
      <w:marLeft w:val="0"/>
      <w:marRight w:val="0"/>
      <w:marTop w:val="0"/>
      <w:marBottom w:val="0"/>
      <w:divBdr>
        <w:top w:val="none" w:sz="0" w:space="0" w:color="auto"/>
        <w:left w:val="none" w:sz="0" w:space="0" w:color="auto"/>
        <w:bottom w:val="none" w:sz="0" w:space="0" w:color="auto"/>
        <w:right w:val="none" w:sz="0" w:space="0" w:color="auto"/>
      </w:divBdr>
    </w:div>
    <w:div w:id="1330795189">
      <w:bodyDiv w:val="1"/>
      <w:marLeft w:val="0"/>
      <w:marRight w:val="0"/>
      <w:marTop w:val="0"/>
      <w:marBottom w:val="0"/>
      <w:divBdr>
        <w:top w:val="none" w:sz="0" w:space="0" w:color="auto"/>
        <w:left w:val="none" w:sz="0" w:space="0" w:color="auto"/>
        <w:bottom w:val="none" w:sz="0" w:space="0" w:color="auto"/>
        <w:right w:val="none" w:sz="0" w:space="0" w:color="auto"/>
      </w:divBdr>
    </w:div>
    <w:div w:id="1332639652">
      <w:bodyDiv w:val="1"/>
      <w:marLeft w:val="0"/>
      <w:marRight w:val="0"/>
      <w:marTop w:val="0"/>
      <w:marBottom w:val="0"/>
      <w:divBdr>
        <w:top w:val="none" w:sz="0" w:space="0" w:color="auto"/>
        <w:left w:val="none" w:sz="0" w:space="0" w:color="auto"/>
        <w:bottom w:val="none" w:sz="0" w:space="0" w:color="auto"/>
        <w:right w:val="none" w:sz="0" w:space="0" w:color="auto"/>
      </w:divBdr>
    </w:div>
    <w:div w:id="1333534003">
      <w:bodyDiv w:val="1"/>
      <w:marLeft w:val="0"/>
      <w:marRight w:val="0"/>
      <w:marTop w:val="0"/>
      <w:marBottom w:val="0"/>
      <w:divBdr>
        <w:top w:val="none" w:sz="0" w:space="0" w:color="auto"/>
        <w:left w:val="none" w:sz="0" w:space="0" w:color="auto"/>
        <w:bottom w:val="none" w:sz="0" w:space="0" w:color="auto"/>
        <w:right w:val="none" w:sz="0" w:space="0" w:color="auto"/>
      </w:divBdr>
    </w:div>
    <w:div w:id="1369183005">
      <w:bodyDiv w:val="1"/>
      <w:marLeft w:val="0"/>
      <w:marRight w:val="0"/>
      <w:marTop w:val="0"/>
      <w:marBottom w:val="0"/>
      <w:divBdr>
        <w:top w:val="none" w:sz="0" w:space="0" w:color="auto"/>
        <w:left w:val="none" w:sz="0" w:space="0" w:color="auto"/>
        <w:bottom w:val="none" w:sz="0" w:space="0" w:color="auto"/>
        <w:right w:val="none" w:sz="0" w:space="0" w:color="auto"/>
      </w:divBdr>
    </w:div>
    <w:div w:id="1465778370">
      <w:bodyDiv w:val="1"/>
      <w:marLeft w:val="0"/>
      <w:marRight w:val="0"/>
      <w:marTop w:val="0"/>
      <w:marBottom w:val="0"/>
      <w:divBdr>
        <w:top w:val="none" w:sz="0" w:space="0" w:color="auto"/>
        <w:left w:val="none" w:sz="0" w:space="0" w:color="auto"/>
        <w:bottom w:val="none" w:sz="0" w:space="0" w:color="auto"/>
        <w:right w:val="none" w:sz="0" w:space="0" w:color="auto"/>
      </w:divBdr>
    </w:div>
    <w:div w:id="1469279351">
      <w:bodyDiv w:val="1"/>
      <w:marLeft w:val="0"/>
      <w:marRight w:val="0"/>
      <w:marTop w:val="0"/>
      <w:marBottom w:val="0"/>
      <w:divBdr>
        <w:top w:val="none" w:sz="0" w:space="0" w:color="auto"/>
        <w:left w:val="none" w:sz="0" w:space="0" w:color="auto"/>
        <w:bottom w:val="none" w:sz="0" w:space="0" w:color="auto"/>
        <w:right w:val="none" w:sz="0" w:space="0" w:color="auto"/>
      </w:divBdr>
    </w:div>
    <w:div w:id="1487669745">
      <w:bodyDiv w:val="1"/>
      <w:marLeft w:val="0"/>
      <w:marRight w:val="0"/>
      <w:marTop w:val="0"/>
      <w:marBottom w:val="0"/>
      <w:divBdr>
        <w:top w:val="none" w:sz="0" w:space="0" w:color="auto"/>
        <w:left w:val="none" w:sz="0" w:space="0" w:color="auto"/>
        <w:bottom w:val="none" w:sz="0" w:space="0" w:color="auto"/>
        <w:right w:val="none" w:sz="0" w:space="0" w:color="auto"/>
      </w:divBdr>
    </w:div>
    <w:div w:id="1561793822">
      <w:bodyDiv w:val="1"/>
      <w:marLeft w:val="0"/>
      <w:marRight w:val="0"/>
      <w:marTop w:val="0"/>
      <w:marBottom w:val="0"/>
      <w:divBdr>
        <w:top w:val="none" w:sz="0" w:space="0" w:color="auto"/>
        <w:left w:val="none" w:sz="0" w:space="0" w:color="auto"/>
        <w:bottom w:val="none" w:sz="0" w:space="0" w:color="auto"/>
        <w:right w:val="none" w:sz="0" w:space="0" w:color="auto"/>
      </w:divBdr>
    </w:div>
    <w:div w:id="1573344939">
      <w:bodyDiv w:val="1"/>
      <w:marLeft w:val="0"/>
      <w:marRight w:val="0"/>
      <w:marTop w:val="0"/>
      <w:marBottom w:val="0"/>
      <w:divBdr>
        <w:top w:val="none" w:sz="0" w:space="0" w:color="auto"/>
        <w:left w:val="none" w:sz="0" w:space="0" w:color="auto"/>
        <w:bottom w:val="none" w:sz="0" w:space="0" w:color="auto"/>
        <w:right w:val="none" w:sz="0" w:space="0" w:color="auto"/>
      </w:divBdr>
    </w:div>
    <w:div w:id="1722439952">
      <w:bodyDiv w:val="1"/>
      <w:marLeft w:val="0"/>
      <w:marRight w:val="0"/>
      <w:marTop w:val="0"/>
      <w:marBottom w:val="0"/>
      <w:divBdr>
        <w:top w:val="none" w:sz="0" w:space="0" w:color="auto"/>
        <w:left w:val="none" w:sz="0" w:space="0" w:color="auto"/>
        <w:bottom w:val="none" w:sz="0" w:space="0" w:color="auto"/>
        <w:right w:val="none" w:sz="0" w:space="0" w:color="auto"/>
      </w:divBdr>
    </w:div>
    <w:div w:id="1743024342">
      <w:bodyDiv w:val="1"/>
      <w:marLeft w:val="0"/>
      <w:marRight w:val="0"/>
      <w:marTop w:val="0"/>
      <w:marBottom w:val="0"/>
      <w:divBdr>
        <w:top w:val="none" w:sz="0" w:space="0" w:color="auto"/>
        <w:left w:val="none" w:sz="0" w:space="0" w:color="auto"/>
        <w:bottom w:val="none" w:sz="0" w:space="0" w:color="auto"/>
        <w:right w:val="none" w:sz="0" w:space="0" w:color="auto"/>
      </w:divBdr>
    </w:div>
    <w:div w:id="1838885787">
      <w:bodyDiv w:val="1"/>
      <w:marLeft w:val="0"/>
      <w:marRight w:val="0"/>
      <w:marTop w:val="0"/>
      <w:marBottom w:val="0"/>
      <w:divBdr>
        <w:top w:val="none" w:sz="0" w:space="0" w:color="auto"/>
        <w:left w:val="none" w:sz="0" w:space="0" w:color="auto"/>
        <w:bottom w:val="none" w:sz="0" w:space="0" w:color="auto"/>
        <w:right w:val="none" w:sz="0" w:space="0" w:color="auto"/>
      </w:divBdr>
    </w:div>
    <w:div w:id="1878395827">
      <w:bodyDiv w:val="1"/>
      <w:marLeft w:val="0"/>
      <w:marRight w:val="0"/>
      <w:marTop w:val="0"/>
      <w:marBottom w:val="0"/>
      <w:divBdr>
        <w:top w:val="none" w:sz="0" w:space="0" w:color="auto"/>
        <w:left w:val="none" w:sz="0" w:space="0" w:color="auto"/>
        <w:bottom w:val="none" w:sz="0" w:space="0" w:color="auto"/>
        <w:right w:val="none" w:sz="0" w:space="0" w:color="auto"/>
      </w:divBdr>
    </w:div>
    <w:div w:id="1884706457">
      <w:bodyDiv w:val="1"/>
      <w:marLeft w:val="0"/>
      <w:marRight w:val="0"/>
      <w:marTop w:val="0"/>
      <w:marBottom w:val="0"/>
      <w:divBdr>
        <w:top w:val="none" w:sz="0" w:space="0" w:color="auto"/>
        <w:left w:val="none" w:sz="0" w:space="0" w:color="auto"/>
        <w:bottom w:val="none" w:sz="0" w:space="0" w:color="auto"/>
        <w:right w:val="none" w:sz="0" w:space="0" w:color="auto"/>
      </w:divBdr>
    </w:div>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 w:id="2028364526">
      <w:bodyDiv w:val="1"/>
      <w:marLeft w:val="0"/>
      <w:marRight w:val="0"/>
      <w:marTop w:val="0"/>
      <w:marBottom w:val="0"/>
      <w:divBdr>
        <w:top w:val="none" w:sz="0" w:space="0" w:color="auto"/>
        <w:left w:val="none" w:sz="0" w:space="0" w:color="auto"/>
        <w:bottom w:val="none" w:sz="0" w:space="0" w:color="auto"/>
        <w:right w:val="none" w:sz="0" w:space="0" w:color="auto"/>
      </w:divBdr>
    </w:div>
    <w:div w:id="2035688982">
      <w:bodyDiv w:val="1"/>
      <w:marLeft w:val="0"/>
      <w:marRight w:val="0"/>
      <w:marTop w:val="0"/>
      <w:marBottom w:val="0"/>
      <w:divBdr>
        <w:top w:val="none" w:sz="0" w:space="0" w:color="auto"/>
        <w:left w:val="none" w:sz="0" w:space="0" w:color="auto"/>
        <w:bottom w:val="none" w:sz="0" w:space="0" w:color="auto"/>
        <w:right w:val="none" w:sz="0" w:space="0" w:color="auto"/>
      </w:divBdr>
    </w:div>
    <w:div w:id="2079283727">
      <w:bodyDiv w:val="1"/>
      <w:marLeft w:val="0"/>
      <w:marRight w:val="0"/>
      <w:marTop w:val="0"/>
      <w:marBottom w:val="0"/>
      <w:divBdr>
        <w:top w:val="none" w:sz="0" w:space="0" w:color="auto"/>
        <w:left w:val="none" w:sz="0" w:space="0" w:color="auto"/>
        <w:bottom w:val="none" w:sz="0" w:space="0" w:color="auto"/>
        <w:right w:val="none" w:sz="0" w:space="0" w:color="auto"/>
      </w:divBdr>
    </w:div>
    <w:div w:id="2103644574">
      <w:bodyDiv w:val="1"/>
      <w:marLeft w:val="0"/>
      <w:marRight w:val="0"/>
      <w:marTop w:val="0"/>
      <w:marBottom w:val="0"/>
      <w:divBdr>
        <w:top w:val="none" w:sz="0" w:space="0" w:color="auto"/>
        <w:left w:val="none" w:sz="0" w:space="0" w:color="auto"/>
        <w:bottom w:val="none" w:sz="0" w:space="0" w:color="auto"/>
        <w:right w:val="none" w:sz="0" w:space="0" w:color="auto"/>
      </w:divBdr>
    </w:div>
    <w:div w:id="2112116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AB62E-4883-6E40-A049-3D9A4B49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4886</Words>
  <Characters>27856</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cp:lastModifiedBy>
  <cp:revision>74</cp:revision>
  <dcterms:created xsi:type="dcterms:W3CDTF">2014-04-09T22:24:00Z</dcterms:created>
  <dcterms:modified xsi:type="dcterms:W3CDTF">2015-04-30T17:31:00Z</dcterms:modified>
</cp:coreProperties>
</file>