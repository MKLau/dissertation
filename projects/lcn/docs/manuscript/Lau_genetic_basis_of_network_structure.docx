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3149C" w14:textId="7424A8DA" w:rsidR="009804C2" w:rsidRPr="008B3854" w:rsidRDefault="009804C2" w:rsidP="00ED4745">
      <w:pPr>
        <w:spacing w:line="480" w:lineRule="auto"/>
        <w:rPr>
          <w:rFonts w:ascii="Times New Roman" w:hAnsi="Times New Roman" w:cs="Times New Roman"/>
          <w:b/>
        </w:rPr>
      </w:pPr>
      <w:r>
        <w:rPr>
          <w:rFonts w:ascii="Times New Roman" w:hAnsi="Times New Roman" w:cs="Times New Roman"/>
          <w:b/>
        </w:rPr>
        <w:t xml:space="preserve">Genotypic variation in foundation </w:t>
      </w:r>
      <w:r w:rsidR="0042540E">
        <w:rPr>
          <w:rFonts w:ascii="Times New Roman" w:hAnsi="Times New Roman" w:cs="Times New Roman"/>
          <w:b/>
        </w:rPr>
        <w:t>tree</w:t>
      </w:r>
      <w:r>
        <w:rPr>
          <w:rFonts w:ascii="Times New Roman" w:hAnsi="Times New Roman" w:cs="Times New Roman"/>
          <w:b/>
        </w:rPr>
        <w:t xml:space="preserve"> generates ecological network structure</w:t>
      </w:r>
    </w:p>
    <w:p w14:paraId="60761F65" w14:textId="756B7EDE" w:rsidR="000A5DA7" w:rsidRDefault="00EC7C7E" w:rsidP="000A5DA7">
      <w:pPr>
        <w:spacing w:line="480" w:lineRule="auto"/>
        <w:ind w:firstLine="720"/>
        <w:rPr>
          <w:rFonts w:ascii="Times New Roman" w:hAnsi="Times New Roman" w:cs="Times New Roman"/>
        </w:rPr>
      </w:pPr>
      <w:r w:rsidRPr="008B3854">
        <w:rPr>
          <w:rFonts w:ascii="Times New Roman" w:hAnsi="Times New Roman" w:cs="Times New Roman"/>
        </w:rPr>
        <w:t xml:space="preserve">Biological evolution </w:t>
      </w:r>
      <w:r w:rsidR="009804C2">
        <w:rPr>
          <w:rFonts w:ascii="Times New Roman" w:hAnsi="Times New Roman" w:cs="Times New Roman"/>
        </w:rPr>
        <w:t xml:space="preserve">is argued to </w:t>
      </w:r>
      <w:r w:rsidRPr="008B3854">
        <w:rPr>
          <w:rFonts w:ascii="Times New Roman" w:hAnsi="Times New Roman" w:cs="Times New Roman"/>
        </w:rPr>
        <w:t>occur in the context of complex networks of interacting species</w:t>
      </w:r>
      <w:r w:rsidR="00F02521">
        <w:rPr>
          <w:rFonts w:ascii="Times New Roman" w:hAnsi="Times New Roman" w:cs="Times New Roman"/>
        </w:rPr>
        <w:t xml:space="preserve"> in which natural selection</w:t>
      </w:r>
      <w:r w:rsidR="0042540E">
        <w:rPr>
          <w:rFonts w:ascii="Times New Roman" w:hAnsi="Times New Roman" w:cs="Times New Roman"/>
        </w:rPr>
        <w:t xml:space="preserve"> defines</w:t>
      </w:r>
      <w:r w:rsidR="00F02521">
        <w:rPr>
          <w:rFonts w:ascii="Times New Roman" w:hAnsi="Times New Roman" w:cs="Times New Roman"/>
        </w:rPr>
        <w:t xml:space="preserve"> the structure of ecological networks</w:t>
      </w:r>
      <w:r w:rsidR="00844C3F" w:rsidRPr="00DA1C07">
        <w:rPr>
          <w:rFonts w:ascii="Times New Roman" w:hAnsi="Times New Roman" w:cs="Times New Roman"/>
          <w:vertAlign w:val="superscript"/>
        </w:rPr>
        <w:t>1</w:t>
      </w:r>
      <w:r w:rsidR="00C311EC" w:rsidRPr="00DA1C07">
        <w:rPr>
          <w:rFonts w:ascii="Times New Roman" w:hAnsi="Times New Roman" w:cs="Times New Roman"/>
          <w:vertAlign w:val="superscript"/>
        </w:rPr>
        <w:t>,</w:t>
      </w:r>
      <w:r w:rsidR="00844C3F" w:rsidRPr="00DA1C07">
        <w:rPr>
          <w:rFonts w:ascii="Times New Roman" w:hAnsi="Times New Roman" w:cs="Times New Roman"/>
          <w:vertAlign w:val="superscript"/>
        </w:rPr>
        <w:t>2</w:t>
      </w:r>
      <w:r w:rsidR="00C311EC" w:rsidRPr="00DA1C07">
        <w:rPr>
          <w:rFonts w:ascii="Times New Roman" w:hAnsi="Times New Roman" w:cs="Times New Roman"/>
          <w:vertAlign w:val="superscript"/>
        </w:rPr>
        <w:t>,</w:t>
      </w:r>
      <w:r w:rsidR="00844C3F" w:rsidRPr="00DA1C07">
        <w:rPr>
          <w:rFonts w:ascii="Times New Roman" w:hAnsi="Times New Roman" w:cs="Times New Roman"/>
          <w:vertAlign w:val="superscript"/>
        </w:rPr>
        <w:t>3</w:t>
      </w:r>
      <w:r w:rsidRPr="008B3854">
        <w:rPr>
          <w:rFonts w:ascii="Times New Roman" w:hAnsi="Times New Roman" w:cs="Times New Roman"/>
        </w:rPr>
        <w:t xml:space="preserve">. However, </w:t>
      </w:r>
      <w:r w:rsidR="00F02521">
        <w:rPr>
          <w:rFonts w:ascii="Times New Roman" w:hAnsi="Times New Roman" w:cs="Times New Roman"/>
        </w:rPr>
        <w:t>fundamental to this evolutionary process is the d</w:t>
      </w:r>
      <w:r w:rsidR="0042540E">
        <w:rPr>
          <w:rFonts w:ascii="Times New Roman" w:hAnsi="Times New Roman" w:cs="Times New Roman"/>
        </w:rPr>
        <w:t>iscovery</w:t>
      </w:r>
      <w:r w:rsidR="00F02521">
        <w:rPr>
          <w:rFonts w:ascii="Times New Roman" w:hAnsi="Times New Roman" w:cs="Times New Roman"/>
        </w:rPr>
        <w:t xml:space="preserve"> of a </w:t>
      </w:r>
      <w:r w:rsidRPr="008B3854">
        <w:rPr>
          <w:rFonts w:ascii="Times New Roman" w:hAnsi="Times New Roman" w:cs="Times New Roman"/>
        </w:rPr>
        <w:t xml:space="preserve">genetic basis to ecological network structure, which </w:t>
      </w:r>
      <w:r w:rsidR="0042540E">
        <w:rPr>
          <w:rFonts w:ascii="Times New Roman" w:hAnsi="Times New Roman" w:cs="Times New Roman"/>
        </w:rPr>
        <w:t>remains unknown</w:t>
      </w:r>
      <w:r w:rsidR="00F02521">
        <w:rPr>
          <w:rFonts w:ascii="Times New Roman" w:hAnsi="Times New Roman" w:cs="Times New Roman"/>
        </w:rPr>
        <w:t>.</w:t>
      </w:r>
      <w:r w:rsidRPr="008B3854">
        <w:rPr>
          <w:rFonts w:ascii="Times New Roman" w:hAnsi="Times New Roman" w:cs="Times New Roman"/>
        </w:rPr>
        <w:t xml:space="preserve"> Here, we use both a long-term experimental common garden</w:t>
      </w:r>
      <w:r w:rsidR="00106A14" w:rsidRPr="00DA1C07">
        <w:rPr>
          <w:rFonts w:ascii="Times New Roman" w:hAnsi="Times New Roman" w:cs="Times New Roman"/>
          <w:vertAlign w:val="superscript"/>
        </w:rPr>
        <w:t>4</w:t>
      </w:r>
      <w:r w:rsidRPr="008B3854">
        <w:rPr>
          <w:rFonts w:ascii="Times New Roman" w:hAnsi="Times New Roman" w:cs="Times New Roman"/>
        </w:rPr>
        <w:t xml:space="preserve"> with genotyped individuals and a natural riparian forest of the foundation tree species</w:t>
      </w:r>
      <w:r w:rsidR="0035086A" w:rsidRPr="007306B1">
        <w:rPr>
          <w:rFonts w:ascii="Times New Roman" w:hAnsi="Times New Roman" w:cs="Times New Roman"/>
          <w:vertAlign w:val="superscript"/>
        </w:rPr>
        <w:t>5</w:t>
      </w:r>
      <w:r w:rsidRPr="008B3854">
        <w:rPr>
          <w:rFonts w:ascii="Times New Roman" w:hAnsi="Times New Roman" w:cs="Times New Roman"/>
        </w:rPr>
        <w:t xml:space="preserve"> </w:t>
      </w:r>
      <w:r w:rsidRPr="008B3854">
        <w:rPr>
          <w:rFonts w:ascii="Times New Roman" w:hAnsi="Times New Roman" w:cs="Times New Roman"/>
          <w:i/>
        </w:rPr>
        <w:t>Populus angustifolia</w:t>
      </w:r>
      <w:r w:rsidRPr="008B3854">
        <w:rPr>
          <w:rFonts w:ascii="Times New Roman" w:hAnsi="Times New Roman" w:cs="Times New Roman"/>
        </w:rPr>
        <w:t xml:space="preserve">, to test how genetic variation contributes to the interaction network structure of a model community comprised of epiphytic lichens. We found three main results: 1) lichen communities showed significant unipartite (i.e., one mode) network structure that was similar between the common garden and </w:t>
      </w:r>
      <w:r w:rsidR="009804C2">
        <w:rPr>
          <w:rFonts w:ascii="Times New Roman" w:hAnsi="Times New Roman" w:cs="Times New Roman"/>
        </w:rPr>
        <w:t xml:space="preserve">a </w:t>
      </w:r>
      <w:r w:rsidRPr="008B3854">
        <w:rPr>
          <w:rFonts w:ascii="Times New Roman" w:hAnsi="Times New Roman" w:cs="Times New Roman"/>
        </w:rPr>
        <w:t>natural stand, 2)</w:t>
      </w:r>
      <w:r w:rsidR="009804C2">
        <w:rPr>
          <w:rFonts w:ascii="Times New Roman" w:hAnsi="Times New Roman" w:cs="Times New Roman"/>
        </w:rPr>
        <w:t xml:space="preserve"> individual tree </w:t>
      </w:r>
      <w:r w:rsidRPr="008B3854">
        <w:rPr>
          <w:rFonts w:ascii="Times New Roman" w:hAnsi="Times New Roman" w:cs="Times New Roman"/>
        </w:rPr>
        <w:t>genotype significantly influenced lichen species interactions</w:t>
      </w:r>
      <w:r w:rsidR="009804C2">
        <w:rPr>
          <w:rFonts w:ascii="Times New Roman" w:hAnsi="Times New Roman" w:cs="Times New Roman"/>
        </w:rPr>
        <w:t xml:space="preserve">, which was </w:t>
      </w:r>
      <w:r w:rsidRPr="008B3854">
        <w:rPr>
          <w:rFonts w:ascii="Times New Roman" w:hAnsi="Times New Roman" w:cs="Times New Roman"/>
        </w:rPr>
        <w:t>strong</w:t>
      </w:r>
      <w:r w:rsidR="009804C2">
        <w:rPr>
          <w:rFonts w:ascii="Times New Roman" w:hAnsi="Times New Roman" w:cs="Times New Roman"/>
        </w:rPr>
        <w:t>ly</w:t>
      </w:r>
      <w:r w:rsidRPr="008B3854">
        <w:rPr>
          <w:rFonts w:ascii="Times New Roman" w:hAnsi="Times New Roman" w:cs="Times New Roman"/>
        </w:rPr>
        <w:t xml:space="preserve"> correlat</w:t>
      </w:r>
      <w:r w:rsidR="009804C2">
        <w:rPr>
          <w:rFonts w:ascii="Times New Roman" w:hAnsi="Times New Roman" w:cs="Times New Roman"/>
        </w:rPr>
        <w:t>ed</w:t>
      </w:r>
      <w:r w:rsidRPr="008B3854">
        <w:rPr>
          <w:rFonts w:ascii="Times New Roman" w:hAnsi="Times New Roman" w:cs="Times New Roman"/>
        </w:rPr>
        <w:t xml:space="preserve"> with bark roughness, a genetically based trait known to influence </w:t>
      </w:r>
      <w:r w:rsidR="00AE2B8C">
        <w:rPr>
          <w:rFonts w:ascii="Times New Roman" w:hAnsi="Times New Roman" w:cs="Times New Roman"/>
        </w:rPr>
        <w:t xml:space="preserve">epiphytic </w:t>
      </w:r>
      <w:r w:rsidRPr="008B3854">
        <w:rPr>
          <w:rFonts w:ascii="Times New Roman" w:hAnsi="Times New Roman" w:cs="Times New Roman"/>
        </w:rPr>
        <w:t>lichen</w:t>
      </w:r>
      <w:r w:rsidR="004E36E8" w:rsidRPr="002016B2">
        <w:rPr>
          <w:rFonts w:ascii="Times New Roman" w:hAnsi="Times New Roman" w:cs="Times New Roman"/>
          <w:vertAlign w:val="superscript"/>
        </w:rPr>
        <w:t>6</w:t>
      </w:r>
      <w:r w:rsidRPr="008B3854">
        <w:rPr>
          <w:rFonts w:ascii="Times New Roman" w:hAnsi="Times New Roman" w:cs="Times New Roman"/>
        </w:rPr>
        <w:t>, and 3) bipartite (two mode) genotype-species networks, comprised of the foundation species and its associated lichen community, showed significant modular structure in both the common garden and natural stand. These results demonstrate strong support for a genetic basis to ecological network structure and the potential for selection to act in complex ecosystems. This work sets the stage for studies that address greater complexity in the evolution of biological systems and provides a framework for the discovery of evolutionarily dynamic compartments in ecosystems</w:t>
      </w:r>
      <w:r w:rsidR="00DE78F4" w:rsidRPr="008B3854">
        <w:rPr>
          <w:rFonts w:ascii="Times New Roman" w:hAnsi="Times New Roman" w:cs="Times New Roman"/>
        </w:rPr>
        <w:t>.</w:t>
      </w:r>
    </w:p>
    <w:p w14:paraId="35484300" w14:textId="5F5C9C98" w:rsidR="00F25658" w:rsidRPr="008B3854" w:rsidRDefault="00B3740A" w:rsidP="000A5DA7">
      <w:pPr>
        <w:spacing w:line="480" w:lineRule="auto"/>
        <w:ind w:firstLine="720"/>
        <w:rPr>
          <w:rFonts w:ascii="Times New Roman" w:hAnsi="Times New Roman" w:cs="Times New Roman"/>
        </w:rPr>
      </w:pPr>
      <w:r>
        <w:rPr>
          <w:rFonts w:ascii="Times New Roman" w:hAnsi="Times New Roman" w:cs="Times New Roman"/>
        </w:rPr>
        <w:t xml:space="preserve">Evolution occurs in the context of complex networks of interacting species. </w:t>
      </w:r>
      <w:r w:rsidR="00290D04" w:rsidRPr="008B3854">
        <w:rPr>
          <w:rFonts w:ascii="Times New Roman" w:hAnsi="Times New Roman" w:cs="Times New Roman"/>
        </w:rPr>
        <w:t xml:space="preserve">In ecological communities, </w:t>
      </w:r>
      <w:r w:rsidR="00FD644A">
        <w:rPr>
          <w:rFonts w:ascii="Times New Roman" w:hAnsi="Times New Roman" w:cs="Times New Roman"/>
        </w:rPr>
        <w:t xml:space="preserve">community dynamics </w:t>
      </w:r>
      <w:r w:rsidR="00290D04" w:rsidRPr="008B3854">
        <w:rPr>
          <w:rFonts w:ascii="Times New Roman" w:hAnsi="Times New Roman" w:cs="Times New Roman"/>
        </w:rPr>
        <w:t xml:space="preserve">depend on </w:t>
      </w:r>
      <w:r w:rsidR="00385528">
        <w:rPr>
          <w:rFonts w:ascii="Times New Roman" w:hAnsi="Times New Roman" w:cs="Times New Roman"/>
        </w:rPr>
        <w:t>key interactions</w:t>
      </w:r>
      <w:r w:rsidR="002016B2">
        <w:rPr>
          <w:rFonts w:ascii="Times New Roman" w:hAnsi="Times New Roman" w:cs="Times New Roman"/>
          <w:vertAlign w:val="superscript"/>
        </w:rPr>
        <w:t>7</w:t>
      </w:r>
      <w:r w:rsidR="00385528">
        <w:rPr>
          <w:rFonts w:ascii="Times New Roman" w:hAnsi="Times New Roman" w:cs="Times New Roman"/>
        </w:rPr>
        <w:t xml:space="preserve"> that occur in species interaction</w:t>
      </w:r>
      <w:r w:rsidR="008550DF">
        <w:rPr>
          <w:rFonts w:ascii="Times New Roman" w:hAnsi="Times New Roman" w:cs="Times New Roman"/>
        </w:rPr>
        <w:t xml:space="preserve"> networks,</w:t>
      </w:r>
      <w:r w:rsidR="008F38B0">
        <w:rPr>
          <w:rFonts w:ascii="Times New Roman" w:hAnsi="Times New Roman" w:cs="Times New Roman"/>
        </w:rPr>
        <w:t xml:space="preserve"> </w:t>
      </w:r>
      <w:r w:rsidR="00385528">
        <w:rPr>
          <w:rFonts w:ascii="Times New Roman" w:hAnsi="Times New Roman" w:cs="Times New Roman"/>
        </w:rPr>
        <w:t xml:space="preserve">such as: </w:t>
      </w:r>
      <w:r w:rsidR="00360D64">
        <w:rPr>
          <w:rFonts w:ascii="Times New Roman" w:hAnsi="Times New Roman" w:cs="Times New Roman"/>
        </w:rPr>
        <w:t>trophic</w:t>
      </w:r>
      <w:r w:rsidR="002016B2">
        <w:rPr>
          <w:rFonts w:ascii="Times New Roman" w:hAnsi="Times New Roman" w:cs="Times New Roman"/>
          <w:vertAlign w:val="superscript"/>
        </w:rPr>
        <w:t>8</w:t>
      </w:r>
      <w:r w:rsidR="00360D64">
        <w:rPr>
          <w:rFonts w:ascii="Times New Roman" w:hAnsi="Times New Roman" w:cs="Times New Roman"/>
        </w:rPr>
        <w:t xml:space="preserve"> and mutualistic</w:t>
      </w:r>
      <w:r w:rsidR="002016B2">
        <w:rPr>
          <w:rFonts w:ascii="Times New Roman" w:hAnsi="Times New Roman" w:cs="Times New Roman"/>
          <w:vertAlign w:val="superscript"/>
        </w:rPr>
        <w:t>9</w:t>
      </w:r>
      <w:r w:rsidR="00360D64">
        <w:rPr>
          <w:rFonts w:ascii="Times New Roman" w:hAnsi="Times New Roman" w:cs="Times New Roman"/>
        </w:rPr>
        <w:t xml:space="preserve"> </w:t>
      </w:r>
      <w:r w:rsidR="00290D04" w:rsidRPr="008B3854">
        <w:rPr>
          <w:rFonts w:ascii="Times New Roman" w:hAnsi="Times New Roman" w:cs="Times New Roman"/>
        </w:rPr>
        <w:t>interactio</w:t>
      </w:r>
      <w:r w:rsidR="005F2339">
        <w:rPr>
          <w:rFonts w:ascii="Times New Roman" w:hAnsi="Times New Roman" w:cs="Times New Roman"/>
        </w:rPr>
        <w:t>n networks</w:t>
      </w:r>
      <w:r w:rsidR="00290D04" w:rsidRPr="008B3854">
        <w:rPr>
          <w:rFonts w:ascii="Times New Roman" w:hAnsi="Times New Roman" w:cs="Times New Roman"/>
        </w:rPr>
        <w:t xml:space="preserve">. </w:t>
      </w:r>
      <w:r w:rsidR="00911FBD">
        <w:rPr>
          <w:rFonts w:ascii="Times New Roman" w:hAnsi="Times New Roman" w:cs="Times New Roman"/>
        </w:rPr>
        <w:lastRenderedPageBreak/>
        <w:t>P</w:t>
      </w:r>
      <w:r w:rsidR="00591FA9">
        <w:rPr>
          <w:rFonts w:ascii="Times New Roman" w:hAnsi="Times New Roman" w:cs="Times New Roman"/>
        </w:rPr>
        <w:t xml:space="preserve">hylogenetic patterns in ecological networks </w:t>
      </w:r>
      <w:r w:rsidR="0031339F">
        <w:rPr>
          <w:rFonts w:ascii="Times New Roman" w:hAnsi="Times New Roman" w:cs="Times New Roman"/>
        </w:rPr>
        <w:t xml:space="preserve">support the importance of </w:t>
      </w:r>
      <w:r w:rsidR="000A3F70">
        <w:rPr>
          <w:rFonts w:ascii="Times New Roman" w:hAnsi="Times New Roman" w:cs="Times New Roman"/>
        </w:rPr>
        <w:t xml:space="preserve">evolutionary </w:t>
      </w:r>
      <w:r w:rsidR="006F17A1">
        <w:rPr>
          <w:rFonts w:ascii="Times New Roman" w:hAnsi="Times New Roman" w:cs="Times New Roman"/>
        </w:rPr>
        <w:t xml:space="preserve">processes </w:t>
      </w:r>
      <w:r w:rsidR="000A3F70">
        <w:rPr>
          <w:rFonts w:ascii="Times New Roman" w:hAnsi="Times New Roman" w:cs="Times New Roman"/>
        </w:rPr>
        <w:t xml:space="preserve">in shaping </w:t>
      </w:r>
      <w:r w:rsidR="00591FA9">
        <w:rPr>
          <w:rFonts w:ascii="Times New Roman" w:hAnsi="Times New Roman" w:cs="Times New Roman"/>
        </w:rPr>
        <w:t>species interactions</w:t>
      </w:r>
      <w:r w:rsidR="00844C3F" w:rsidRPr="00DA1C07">
        <w:rPr>
          <w:rFonts w:ascii="Times New Roman" w:hAnsi="Times New Roman" w:cs="Times New Roman"/>
          <w:vertAlign w:val="superscript"/>
        </w:rPr>
        <w:t>1</w:t>
      </w:r>
      <w:r w:rsidR="003C114F">
        <w:rPr>
          <w:rFonts w:ascii="Times New Roman" w:hAnsi="Times New Roman" w:cs="Times New Roman"/>
          <w:vertAlign w:val="superscript"/>
        </w:rPr>
        <w:t>,</w:t>
      </w:r>
      <w:r w:rsidR="002016B2">
        <w:rPr>
          <w:rFonts w:ascii="Times New Roman" w:hAnsi="Times New Roman" w:cs="Times New Roman"/>
          <w:vertAlign w:val="superscript"/>
        </w:rPr>
        <w:t>10</w:t>
      </w:r>
      <w:r w:rsidR="0048002B">
        <w:rPr>
          <w:rFonts w:ascii="Times New Roman" w:hAnsi="Times New Roman" w:cs="Times New Roman"/>
        </w:rPr>
        <w:t>.</w:t>
      </w:r>
      <w:r w:rsidR="00591FA9" w:rsidRPr="008B3854">
        <w:rPr>
          <w:rFonts w:ascii="Times New Roman" w:hAnsi="Times New Roman" w:cs="Times New Roman"/>
        </w:rPr>
        <w:t xml:space="preserve"> </w:t>
      </w:r>
      <w:r w:rsidR="00BD7BA4" w:rsidRPr="008B3854">
        <w:rPr>
          <w:rFonts w:ascii="Times New Roman" w:hAnsi="Times New Roman" w:cs="Times New Roman"/>
        </w:rPr>
        <w:t>Community genetics studies</w:t>
      </w:r>
      <w:r w:rsidR="002016B2">
        <w:rPr>
          <w:rFonts w:ascii="Times New Roman" w:hAnsi="Times New Roman" w:cs="Times New Roman"/>
          <w:vertAlign w:val="superscript"/>
        </w:rPr>
        <w:t>11</w:t>
      </w:r>
      <w:r w:rsidR="003C114F">
        <w:rPr>
          <w:rFonts w:ascii="Times New Roman" w:hAnsi="Times New Roman" w:cs="Times New Roman"/>
          <w:vertAlign w:val="superscript"/>
        </w:rPr>
        <w:t xml:space="preserve"> </w:t>
      </w:r>
      <w:r w:rsidR="00BD7BA4" w:rsidRPr="008B3854">
        <w:rPr>
          <w:rFonts w:ascii="Times New Roman" w:hAnsi="Times New Roman" w:cs="Times New Roman"/>
        </w:rPr>
        <w:t xml:space="preserve">have shown that genetic variation </w:t>
      </w:r>
      <w:r w:rsidR="007C6005" w:rsidRPr="008B3854">
        <w:rPr>
          <w:rFonts w:ascii="Times New Roman" w:hAnsi="Times New Roman" w:cs="Times New Roman"/>
        </w:rPr>
        <w:t>in foundation species</w:t>
      </w:r>
      <w:r w:rsidR="002016B2" w:rsidRPr="00A97603">
        <w:rPr>
          <w:rFonts w:ascii="Times New Roman" w:hAnsi="Times New Roman" w:cs="Times New Roman"/>
          <w:vertAlign w:val="superscript"/>
        </w:rPr>
        <w:t>5</w:t>
      </w:r>
      <w:r w:rsidR="007C6005" w:rsidRPr="008B3854">
        <w:rPr>
          <w:rFonts w:ascii="Times New Roman" w:hAnsi="Times New Roman" w:cs="Times New Roman"/>
        </w:rPr>
        <w:t xml:space="preserve"> (species</w:t>
      </w:r>
      <w:r w:rsidR="00FE409D">
        <w:rPr>
          <w:rFonts w:ascii="Times New Roman" w:hAnsi="Times New Roman" w:cs="Times New Roman"/>
        </w:rPr>
        <w:t>, such as trees,</w:t>
      </w:r>
      <w:r w:rsidR="007C6005" w:rsidRPr="008B3854">
        <w:rPr>
          <w:rFonts w:ascii="Times New Roman" w:hAnsi="Times New Roman" w:cs="Times New Roman"/>
        </w:rPr>
        <w:t xml:space="preserve"> that </w:t>
      </w:r>
      <w:r w:rsidR="000D5BE9">
        <w:rPr>
          <w:rFonts w:ascii="Times New Roman" w:hAnsi="Times New Roman" w:cs="Times New Roman"/>
        </w:rPr>
        <w:t xml:space="preserve">largely </w:t>
      </w:r>
      <w:r w:rsidR="007C6005" w:rsidRPr="008B3854">
        <w:rPr>
          <w:rFonts w:ascii="Times New Roman" w:hAnsi="Times New Roman" w:cs="Times New Roman"/>
        </w:rPr>
        <w:t xml:space="preserve">define the composition of communities by creating locally stabile conditions and modulating resources; </w:t>
      </w:r>
      <w:r w:rsidR="00BD7BA4" w:rsidRPr="008B3854">
        <w:rPr>
          <w:rFonts w:ascii="Times New Roman" w:hAnsi="Times New Roman" w:cs="Times New Roman"/>
        </w:rPr>
        <w:t>contributes to variation in interactions with dependent communities</w:t>
      </w:r>
      <w:r w:rsidR="003C36D9" w:rsidRPr="008B3854">
        <w:rPr>
          <w:rFonts w:ascii="Times New Roman" w:hAnsi="Times New Roman" w:cs="Times New Roman"/>
        </w:rPr>
        <w:t xml:space="preserve"> </w:t>
      </w:r>
      <w:r w:rsidR="005C41BF" w:rsidRPr="008B3854">
        <w:rPr>
          <w:rFonts w:ascii="Times New Roman" w:hAnsi="Times New Roman" w:cs="Times New Roman"/>
        </w:rPr>
        <w:t>in both terrestrial and aquatic ecosystems</w:t>
      </w:r>
      <w:r w:rsidR="00844C3F" w:rsidRPr="00DA1C07">
        <w:rPr>
          <w:rFonts w:ascii="Times New Roman" w:hAnsi="Times New Roman" w:cs="Times New Roman"/>
          <w:vertAlign w:val="superscript"/>
        </w:rPr>
        <w:t>12</w:t>
      </w:r>
      <w:r w:rsidR="00BD7BA4" w:rsidRPr="008B3854">
        <w:rPr>
          <w:rFonts w:ascii="Times New Roman" w:hAnsi="Times New Roman" w:cs="Times New Roman"/>
        </w:rPr>
        <w:t>.</w:t>
      </w:r>
      <w:r w:rsidR="003143A6">
        <w:rPr>
          <w:rFonts w:ascii="Times New Roman" w:hAnsi="Times New Roman" w:cs="Times New Roman"/>
        </w:rPr>
        <w:t xml:space="preserve"> </w:t>
      </w:r>
      <w:r w:rsidR="006C35F8">
        <w:rPr>
          <w:rFonts w:ascii="Times New Roman" w:hAnsi="Times New Roman" w:cs="Times New Roman"/>
        </w:rPr>
        <w:t>More specifically, g</w:t>
      </w:r>
      <w:r w:rsidR="003143A6" w:rsidRPr="008B3854">
        <w:rPr>
          <w:rFonts w:ascii="Times New Roman" w:hAnsi="Times New Roman" w:cs="Times New Roman"/>
        </w:rPr>
        <w:t xml:space="preserve">enetic variation </w:t>
      </w:r>
      <w:r w:rsidR="00A97B70">
        <w:rPr>
          <w:rFonts w:ascii="Times New Roman" w:hAnsi="Times New Roman" w:cs="Times New Roman"/>
        </w:rPr>
        <w:t xml:space="preserve">affects </w:t>
      </w:r>
      <w:r w:rsidR="003143A6">
        <w:rPr>
          <w:rFonts w:ascii="Times New Roman" w:hAnsi="Times New Roman" w:cs="Times New Roman"/>
        </w:rPr>
        <w:t>diverse chemical, phenological, morphological and other traits produc</w:t>
      </w:r>
      <w:r w:rsidR="0070733B">
        <w:rPr>
          <w:rFonts w:ascii="Times New Roman" w:hAnsi="Times New Roman" w:cs="Times New Roman"/>
        </w:rPr>
        <w:t>ing</w:t>
      </w:r>
      <w:r w:rsidR="003143A6">
        <w:rPr>
          <w:rFonts w:ascii="Times New Roman" w:hAnsi="Times New Roman" w:cs="Times New Roman"/>
        </w:rPr>
        <w:t xml:space="preserve"> a multivariate phenotype</w:t>
      </w:r>
      <w:r w:rsidR="00844C3F" w:rsidRPr="00DA1C07">
        <w:rPr>
          <w:rFonts w:ascii="Times New Roman" w:hAnsi="Times New Roman" w:cs="Times New Roman"/>
          <w:vertAlign w:val="superscript"/>
        </w:rPr>
        <w:t>13</w:t>
      </w:r>
      <w:r w:rsidR="003143A6">
        <w:rPr>
          <w:rFonts w:ascii="Times New Roman" w:hAnsi="Times New Roman" w:cs="Times New Roman"/>
        </w:rPr>
        <w:t xml:space="preserve"> that makes each individual unique so that different communities assemble on different genotypes resulting in different species interaction</w:t>
      </w:r>
      <w:r w:rsidR="00844C3F" w:rsidRPr="00DA1C07">
        <w:rPr>
          <w:rFonts w:ascii="Times New Roman" w:hAnsi="Times New Roman" w:cs="Times New Roman"/>
          <w:vertAlign w:val="superscript"/>
        </w:rPr>
        <w:t>14</w:t>
      </w:r>
      <w:r w:rsidR="006C581F" w:rsidRPr="00DA1C07">
        <w:rPr>
          <w:rFonts w:ascii="Times New Roman" w:hAnsi="Times New Roman" w:cs="Times New Roman"/>
          <w:vertAlign w:val="superscript"/>
        </w:rPr>
        <w:t>,</w:t>
      </w:r>
      <w:r w:rsidR="00844C3F" w:rsidRPr="00DA1C07">
        <w:rPr>
          <w:rFonts w:ascii="Times New Roman" w:hAnsi="Times New Roman" w:cs="Times New Roman"/>
          <w:vertAlign w:val="superscript"/>
        </w:rPr>
        <w:t>15</w:t>
      </w:r>
      <w:r w:rsidR="003143A6">
        <w:rPr>
          <w:rFonts w:ascii="Times New Roman" w:hAnsi="Times New Roman" w:cs="Times New Roman"/>
        </w:rPr>
        <w:t>.</w:t>
      </w:r>
      <w:r w:rsidR="003143A6" w:rsidRPr="008B3854">
        <w:rPr>
          <w:rFonts w:ascii="Times New Roman" w:hAnsi="Times New Roman" w:cs="Times New Roman"/>
        </w:rPr>
        <w:t xml:space="preserve"> </w:t>
      </w:r>
      <w:r w:rsidR="00B322C4">
        <w:rPr>
          <w:rFonts w:ascii="Times New Roman" w:hAnsi="Times New Roman" w:cs="Times New Roman"/>
        </w:rPr>
        <w:t xml:space="preserve">Although, </w:t>
      </w:r>
      <w:r w:rsidR="00515794">
        <w:rPr>
          <w:rFonts w:ascii="Times New Roman" w:hAnsi="Times New Roman" w:cs="Times New Roman"/>
        </w:rPr>
        <w:t>s</w:t>
      </w:r>
      <w:r w:rsidR="00B322C4">
        <w:rPr>
          <w:rFonts w:ascii="Times New Roman" w:hAnsi="Times New Roman" w:cs="Times New Roman"/>
        </w:rPr>
        <w:t>ome empirical studies have shown that genetic variation in a single species can impact a tri-trophic interaction</w:t>
      </w:r>
      <w:r w:rsidR="00844C3F" w:rsidRPr="00DA1C07">
        <w:rPr>
          <w:rFonts w:ascii="Times New Roman" w:hAnsi="Times New Roman" w:cs="Times New Roman"/>
          <w:vertAlign w:val="superscript"/>
        </w:rPr>
        <w:t>16</w:t>
      </w:r>
      <w:r w:rsidR="00C611B6">
        <w:rPr>
          <w:rFonts w:ascii="Times New Roman" w:hAnsi="Times New Roman" w:cs="Times New Roman"/>
        </w:rPr>
        <w:t>; c</w:t>
      </w:r>
      <w:r w:rsidR="00E135B1">
        <w:rPr>
          <w:rFonts w:ascii="Times New Roman" w:hAnsi="Times New Roman" w:cs="Times New Roman"/>
        </w:rPr>
        <w:t>urrently</w:t>
      </w:r>
      <w:r w:rsidR="00232A67" w:rsidRPr="008B3854">
        <w:rPr>
          <w:rFonts w:ascii="Times New Roman" w:hAnsi="Times New Roman" w:cs="Times New Roman"/>
        </w:rPr>
        <w:t xml:space="preserve"> </w:t>
      </w:r>
      <w:r w:rsidR="00314163" w:rsidRPr="008B3854">
        <w:rPr>
          <w:rFonts w:ascii="Times New Roman" w:hAnsi="Times New Roman" w:cs="Times New Roman"/>
        </w:rPr>
        <w:t xml:space="preserve">no studies have yet </w:t>
      </w:r>
      <w:r w:rsidR="00E135B1">
        <w:rPr>
          <w:rFonts w:ascii="Times New Roman" w:hAnsi="Times New Roman" w:cs="Times New Roman"/>
        </w:rPr>
        <w:t xml:space="preserve">investigated </w:t>
      </w:r>
      <w:r w:rsidR="00314163" w:rsidRPr="008B3854">
        <w:rPr>
          <w:rFonts w:ascii="Times New Roman" w:hAnsi="Times New Roman" w:cs="Times New Roman"/>
        </w:rPr>
        <w:t xml:space="preserve">the impact of </w:t>
      </w:r>
      <w:r w:rsidR="000D5BE9">
        <w:rPr>
          <w:rFonts w:ascii="Times New Roman" w:hAnsi="Times New Roman" w:cs="Times New Roman"/>
        </w:rPr>
        <w:t xml:space="preserve">intraspecific genotypic </w:t>
      </w:r>
      <w:r w:rsidR="00314163" w:rsidRPr="008B3854">
        <w:rPr>
          <w:rFonts w:ascii="Times New Roman" w:hAnsi="Times New Roman" w:cs="Times New Roman"/>
        </w:rPr>
        <w:t>variation</w:t>
      </w:r>
      <w:r w:rsidR="000D5BE9">
        <w:rPr>
          <w:rFonts w:ascii="Times New Roman" w:hAnsi="Times New Roman" w:cs="Times New Roman"/>
        </w:rPr>
        <w:t xml:space="preserve"> on network structure</w:t>
      </w:r>
      <w:r w:rsidR="00314163" w:rsidRPr="008B3854">
        <w:rPr>
          <w:rFonts w:ascii="Times New Roman" w:hAnsi="Times New Roman" w:cs="Times New Roman"/>
        </w:rPr>
        <w:t>, which is integral to the process of evolution by natural selection</w:t>
      </w:r>
      <w:r w:rsidR="000D5BE9">
        <w:rPr>
          <w:rFonts w:ascii="Times New Roman" w:hAnsi="Times New Roman" w:cs="Times New Roman"/>
        </w:rPr>
        <w:t>.</w:t>
      </w:r>
      <w:r w:rsidR="00314163" w:rsidRPr="008B3854">
        <w:rPr>
          <w:rFonts w:ascii="Times New Roman" w:hAnsi="Times New Roman" w:cs="Times New Roman"/>
        </w:rPr>
        <w:t xml:space="preserve"> </w:t>
      </w:r>
    </w:p>
    <w:p w14:paraId="1CC77E6B" w14:textId="43A37C0A" w:rsidR="00E80486" w:rsidRPr="008B3854" w:rsidRDefault="00E80486" w:rsidP="00ED4745">
      <w:pPr>
        <w:spacing w:line="480" w:lineRule="auto"/>
        <w:rPr>
          <w:rFonts w:ascii="Times New Roman" w:hAnsi="Times New Roman" w:cs="Times New Roman"/>
        </w:rPr>
      </w:pPr>
      <w:r w:rsidRPr="008B3854">
        <w:rPr>
          <w:rFonts w:ascii="Times New Roman" w:hAnsi="Times New Roman" w:cs="Times New Roman"/>
        </w:rPr>
        <w:tab/>
      </w:r>
      <w:r w:rsidR="0085322F" w:rsidRPr="008B3854">
        <w:rPr>
          <w:rFonts w:ascii="Times New Roman" w:hAnsi="Times New Roman" w:cs="Times New Roman"/>
        </w:rPr>
        <w:t>Here,</w:t>
      </w:r>
      <w:r w:rsidRPr="008B3854">
        <w:rPr>
          <w:rFonts w:ascii="Times New Roman" w:hAnsi="Times New Roman" w:cs="Times New Roman"/>
        </w:rPr>
        <w:t xml:space="preserve"> </w:t>
      </w:r>
      <w:r w:rsidR="00402838" w:rsidRPr="008B3854">
        <w:rPr>
          <w:rFonts w:ascii="Times New Roman" w:hAnsi="Times New Roman" w:cs="Times New Roman"/>
        </w:rPr>
        <w:t xml:space="preserve">we </w:t>
      </w:r>
      <w:r w:rsidR="00586164" w:rsidRPr="008B3854">
        <w:rPr>
          <w:rFonts w:ascii="Times New Roman" w:hAnsi="Times New Roman" w:cs="Times New Roman"/>
        </w:rPr>
        <w:t xml:space="preserve">investigate </w:t>
      </w:r>
      <w:r w:rsidR="008840D9" w:rsidRPr="008B3854">
        <w:rPr>
          <w:rFonts w:ascii="Times New Roman" w:hAnsi="Times New Roman" w:cs="Times New Roman"/>
        </w:rPr>
        <w:t xml:space="preserve">how genetic variation in </w:t>
      </w:r>
      <w:r w:rsidR="009525C4" w:rsidRPr="008B3854">
        <w:rPr>
          <w:rFonts w:ascii="Times New Roman" w:hAnsi="Times New Roman" w:cs="Times New Roman"/>
        </w:rPr>
        <w:t>a foundation</w:t>
      </w:r>
      <w:r w:rsidRPr="008B3854">
        <w:rPr>
          <w:rFonts w:ascii="Times New Roman" w:hAnsi="Times New Roman" w:cs="Times New Roman"/>
        </w:rPr>
        <w:t xml:space="preserve"> </w:t>
      </w:r>
      <w:r w:rsidR="000D5BE9">
        <w:rPr>
          <w:rFonts w:ascii="Times New Roman" w:hAnsi="Times New Roman" w:cs="Times New Roman"/>
        </w:rPr>
        <w:t xml:space="preserve">tree </w:t>
      </w:r>
      <w:r w:rsidR="009525C4" w:rsidRPr="008B3854">
        <w:rPr>
          <w:rFonts w:ascii="Times New Roman" w:hAnsi="Times New Roman" w:cs="Times New Roman"/>
        </w:rPr>
        <w:t xml:space="preserve">species </w:t>
      </w:r>
      <w:r w:rsidR="001A71B9" w:rsidRPr="008B3854">
        <w:rPr>
          <w:rFonts w:ascii="Times New Roman" w:hAnsi="Times New Roman" w:cs="Times New Roman"/>
        </w:rPr>
        <w:t>determines</w:t>
      </w:r>
      <w:r w:rsidR="006B5513" w:rsidRPr="008B3854">
        <w:rPr>
          <w:rFonts w:ascii="Times New Roman" w:hAnsi="Times New Roman" w:cs="Times New Roman"/>
        </w:rPr>
        <w:t xml:space="preserve"> the structure of </w:t>
      </w:r>
      <w:r w:rsidR="00937689">
        <w:rPr>
          <w:rFonts w:ascii="Times New Roman" w:hAnsi="Times New Roman" w:cs="Times New Roman"/>
        </w:rPr>
        <w:t xml:space="preserve">a network of </w:t>
      </w:r>
      <w:r w:rsidR="006B5513" w:rsidRPr="008B3854">
        <w:rPr>
          <w:rFonts w:ascii="Times New Roman" w:hAnsi="Times New Roman" w:cs="Times New Roman"/>
        </w:rPr>
        <w:t>interactions among species</w:t>
      </w:r>
      <w:r w:rsidR="004E1F49" w:rsidRPr="008B3854">
        <w:rPr>
          <w:rFonts w:ascii="Times New Roman" w:hAnsi="Times New Roman" w:cs="Times New Roman"/>
        </w:rPr>
        <w:t>.</w:t>
      </w:r>
      <w:r w:rsidR="002A7AFF" w:rsidRPr="008B3854">
        <w:rPr>
          <w:rFonts w:ascii="Times New Roman" w:hAnsi="Times New Roman" w:cs="Times New Roman"/>
        </w:rPr>
        <w:t xml:space="preserve"> </w:t>
      </w:r>
      <w:r w:rsidR="00720AF1" w:rsidRPr="008B3854">
        <w:rPr>
          <w:rFonts w:ascii="Times New Roman" w:hAnsi="Times New Roman" w:cs="Times New Roman"/>
        </w:rPr>
        <w:t xml:space="preserve">Using a long-term (20 years+), common garden </w:t>
      </w:r>
      <w:r w:rsidR="004E1F49" w:rsidRPr="008B3854">
        <w:rPr>
          <w:rFonts w:ascii="Times New Roman" w:hAnsi="Times New Roman" w:cs="Times New Roman"/>
        </w:rPr>
        <w:t>e</w:t>
      </w:r>
      <w:r w:rsidR="00720AF1" w:rsidRPr="008B3854">
        <w:rPr>
          <w:rFonts w:ascii="Times New Roman" w:hAnsi="Times New Roman" w:cs="Times New Roman"/>
        </w:rPr>
        <w:t>xperiment</w:t>
      </w:r>
      <w:r w:rsidR="004E1F49" w:rsidRPr="008B3854">
        <w:rPr>
          <w:rFonts w:ascii="Times New Roman" w:hAnsi="Times New Roman" w:cs="Times New Roman"/>
        </w:rPr>
        <w:t xml:space="preserve"> </w:t>
      </w:r>
      <w:r w:rsidR="00720AF1" w:rsidRPr="008B3854">
        <w:rPr>
          <w:rFonts w:ascii="Times New Roman" w:hAnsi="Times New Roman" w:cs="Times New Roman"/>
        </w:rPr>
        <w:t xml:space="preserve">with </w:t>
      </w:r>
      <w:r w:rsidR="00594D5A" w:rsidRPr="008B3854">
        <w:rPr>
          <w:rFonts w:ascii="Times New Roman" w:hAnsi="Times New Roman" w:cs="Times New Roman"/>
        </w:rPr>
        <w:t>replicated indivi</w:t>
      </w:r>
      <w:r w:rsidR="00AE3208" w:rsidRPr="008B3854">
        <w:rPr>
          <w:rFonts w:ascii="Times New Roman" w:hAnsi="Times New Roman" w:cs="Times New Roman"/>
        </w:rPr>
        <w:t xml:space="preserve">duals of known genetic identity and a naturally established stand of </w:t>
      </w:r>
      <w:r w:rsidR="00AE3208" w:rsidRPr="008B3854">
        <w:rPr>
          <w:rFonts w:ascii="Times New Roman" w:hAnsi="Times New Roman" w:cs="Times New Roman"/>
          <w:i/>
        </w:rPr>
        <w:t>P. angustifolia.</w:t>
      </w:r>
      <w:r w:rsidR="002C727F" w:rsidRPr="008B3854">
        <w:rPr>
          <w:rFonts w:ascii="Times New Roman" w:hAnsi="Times New Roman" w:cs="Times New Roman"/>
        </w:rPr>
        <w:t xml:space="preserve"> W</w:t>
      </w:r>
      <w:r w:rsidR="00594D5A" w:rsidRPr="008B3854">
        <w:rPr>
          <w:rFonts w:ascii="Times New Roman" w:hAnsi="Times New Roman" w:cs="Times New Roman"/>
        </w:rPr>
        <w:t xml:space="preserve">e </w:t>
      </w:r>
      <w:r w:rsidR="004E1F49" w:rsidRPr="008B3854">
        <w:rPr>
          <w:rFonts w:ascii="Times New Roman" w:hAnsi="Times New Roman" w:cs="Times New Roman"/>
        </w:rPr>
        <w:t xml:space="preserve">focused on a model community of </w:t>
      </w:r>
      <w:r w:rsidR="00CC6FB4">
        <w:rPr>
          <w:rFonts w:ascii="Times New Roman" w:hAnsi="Times New Roman" w:cs="Times New Roman"/>
        </w:rPr>
        <w:t xml:space="preserve">9 </w:t>
      </w:r>
      <w:r w:rsidR="004E1F49" w:rsidRPr="008B3854">
        <w:rPr>
          <w:rFonts w:ascii="Times New Roman" w:hAnsi="Times New Roman" w:cs="Times New Roman"/>
        </w:rPr>
        <w:t>epiphytic lichen</w:t>
      </w:r>
      <w:r w:rsidR="000D5BE9">
        <w:rPr>
          <w:rFonts w:ascii="Times New Roman" w:hAnsi="Times New Roman" w:cs="Times New Roman"/>
        </w:rPr>
        <w:t>s</w:t>
      </w:r>
      <w:r w:rsidR="008D1C39" w:rsidRPr="008B3854">
        <w:rPr>
          <w:rFonts w:ascii="Times New Roman" w:hAnsi="Times New Roman" w:cs="Times New Roman"/>
        </w:rPr>
        <w:t xml:space="preserve"> </w:t>
      </w:r>
      <w:r w:rsidR="00B23426">
        <w:rPr>
          <w:rFonts w:ascii="Times New Roman" w:hAnsi="Times New Roman" w:cs="Times New Roman"/>
        </w:rPr>
        <w:t>species</w:t>
      </w:r>
      <w:r w:rsidR="000310E5">
        <w:rPr>
          <w:rFonts w:ascii="Times New Roman" w:hAnsi="Times New Roman" w:cs="Times New Roman"/>
        </w:rPr>
        <w:t>,</w:t>
      </w:r>
      <w:r w:rsidR="00B23426">
        <w:rPr>
          <w:rFonts w:ascii="Times New Roman" w:hAnsi="Times New Roman" w:cs="Times New Roman"/>
        </w:rPr>
        <w:t xml:space="preserve"> </w:t>
      </w:r>
      <w:r w:rsidR="008D1C39" w:rsidRPr="008B3854">
        <w:rPr>
          <w:rFonts w:ascii="Times New Roman" w:hAnsi="Times New Roman" w:cs="Times New Roman"/>
        </w:rPr>
        <w:t>as p</w:t>
      </w:r>
      <w:r w:rsidR="004E1F49" w:rsidRPr="008B3854">
        <w:rPr>
          <w:rFonts w:ascii="Times New Roman" w:hAnsi="Times New Roman" w:cs="Times New Roman"/>
        </w:rPr>
        <w:t>revious research has demonstrated significant compositional responses of epiphytes to genotypic variation</w:t>
      </w:r>
      <w:r w:rsidR="00B97EB5" w:rsidRPr="005B3F3D">
        <w:rPr>
          <w:rFonts w:ascii="Times New Roman" w:hAnsi="Times New Roman" w:cs="Times New Roman"/>
          <w:vertAlign w:val="superscript"/>
        </w:rPr>
        <w:t>6</w:t>
      </w:r>
      <w:r w:rsidR="00BD6713" w:rsidRPr="00A97603">
        <w:rPr>
          <w:rFonts w:ascii="Times New Roman" w:hAnsi="Times New Roman" w:cs="Times New Roman"/>
          <w:vertAlign w:val="superscript"/>
        </w:rPr>
        <w:t>,</w:t>
      </w:r>
      <w:r w:rsidR="00844C3F" w:rsidRPr="00DA1C07">
        <w:rPr>
          <w:rFonts w:ascii="Times New Roman" w:hAnsi="Times New Roman" w:cs="Times New Roman"/>
          <w:vertAlign w:val="superscript"/>
        </w:rPr>
        <w:t>17</w:t>
      </w:r>
      <w:r w:rsidR="00232E6B">
        <w:rPr>
          <w:rFonts w:ascii="Times New Roman" w:hAnsi="Times New Roman" w:cs="Times New Roman"/>
        </w:rPr>
        <w:t>.</w:t>
      </w:r>
      <w:r w:rsidR="004E1F49" w:rsidRPr="008B3854">
        <w:rPr>
          <w:rFonts w:ascii="Times New Roman" w:hAnsi="Times New Roman" w:cs="Times New Roman"/>
        </w:rPr>
        <w:t xml:space="preserve"> </w:t>
      </w:r>
      <w:r w:rsidR="00232E6B">
        <w:rPr>
          <w:rFonts w:ascii="Times New Roman" w:hAnsi="Times New Roman" w:cs="Times New Roman"/>
        </w:rPr>
        <w:t xml:space="preserve">In addition, the ecology of lichen, with local interactions and slow </w:t>
      </w:r>
      <w:r w:rsidR="008E4C6A">
        <w:rPr>
          <w:rFonts w:ascii="Times New Roman" w:hAnsi="Times New Roman" w:cs="Times New Roman"/>
        </w:rPr>
        <w:t xml:space="preserve">population </w:t>
      </w:r>
      <w:r w:rsidR="00232E6B">
        <w:rPr>
          <w:rFonts w:ascii="Times New Roman" w:hAnsi="Times New Roman" w:cs="Times New Roman"/>
        </w:rPr>
        <w:t>turnover rates</w:t>
      </w:r>
      <w:r w:rsidR="008E4C6A">
        <w:rPr>
          <w:rFonts w:ascii="Times New Roman" w:hAnsi="Times New Roman" w:cs="Times New Roman"/>
        </w:rPr>
        <w:t>,</w:t>
      </w:r>
      <w:r w:rsidR="00232E6B">
        <w:rPr>
          <w:rFonts w:ascii="Times New Roman" w:hAnsi="Times New Roman" w:cs="Times New Roman"/>
        </w:rPr>
        <w:t xml:space="preserve"> allowed </w:t>
      </w:r>
      <w:r w:rsidR="00EA7C13">
        <w:rPr>
          <w:rFonts w:ascii="Times New Roman" w:hAnsi="Times New Roman" w:cs="Times New Roman"/>
        </w:rPr>
        <w:t xml:space="preserve">us to assess </w:t>
      </w:r>
      <w:r w:rsidR="004E1F49" w:rsidRPr="008B3854">
        <w:rPr>
          <w:rFonts w:ascii="Times New Roman" w:hAnsi="Times New Roman" w:cs="Times New Roman"/>
        </w:rPr>
        <w:t xml:space="preserve">interactions among lichen species </w:t>
      </w:r>
      <w:r w:rsidR="00AB7E0F">
        <w:rPr>
          <w:rFonts w:ascii="Times New Roman" w:hAnsi="Times New Roman" w:cs="Times New Roman"/>
        </w:rPr>
        <w:t xml:space="preserve">rapidly on </w:t>
      </w:r>
      <w:r w:rsidR="00416A56" w:rsidRPr="008B3854">
        <w:rPr>
          <w:rFonts w:ascii="Times New Roman" w:hAnsi="Times New Roman" w:cs="Times New Roman"/>
        </w:rPr>
        <w:t>individual trees</w:t>
      </w:r>
      <w:r w:rsidR="004E1F49" w:rsidRPr="008B3854">
        <w:rPr>
          <w:rFonts w:ascii="Times New Roman" w:hAnsi="Times New Roman" w:cs="Times New Roman"/>
        </w:rPr>
        <w:t xml:space="preserve">. </w:t>
      </w:r>
      <w:r w:rsidR="00ED0454" w:rsidRPr="008B3854">
        <w:rPr>
          <w:rFonts w:ascii="Times New Roman" w:hAnsi="Times New Roman" w:cs="Times New Roman"/>
        </w:rPr>
        <w:t>In both the experimental garden and the natural stand, w</w:t>
      </w:r>
      <w:r w:rsidRPr="008B3854">
        <w:rPr>
          <w:rFonts w:ascii="Times New Roman" w:hAnsi="Times New Roman" w:cs="Times New Roman"/>
        </w:rPr>
        <w:t xml:space="preserve">e </w:t>
      </w:r>
      <w:r w:rsidR="00FB5A64" w:rsidRPr="008B3854">
        <w:rPr>
          <w:rFonts w:ascii="Times New Roman" w:hAnsi="Times New Roman" w:cs="Times New Roman"/>
        </w:rPr>
        <w:t xml:space="preserve">discovered </w:t>
      </w:r>
      <w:r w:rsidR="00C62D40" w:rsidRPr="008B3854">
        <w:rPr>
          <w:rFonts w:ascii="Times New Roman" w:hAnsi="Times New Roman" w:cs="Times New Roman"/>
        </w:rPr>
        <w:t xml:space="preserve">that </w:t>
      </w:r>
      <w:r w:rsidR="00131EC6" w:rsidRPr="008B3854">
        <w:rPr>
          <w:rFonts w:ascii="Times New Roman" w:hAnsi="Times New Roman" w:cs="Times New Roman"/>
        </w:rPr>
        <w:t xml:space="preserve">genotypic </w:t>
      </w:r>
      <w:r w:rsidRPr="008B3854">
        <w:rPr>
          <w:rFonts w:ascii="Times New Roman" w:hAnsi="Times New Roman" w:cs="Times New Roman"/>
        </w:rPr>
        <w:t xml:space="preserve">variation in a </w:t>
      </w:r>
      <w:r w:rsidR="00131EC6" w:rsidRPr="008B3854">
        <w:rPr>
          <w:rFonts w:ascii="Times New Roman" w:hAnsi="Times New Roman" w:cs="Times New Roman"/>
          <w:i/>
        </w:rPr>
        <w:t>P. angustifolia</w:t>
      </w:r>
      <w:r w:rsidR="00131EC6" w:rsidRPr="008B3854">
        <w:rPr>
          <w:rFonts w:ascii="Times New Roman" w:hAnsi="Times New Roman" w:cs="Times New Roman"/>
        </w:rPr>
        <w:t xml:space="preserve"> </w:t>
      </w:r>
      <w:r w:rsidR="009878C7" w:rsidRPr="008B3854">
        <w:rPr>
          <w:rFonts w:ascii="Times New Roman" w:hAnsi="Times New Roman" w:cs="Times New Roman"/>
        </w:rPr>
        <w:t>predictably influence</w:t>
      </w:r>
      <w:r w:rsidR="00D81601" w:rsidRPr="008B3854">
        <w:rPr>
          <w:rFonts w:ascii="Times New Roman" w:hAnsi="Times New Roman" w:cs="Times New Roman"/>
        </w:rPr>
        <w:t>d</w:t>
      </w:r>
      <w:r w:rsidR="009878C7" w:rsidRPr="008B3854">
        <w:rPr>
          <w:rFonts w:ascii="Times New Roman" w:hAnsi="Times New Roman" w:cs="Times New Roman"/>
        </w:rPr>
        <w:t xml:space="preserve"> the structure of </w:t>
      </w:r>
      <w:r w:rsidR="00A8216A">
        <w:rPr>
          <w:rFonts w:ascii="Times New Roman" w:hAnsi="Times New Roman" w:cs="Times New Roman"/>
        </w:rPr>
        <w:t>the lichen</w:t>
      </w:r>
      <w:r w:rsidR="00CE09AD" w:rsidRPr="008B3854">
        <w:rPr>
          <w:rFonts w:ascii="Times New Roman" w:hAnsi="Times New Roman" w:cs="Times New Roman"/>
        </w:rPr>
        <w:t xml:space="preserve"> </w:t>
      </w:r>
      <w:r w:rsidR="009878C7" w:rsidRPr="008B3854">
        <w:rPr>
          <w:rFonts w:ascii="Times New Roman" w:hAnsi="Times New Roman" w:cs="Times New Roman"/>
        </w:rPr>
        <w:t xml:space="preserve">species </w:t>
      </w:r>
      <w:r w:rsidR="00CE0D67" w:rsidRPr="008B3854">
        <w:rPr>
          <w:rFonts w:ascii="Times New Roman" w:hAnsi="Times New Roman" w:cs="Times New Roman"/>
        </w:rPr>
        <w:t xml:space="preserve">interaction </w:t>
      </w:r>
      <w:r w:rsidR="008A2E57" w:rsidRPr="008B3854">
        <w:rPr>
          <w:rFonts w:ascii="Times New Roman" w:hAnsi="Times New Roman" w:cs="Times New Roman"/>
        </w:rPr>
        <w:t>network</w:t>
      </w:r>
      <w:r w:rsidR="00131EC6" w:rsidRPr="008B3854">
        <w:rPr>
          <w:rFonts w:ascii="Times New Roman" w:hAnsi="Times New Roman" w:cs="Times New Roman"/>
        </w:rPr>
        <w:t xml:space="preserve"> and </w:t>
      </w:r>
      <w:r w:rsidR="00131EC6" w:rsidRPr="008B3854">
        <w:rPr>
          <w:rFonts w:ascii="Times New Roman" w:hAnsi="Times New Roman" w:cs="Times New Roman"/>
        </w:rPr>
        <w:lastRenderedPageBreak/>
        <w:t xml:space="preserve">contributed to the formation of evolutionary modules comprised of tree genotypes and </w:t>
      </w:r>
      <w:r w:rsidR="00A8216A">
        <w:rPr>
          <w:rFonts w:ascii="Times New Roman" w:hAnsi="Times New Roman" w:cs="Times New Roman"/>
        </w:rPr>
        <w:t xml:space="preserve">the </w:t>
      </w:r>
      <w:r w:rsidR="00131EC6" w:rsidRPr="008B3854">
        <w:rPr>
          <w:rFonts w:ascii="Times New Roman" w:hAnsi="Times New Roman" w:cs="Times New Roman"/>
        </w:rPr>
        <w:t xml:space="preserve">lichen </w:t>
      </w:r>
      <w:r w:rsidR="00A8216A">
        <w:rPr>
          <w:rFonts w:ascii="Times New Roman" w:hAnsi="Times New Roman" w:cs="Times New Roman"/>
        </w:rPr>
        <w:t>community</w:t>
      </w:r>
      <w:r w:rsidRPr="008B3854">
        <w:rPr>
          <w:rFonts w:ascii="Times New Roman" w:hAnsi="Times New Roman" w:cs="Times New Roman"/>
        </w:rPr>
        <w:t>.</w:t>
      </w:r>
      <w:r w:rsidR="00ED0454" w:rsidRPr="008B3854">
        <w:rPr>
          <w:rFonts w:ascii="Times New Roman" w:hAnsi="Times New Roman" w:cs="Times New Roman"/>
        </w:rPr>
        <w:t xml:space="preserve"> </w:t>
      </w:r>
    </w:p>
    <w:p w14:paraId="0A306613" w14:textId="17F1F8EC" w:rsidR="000D4840" w:rsidRPr="008B3854" w:rsidRDefault="002953BE" w:rsidP="00FB3485">
      <w:pPr>
        <w:spacing w:line="480" w:lineRule="auto"/>
        <w:ind w:firstLine="720"/>
        <w:rPr>
          <w:rFonts w:ascii="Times New Roman" w:hAnsi="Times New Roman" w:cs="Times New Roman"/>
        </w:rPr>
      </w:pPr>
      <w:r w:rsidRPr="008B3854">
        <w:rPr>
          <w:rFonts w:ascii="Times New Roman" w:hAnsi="Times New Roman" w:cs="Times New Roman"/>
        </w:rPr>
        <w:t>We observed s</w:t>
      </w:r>
      <w:r w:rsidR="000D4840" w:rsidRPr="008B3854">
        <w:rPr>
          <w:rFonts w:ascii="Times New Roman" w:hAnsi="Times New Roman" w:cs="Times New Roman"/>
        </w:rPr>
        <w:t>ignificant unipartite</w:t>
      </w:r>
      <w:r w:rsidR="009B33B0" w:rsidRPr="008B3854">
        <w:rPr>
          <w:rFonts w:ascii="Times New Roman" w:hAnsi="Times New Roman" w:cs="Times New Roman"/>
        </w:rPr>
        <w:t xml:space="preserve"> (one-mode)</w:t>
      </w:r>
      <w:r w:rsidR="000D4840" w:rsidRPr="008B3854">
        <w:rPr>
          <w:rFonts w:ascii="Times New Roman" w:hAnsi="Times New Roman" w:cs="Times New Roman"/>
        </w:rPr>
        <w:t xml:space="preserve"> network structure</w:t>
      </w:r>
      <w:r w:rsidR="00844C3F" w:rsidRPr="00AC70A9">
        <w:rPr>
          <w:rFonts w:ascii="Times New Roman" w:hAnsi="Times New Roman" w:cs="Times New Roman"/>
          <w:vertAlign w:val="superscript"/>
        </w:rPr>
        <w:t>18</w:t>
      </w:r>
      <w:r w:rsidR="000D4840" w:rsidRPr="008B3854">
        <w:rPr>
          <w:rFonts w:ascii="Times New Roman" w:hAnsi="Times New Roman" w:cs="Times New Roman"/>
        </w:rPr>
        <w:t xml:space="preserve"> </w:t>
      </w:r>
      <w:r w:rsidR="00634148" w:rsidRPr="008B3854">
        <w:rPr>
          <w:rFonts w:ascii="Times New Roman" w:hAnsi="Times New Roman" w:cs="Times New Roman"/>
        </w:rPr>
        <w:t>in the lichen species interaction networks</w:t>
      </w:r>
      <w:r w:rsidR="00ED0454" w:rsidRPr="008B3854">
        <w:rPr>
          <w:rFonts w:ascii="Times New Roman" w:hAnsi="Times New Roman" w:cs="Times New Roman"/>
        </w:rPr>
        <w:t xml:space="preserve"> that was similar </w:t>
      </w:r>
      <w:r w:rsidR="00CA3B4A" w:rsidRPr="008B3854">
        <w:rPr>
          <w:rFonts w:ascii="Times New Roman" w:hAnsi="Times New Roman" w:cs="Times New Roman"/>
        </w:rPr>
        <w:t>between the experimental garden and the natural stand</w:t>
      </w:r>
      <w:r w:rsidR="0070550E" w:rsidRPr="008B3854">
        <w:rPr>
          <w:rFonts w:ascii="Times New Roman" w:hAnsi="Times New Roman" w:cs="Times New Roman"/>
        </w:rPr>
        <w:t xml:space="preserve"> (</w:t>
      </w:r>
      <w:r w:rsidR="00531910" w:rsidRPr="008B3854">
        <w:rPr>
          <w:rFonts w:ascii="Times New Roman" w:hAnsi="Times New Roman" w:cs="Times New Roman"/>
        </w:rPr>
        <w:t xml:space="preserve">Fig. 1a and </w:t>
      </w:r>
      <w:r w:rsidR="005D0544" w:rsidRPr="008B3854">
        <w:rPr>
          <w:rFonts w:ascii="Times New Roman" w:hAnsi="Times New Roman" w:cs="Times New Roman"/>
        </w:rPr>
        <w:t>1</w:t>
      </w:r>
      <w:r w:rsidR="00531910" w:rsidRPr="008B3854">
        <w:rPr>
          <w:rFonts w:ascii="Times New Roman" w:hAnsi="Times New Roman" w:cs="Times New Roman"/>
        </w:rPr>
        <w:t xml:space="preserve">b; </w:t>
      </w:r>
      <w:r w:rsidR="00B34CFF" w:rsidRPr="008B3854">
        <w:rPr>
          <w:rFonts w:ascii="Times New Roman" w:hAnsi="Times New Roman" w:cs="Times New Roman"/>
        </w:rPr>
        <w:t xml:space="preserve">Garden: </w:t>
      </w:r>
      <w:r w:rsidR="004D43FE" w:rsidRPr="008B3854">
        <w:rPr>
          <w:rFonts w:ascii="Times New Roman" w:hAnsi="Times New Roman" w:cs="Times New Roman"/>
        </w:rPr>
        <w:t xml:space="preserve">z </w:t>
      </w:r>
      <w:r w:rsidR="00B34CFF" w:rsidRPr="008B3854">
        <w:rPr>
          <w:rFonts w:ascii="Times New Roman" w:hAnsi="Times New Roman" w:cs="Times New Roman"/>
        </w:rPr>
        <w:t xml:space="preserve">= -6.31, p = 0.0002; Natural: </w:t>
      </w:r>
      <w:r w:rsidR="00A10250">
        <w:rPr>
          <w:rFonts w:ascii="Times New Roman" w:hAnsi="Times New Roman" w:cs="Times New Roman"/>
        </w:rPr>
        <w:t>z</w:t>
      </w:r>
      <w:r w:rsidR="00951E2C" w:rsidRPr="008B3854">
        <w:rPr>
          <w:rFonts w:ascii="Times New Roman" w:hAnsi="Times New Roman" w:cs="Times New Roman"/>
        </w:rPr>
        <w:t xml:space="preserve"> = -3.15, p = 0.002). </w:t>
      </w:r>
      <w:r w:rsidR="00531910" w:rsidRPr="008B3854">
        <w:rPr>
          <w:rFonts w:ascii="Times New Roman" w:hAnsi="Times New Roman" w:cs="Times New Roman"/>
        </w:rPr>
        <w:t>The two networks</w:t>
      </w:r>
      <w:r w:rsidR="00E97CE9" w:rsidRPr="008B3854">
        <w:rPr>
          <w:rFonts w:ascii="Times New Roman" w:hAnsi="Times New Roman" w:cs="Times New Roman"/>
        </w:rPr>
        <w:t xml:space="preserve"> </w:t>
      </w:r>
      <w:r w:rsidR="002A0E1E" w:rsidRPr="008B3854">
        <w:rPr>
          <w:rFonts w:ascii="Times New Roman" w:hAnsi="Times New Roman" w:cs="Times New Roman"/>
        </w:rPr>
        <w:t xml:space="preserve">displayed high multivariate </w:t>
      </w:r>
      <w:r w:rsidR="000D4840" w:rsidRPr="008B3854">
        <w:rPr>
          <w:rFonts w:ascii="Times New Roman" w:hAnsi="Times New Roman" w:cs="Times New Roman"/>
        </w:rPr>
        <w:t>structura</w:t>
      </w:r>
      <w:r w:rsidR="002A0E1E" w:rsidRPr="008B3854">
        <w:rPr>
          <w:rFonts w:ascii="Times New Roman" w:hAnsi="Times New Roman" w:cs="Times New Roman"/>
        </w:rPr>
        <w:t xml:space="preserve">l </w:t>
      </w:r>
      <w:r w:rsidR="008E13A7" w:rsidRPr="008B3854">
        <w:rPr>
          <w:rFonts w:ascii="Times New Roman" w:hAnsi="Times New Roman" w:cs="Times New Roman"/>
        </w:rPr>
        <w:t xml:space="preserve">similarity </w:t>
      </w:r>
      <w:r w:rsidR="000F74F5" w:rsidRPr="008B3854">
        <w:rPr>
          <w:rFonts w:ascii="Times New Roman" w:hAnsi="Times New Roman" w:cs="Times New Roman"/>
        </w:rPr>
        <w:t>(Mantel</w:t>
      </w:r>
      <w:r w:rsidR="00611F71" w:rsidRPr="008B3854">
        <w:rPr>
          <w:rFonts w:ascii="Times New Roman" w:hAnsi="Times New Roman" w:cs="Times New Roman"/>
        </w:rPr>
        <w:t xml:space="preserve"> </w:t>
      </w:r>
      <w:r w:rsidR="000F74F5" w:rsidRPr="008B3854">
        <w:rPr>
          <w:rFonts w:ascii="Times New Roman" w:hAnsi="Times New Roman" w:cs="Times New Roman"/>
        </w:rPr>
        <w:t xml:space="preserve">R </w:t>
      </w:r>
      <w:r w:rsidR="009E68E0" w:rsidRPr="008B3854">
        <w:rPr>
          <w:rFonts w:ascii="Times New Roman" w:hAnsi="Times New Roman" w:cs="Times New Roman"/>
        </w:rPr>
        <w:t>=</w:t>
      </w:r>
      <w:r w:rsidR="000F74F5" w:rsidRPr="008B3854">
        <w:rPr>
          <w:rFonts w:ascii="Times New Roman" w:hAnsi="Times New Roman" w:cs="Times New Roman"/>
        </w:rPr>
        <w:t xml:space="preserve"> 0.51, </w:t>
      </w:r>
      <w:r w:rsidR="009E68E0" w:rsidRPr="008B3854">
        <w:rPr>
          <w:rFonts w:ascii="Times New Roman" w:hAnsi="Times New Roman" w:cs="Times New Roman"/>
        </w:rPr>
        <w:t>p</w:t>
      </w:r>
      <w:r w:rsidR="00D175E0" w:rsidRPr="008B3854">
        <w:rPr>
          <w:rFonts w:ascii="Times New Roman" w:hAnsi="Times New Roman" w:cs="Times New Roman"/>
        </w:rPr>
        <w:t xml:space="preserve"> </w:t>
      </w:r>
      <w:r w:rsidR="009E68E0" w:rsidRPr="008B3854">
        <w:rPr>
          <w:rFonts w:ascii="Times New Roman" w:hAnsi="Times New Roman" w:cs="Times New Roman"/>
        </w:rPr>
        <w:t>=</w:t>
      </w:r>
      <w:r w:rsidR="00D175E0" w:rsidRPr="008B3854">
        <w:rPr>
          <w:rFonts w:ascii="Times New Roman" w:hAnsi="Times New Roman" w:cs="Times New Roman"/>
        </w:rPr>
        <w:t xml:space="preserve"> </w:t>
      </w:r>
      <w:r w:rsidR="009E68E0" w:rsidRPr="008B3854">
        <w:rPr>
          <w:rFonts w:ascii="Times New Roman" w:hAnsi="Times New Roman" w:cs="Times New Roman"/>
        </w:rPr>
        <w:t>0.029). N</w:t>
      </w:r>
      <w:r w:rsidR="000D4840" w:rsidRPr="008B3854">
        <w:rPr>
          <w:rFonts w:ascii="Times New Roman" w:hAnsi="Times New Roman" w:cs="Times New Roman"/>
        </w:rPr>
        <w:t xml:space="preserve">ode </w:t>
      </w:r>
      <w:r w:rsidR="0083612F" w:rsidRPr="008B3854">
        <w:rPr>
          <w:rFonts w:ascii="Times New Roman" w:hAnsi="Times New Roman" w:cs="Times New Roman"/>
        </w:rPr>
        <w:t xml:space="preserve">level </w:t>
      </w:r>
      <w:r w:rsidR="0023453D">
        <w:rPr>
          <w:rFonts w:ascii="Times New Roman" w:hAnsi="Times New Roman" w:cs="Times New Roman"/>
        </w:rPr>
        <w:t>e</w:t>
      </w:r>
      <w:r w:rsidR="0087563F" w:rsidRPr="008B3854">
        <w:rPr>
          <w:rFonts w:ascii="Times New Roman" w:hAnsi="Times New Roman" w:cs="Times New Roman"/>
        </w:rPr>
        <w:t>igen-</w:t>
      </w:r>
      <w:r w:rsidR="00160A75" w:rsidRPr="008B3854">
        <w:rPr>
          <w:rFonts w:ascii="Times New Roman" w:hAnsi="Times New Roman" w:cs="Times New Roman"/>
        </w:rPr>
        <w:t>centrality</w:t>
      </w:r>
      <w:r w:rsidR="00CF322E" w:rsidRPr="00A274F3">
        <w:rPr>
          <w:rFonts w:ascii="Times New Roman" w:hAnsi="Times New Roman" w:cs="Times New Roman"/>
          <w:vertAlign w:val="superscript"/>
        </w:rPr>
        <w:t>19</w:t>
      </w:r>
      <w:r w:rsidR="00EF5DCD">
        <w:rPr>
          <w:rFonts w:ascii="Times New Roman" w:hAnsi="Times New Roman" w:cs="Times New Roman"/>
        </w:rPr>
        <w:t>, a measure of species importance that integrates indirect connections,</w:t>
      </w:r>
      <w:r w:rsidR="00160A75" w:rsidRPr="008B3854">
        <w:rPr>
          <w:rFonts w:ascii="Times New Roman" w:hAnsi="Times New Roman" w:cs="Times New Roman"/>
        </w:rPr>
        <w:t xml:space="preserve"> </w:t>
      </w:r>
      <w:r w:rsidR="00CF7521" w:rsidRPr="008B3854">
        <w:rPr>
          <w:rFonts w:ascii="Times New Roman" w:hAnsi="Times New Roman" w:cs="Times New Roman"/>
        </w:rPr>
        <w:t xml:space="preserve">showed strong correlation </w:t>
      </w:r>
      <w:r w:rsidR="000D4840" w:rsidRPr="008B3854">
        <w:rPr>
          <w:rFonts w:ascii="Times New Roman" w:hAnsi="Times New Roman" w:cs="Times New Roman"/>
        </w:rPr>
        <w:t xml:space="preserve">between </w:t>
      </w:r>
      <w:r w:rsidR="0083612F" w:rsidRPr="008B3854">
        <w:rPr>
          <w:rFonts w:ascii="Times New Roman" w:hAnsi="Times New Roman" w:cs="Times New Roman"/>
        </w:rPr>
        <w:t xml:space="preserve">the two stands </w:t>
      </w:r>
      <w:r w:rsidR="000D4840" w:rsidRPr="008B3854">
        <w:rPr>
          <w:rFonts w:ascii="Times New Roman" w:hAnsi="Times New Roman" w:cs="Times New Roman"/>
        </w:rPr>
        <w:t>(</w:t>
      </w:r>
      <w:r w:rsidR="0083612F" w:rsidRPr="008B3854">
        <w:rPr>
          <w:rFonts w:ascii="Times New Roman" w:hAnsi="Times New Roman" w:cs="Times New Roman"/>
        </w:rPr>
        <w:t xml:space="preserve">Fig. 1c; </w:t>
      </w:r>
      <w:r w:rsidR="000D4840" w:rsidRPr="008B3854">
        <w:rPr>
          <w:rFonts w:ascii="Times New Roman" w:hAnsi="Times New Roman" w:cs="Times New Roman"/>
        </w:rPr>
        <w:t xml:space="preserve">r = 0.7, </w:t>
      </w:r>
      <w:r w:rsidR="000D4840" w:rsidRPr="008B3854">
        <w:rPr>
          <w:rFonts w:ascii="Times New Roman" w:hAnsi="Times New Roman" w:cs="Times New Roman"/>
          <w:lang w:val="da-DK"/>
        </w:rPr>
        <w:t>t = 2.6135, df = 7, p = 0.035</w:t>
      </w:r>
      <w:r w:rsidR="000D4840" w:rsidRPr="008B3854">
        <w:rPr>
          <w:rFonts w:ascii="Times New Roman" w:hAnsi="Times New Roman" w:cs="Times New Roman"/>
        </w:rPr>
        <w:t xml:space="preserve">). Centrality was also highly correlated with total abundance </w:t>
      </w:r>
      <w:r w:rsidR="008954C8" w:rsidRPr="008B3854">
        <w:rPr>
          <w:rFonts w:ascii="Times New Roman" w:hAnsi="Times New Roman" w:cs="Times New Roman"/>
        </w:rPr>
        <w:t xml:space="preserve">in </w:t>
      </w:r>
      <w:r w:rsidR="000D4840" w:rsidRPr="008B3854">
        <w:rPr>
          <w:rFonts w:ascii="Times New Roman" w:hAnsi="Times New Roman" w:cs="Times New Roman"/>
        </w:rPr>
        <w:t>both networks (</w:t>
      </w:r>
      <w:r w:rsidR="006A3F89" w:rsidRPr="008B3854">
        <w:rPr>
          <w:rFonts w:ascii="Times New Roman" w:hAnsi="Times New Roman" w:cs="Times New Roman"/>
        </w:rPr>
        <w:t xml:space="preserve">Fig. 1d; </w:t>
      </w:r>
      <w:r w:rsidR="00CD62C1" w:rsidRPr="008B3854">
        <w:rPr>
          <w:rFonts w:ascii="Times New Roman" w:hAnsi="Times New Roman" w:cs="Times New Roman"/>
        </w:rPr>
        <w:t>Garden</w:t>
      </w:r>
      <w:r w:rsidR="000D4840" w:rsidRPr="008B3854">
        <w:rPr>
          <w:rFonts w:ascii="Times New Roman" w:hAnsi="Times New Roman" w:cs="Times New Roman"/>
        </w:rPr>
        <w:t xml:space="preserve">: r = 0.77, </w:t>
      </w:r>
      <w:r w:rsidR="000D4840" w:rsidRPr="008B3854">
        <w:rPr>
          <w:rFonts w:ascii="Times New Roman" w:hAnsi="Times New Roman" w:cs="Times New Roman"/>
          <w:lang w:val="fi-FI"/>
        </w:rPr>
        <w:t>t = 3.2427, df = 7, p = 0.014</w:t>
      </w:r>
      <w:r w:rsidR="000D4840" w:rsidRPr="008B3854">
        <w:rPr>
          <w:rFonts w:ascii="Times New Roman" w:hAnsi="Times New Roman" w:cs="Times New Roman"/>
        </w:rPr>
        <w:t xml:space="preserve">; </w:t>
      </w:r>
      <w:r w:rsidR="00CD62C1" w:rsidRPr="008B3854">
        <w:rPr>
          <w:rFonts w:ascii="Times New Roman" w:hAnsi="Times New Roman" w:cs="Times New Roman"/>
        </w:rPr>
        <w:t>Natural</w:t>
      </w:r>
      <w:r w:rsidR="000D4840" w:rsidRPr="008B3854">
        <w:rPr>
          <w:rFonts w:ascii="Times New Roman" w:hAnsi="Times New Roman" w:cs="Times New Roman"/>
        </w:rPr>
        <w:t xml:space="preserve">: r = 0.86, </w:t>
      </w:r>
      <w:r w:rsidR="000D4840" w:rsidRPr="008B3854">
        <w:rPr>
          <w:rFonts w:ascii="Times New Roman" w:hAnsi="Times New Roman" w:cs="Times New Roman"/>
          <w:lang w:val="fi-FI"/>
        </w:rPr>
        <w:t>t = 4.43, df = 7, p = 0.003</w:t>
      </w:r>
      <w:r w:rsidR="000D4840" w:rsidRPr="008B3854">
        <w:rPr>
          <w:rFonts w:ascii="Times New Roman" w:hAnsi="Times New Roman" w:cs="Times New Roman"/>
        </w:rPr>
        <w:t xml:space="preserve">). </w:t>
      </w:r>
      <w:r w:rsidR="00A8216A">
        <w:rPr>
          <w:rFonts w:ascii="Times New Roman" w:hAnsi="Times New Roman" w:cs="Times New Roman"/>
        </w:rPr>
        <w:t xml:space="preserve">In combination, the similarity of </w:t>
      </w:r>
      <w:r w:rsidR="00A61C3F">
        <w:rPr>
          <w:rFonts w:ascii="Times New Roman" w:hAnsi="Times New Roman" w:cs="Times New Roman"/>
        </w:rPr>
        <w:t xml:space="preserve">both the whole and node level </w:t>
      </w:r>
      <w:r w:rsidR="00A8216A">
        <w:rPr>
          <w:rFonts w:ascii="Times New Roman" w:hAnsi="Times New Roman" w:cs="Times New Roman"/>
        </w:rPr>
        <w:t xml:space="preserve">network </w:t>
      </w:r>
      <w:r w:rsidR="00A61C3F">
        <w:rPr>
          <w:rFonts w:ascii="Times New Roman" w:hAnsi="Times New Roman" w:cs="Times New Roman"/>
        </w:rPr>
        <w:t xml:space="preserve">structure </w:t>
      </w:r>
      <w:r w:rsidR="00A8216A">
        <w:rPr>
          <w:rFonts w:ascii="Times New Roman" w:hAnsi="Times New Roman" w:cs="Times New Roman"/>
        </w:rPr>
        <w:t>between the common garden and the wild indicate</w:t>
      </w:r>
      <w:r w:rsidR="007F2BD3">
        <w:rPr>
          <w:rFonts w:ascii="Times New Roman" w:hAnsi="Times New Roman" w:cs="Times New Roman"/>
        </w:rPr>
        <w:t>s</w:t>
      </w:r>
      <w:r w:rsidR="00A8216A">
        <w:rPr>
          <w:rFonts w:ascii="Times New Roman" w:hAnsi="Times New Roman" w:cs="Times New Roman"/>
        </w:rPr>
        <w:t xml:space="preserve"> that the common </w:t>
      </w:r>
      <w:r w:rsidR="002F2472">
        <w:rPr>
          <w:rFonts w:ascii="Times New Roman" w:hAnsi="Times New Roman" w:cs="Times New Roman"/>
        </w:rPr>
        <w:t>garden environment captures much</w:t>
      </w:r>
      <w:r w:rsidR="00A8216A">
        <w:rPr>
          <w:rFonts w:ascii="Times New Roman" w:hAnsi="Times New Roman" w:cs="Times New Roman"/>
        </w:rPr>
        <w:t xml:space="preserve"> of the natural variation that exists in nature and accurately reflects natural processes.</w:t>
      </w:r>
    </w:p>
    <w:p w14:paraId="07CB788F" w14:textId="599E5A50" w:rsidR="00C37359" w:rsidRPr="008B3854" w:rsidRDefault="0086512C" w:rsidP="002C6F25">
      <w:pPr>
        <w:spacing w:line="480" w:lineRule="auto"/>
        <w:ind w:firstLine="720"/>
        <w:rPr>
          <w:rFonts w:ascii="Times New Roman" w:hAnsi="Times New Roman" w:cs="Times New Roman"/>
        </w:rPr>
      </w:pPr>
      <w:r w:rsidRPr="008B3854">
        <w:rPr>
          <w:rFonts w:ascii="Times New Roman" w:hAnsi="Times New Roman" w:cs="Times New Roman"/>
        </w:rPr>
        <w:t xml:space="preserve">In the common garden, where the effect of environmental variation was controlled, genotype was an important factor contributing to network structure. Genotype </w:t>
      </w:r>
      <w:r w:rsidR="00322F78" w:rsidRPr="008B3854">
        <w:rPr>
          <w:rFonts w:ascii="Times New Roman" w:hAnsi="Times New Roman" w:cs="Times New Roman"/>
        </w:rPr>
        <w:t xml:space="preserve">was a significant predictor of </w:t>
      </w:r>
      <w:r w:rsidR="0028176C" w:rsidRPr="008B3854">
        <w:rPr>
          <w:rFonts w:ascii="Times New Roman" w:hAnsi="Times New Roman" w:cs="Times New Roman"/>
        </w:rPr>
        <w:t>interaction</w:t>
      </w:r>
      <w:r w:rsidR="00D52A16">
        <w:rPr>
          <w:rFonts w:ascii="Times New Roman" w:hAnsi="Times New Roman" w:cs="Times New Roman"/>
        </w:rPr>
        <w:t>s</w:t>
      </w:r>
      <w:r w:rsidR="0028176C" w:rsidRPr="008B3854">
        <w:rPr>
          <w:rFonts w:ascii="Times New Roman" w:hAnsi="Times New Roman" w:cs="Times New Roman"/>
        </w:rPr>
        <w:t xml:space="preserve"> on individual </w:t>
      </w:r>
      <w:r w:rsidRPr="008B3854">
        <w:rPr>
          <w:rFonts w:ascii="Times New Roman" w:hAnsi="Times New Roman" w:cs="Times New Roman"/>
        </w:rPr>
        <w:t>tree</w:t>
      </w:r>
      <w:r w:rsidR="0028176C" w:rsidRPr="008B3854">
        <w:rPr>
          <w:rFonts w:ascii="Times New Roman" w:hAnsi="Times New Roman" w:cs="Times New Roman"/>
        </w:rPr>
        <w:t>s</w:t>
      </w:r>
      <w:r w:rsidRPr="008B3854">
        <w:rPr>
          <w:rFonts w:ascii="Times New Roman" w:hAnsi="Times New Roman" w:cs="Times New Roman"/>
        </w:rPr>
        <w:t xml:space="preserve"> (</w:t>
      </w:r>
      <w:r w:rsidR="00FE79B0" w:rsidRPr="008B3854">
        <w:rPr>
          <w:rFonts w:ascii="Times New Roman" w:hAnsi="Times New Roman" w:cs="Times New Roman"/>
        </w:rPr>
        <w:t xml:space="preserve">Fig. </w:t>
      </w:r>
      <w:r w:rsidR="00C009D3" w:rsidRPr="008B3854">
        <w:rPr>
          <w:rFonts w:ascii="Times New Roman" w:hAnsi="Times New Roman" w:cs="Times New Roman"/>
        </w:rPr>
        <w:t>2</w:t>
      </w:r>
      <w:r w:rsidR="000249DB" w:rsidRPr="008B3854">
        <w:rPr>
          <w:rFonts w:ascii="Times New Roman" w:hAnsi="Times New Roman" w:cs="Times New Roman"/>
        </w:rPr>
        <w:t>a</w:t>
      </w:r>
      <w:r w:rsidR="00FE79B0" w:rsidRPr="008B3854">
        <w:rPr>
          <w:rFonts w:ascii="Times New Roman" w:hAnsi="Times New Roman" w:cs="Times New Roman"/>
        </w:rPr>
        <w:t xml:space="preserve">; </w:t>
      </w:r>
      <w:r w:rsidR="00532C41" w:rsidRPr="008B3854">
        <w:rPr>
          <w:rFonts w:ascii="Times New Roman" w:hAnsi="Times New Roman" w:cs="Times New Roman"/>
          <w:lang w:val="is-IS"/>
        </w:rPr>
        <w:t>F = 3.4213, num df = 12.000, denom df = 14.668, p-value = 0.01426</w:t>
      </w:r>
      <w:r w:rsidR="00532C41" w:rsidRPr="008B3854">
        <w:rPr>
          <w:rFonts w:ascii="Times New Roman" w:hAnsi="Times New Roman" w:cs="Times New Roman"/>
        </w:rPr>
        <w:t>)</w:t>
      </w:r>
      <w:r w:rsidRPr="008B3854">
        <w:rPr>
          <w:rFonts w:ascii="Times New Roman" w:hAnsi="Times New Roman" w:cs="Times New Roman"/>
        </w:rPr>
        <w:t xml:space="preserve">. </w:t>
      </w:r>
      <w:r w:rsidR="000E6E99" w:rsidRPr="008B3854">
        <w:rPr>
          <w:rFonts w:ascii="Times New Roman" w:hAnsi="Times New Roman" w:cs="Times New Roman"/>
        </w:rPr>
        <w:t xml:space="preserve">Similar to the effect of a </w:t>
      </w:r>
      <w:r w:rsidR="00847E33" w:rsidRPr="008B3854">
        <w:rPr>
          <w:rFonts w:ascii="Times New Roman" w:hAnsi="Times New Roman" w:cs="Times New Roman"/>
        </w:rPr>
        <w:t xml:space="preserve">genetically controlled </w:t>
      </w:r>
      <w:r w:rsidR="00A11944" w:rsidRPr="008B3854">
        <w:rPr>
          <w:rFonts w:ascii="Times New Roman" w:hAnsi="Times New Roman" w:cs="Times New Roman"/>
        </w:rPr>
        <w:t>trait (bark roughness)</w:t>
      </w:r>
      <w:r w:rsidR="00847E33" w:rsidRPr="008B3854">
        <w:rPr>
          <w:rFonts w:ascii="Times New Roman" w:hAnsi="Times New Roman" w:cs="Times New Roman"/>
        </w:rPr>
        <w:t xml:space="preserve"> </w:t>
      </w:r>
      <w:r w:rsidR="007270C3" w:rsidRPr="008B3854">
        <w:rPr>
          <w:rFonts w:ascii="Times New Roman" w:hAnsi="Times New Roman" w:cs="Times New Roman"/>
        </w:rPr>
        <w:t xml:space="preserve">on </w:t>
      </w:r>
      <w:r w:rsidR="00EA525C">
        <w:rPr>
          <w:rFonts w:ascii="Times New Roman" w:hAnsi="Times New Roman" w:cs="Times New Roman"/>
        </w:rPr>
        <w:t xml:space="preserve">a dominant </w:t>
      </w:r>
      <w:r w:rsidR="000E6E99" w:rsidRPr="008B3854">
        <w:rPr>
          <w:rFonts w:ascii="Times New Roman" w:hAnsi="Times New Roman" w:cs="Times New Roman"/>
        </w:rPr>
        <w:t>lichen</w:t>
      </w:r>
      <w:r w:rsidR="00844C3F" w:rsidRPr="00AC70A9">
        <w:rPr>
          <w:rFonts w:ascii="Times New Roman" w:hAnsi="Times New Roman" w:cs="Times New Roman"/>
          <w:vertAlign w:val="superscript"/>
        </w:rPr>
        <w:t>5</w:t>
      </w:r>
      <w:r w:rsidR="00847E33" w:rsidRPr="008B3854">
        <w:rPr>
          <w:rFonts w:ascii="Times New Roman" w:hAnsi="Times New Roman" w:cs="Times New Roman"/>
        </w:rPr>
        <w:t xml:space="preserve">, </w:t>
      </w:r>
      <w:r w:rsidR="000E6E99" w:rsidRPr="008B3854">
        <w:rPr>
          <w:rFonts w:ascii="Times New Roman" w:hAnsi="Times New Roman" w:cs="Times New Roman"/>
        </w:rPr>
        <w:t xml:space="preserve">we </w:t>
      </w:r>
      <w:r w:rsidR="00A11944" w:rsidRPr="008B3854">
        <w:rPr>
          <w:rFonts w:ascii="Times New Roman" w:hAnsi="Times New Roman" w:cs="Times New Roman"/>
        </w:rPr>
        <w:t xml:space="preserve">found that </w:t>
      </w:r>
      <w:r w:rsidR="00A8216A">
        <w:rPr>
          <w:rFonts w:ascii="Times New Roman" w:hAnsi="Times New Roman" w:cs="Times New Roman"/>
        </w:rPr>
        <w:t xml:space="preserve">individual </w:t>
      </w:r>
      <w:r w:rsidR="00A11944" w:rsidRPr="008B3854">
        <w:rPr>
          <w:rFonts w:ascii="Times New Roman" w:hAnsi="Times New Roman" w:cs="Times New Roman"/>
        </w:rPr>
        <w:t xml:space="preserve">tree </w:t>
      </w:r>
      <w:r w:rsidR="00A8216A">
        <w:rPr>
          <w:rFonts w:ascii="Times New Roman" w:hAnsi="Times New Roman" w:cs="Times New Roman"/>
        </w:rPr>
        <w:t>genotypes</w:t>
      </w:r>
      <w:r w:rsidR="00A8216A" w:rsidRPr="008B3854">
        <w:rPr>
          <w:rFonts w:ascii="Times New Roman" w:hAnsi="Times New Roman" w:cs="Times New Roman"/>
        </w:rPr>
        <w:t xml:space="preserve"> </w:t>
      </w:r>
      <w:r w:rsidR="00A11944" w:rsidRPr="008B3854">
        <w:rPr>
          <w:rFonts w:ascii="Times New Roman" w:hAnsi="Times New Roman" w:cs="Times New Roman"/>
        </w:rPr>
        <w:t xml:space="preserve">with similar levels of bark roughness had similar levels of lichen interactions </w:t>
      </w:r>
      <w:r w:rsidR="007B2641" w:rsidRPr="008B3854">
        <w:rPr>
          <w:rFonts w:ascii="Times New Roman" w:hAnsi="Times New Roman" w:cs="Times New Roman"/>
        </w:rPr>
        <w:t>(</w:t>
      </w:r>
      <w:r w:rsidR="00883CA4" w:rsidRPr="008B3854">
        <w:rPr>
          <w:rFonts w:ascii="Times New Roman" w:hAnsi="Times New Roman" w:cs="Times New Roman"/>
        </w:rPr>
        <w:t>Fig. 2</w:t>
      </w:r>
      <w:r w:rsidR="002C03E8" w:rsidRPr="008B3854">
        <w:rPr>
          <w:rFonts w:ascii="Times New Roman" w:hAnsi="Times New Roman" w:cs="Times New Roman"/>
        </w:rPr>
        <w:t xml:space="preserve">a; </w:t>
      </w:r>
      <w:r w:rsidR="000E6E99" w:rsidRPr="008B3854">
        <w:rPr>
          <w:rFonts w:ascii="Times New Roman" w:hAnsi="Times New Roman" w:cs="Times New Roman"/>
        </w:rPr>
        <w:t>Mantel</w:t>
      </w:r>
      <w:r w:rsidR="00A11944" w:rsidRPr="008B3854">
        <w:rPr>
          <w:rFonts w:ascii="Times New Roman" w:hAnsi="Times New Roman" w:cs="Times New Roman"/>
        </w:rPr>
        <w:t xml:space="preserve"> R = 0.08, p = 0.013</w:t>
      </w:r>
      <w:r w:rsidR="000C5C01">
        <w:rPr>
          <w:rFonts w:ascii="Times New Roman" w:hAnsi="Times New Roman" w:cs="Times New Roman"/>
        </w:rPr>
        <w:t xml:space="preserve">), which was similar to </w:t>
      </w:r>
      <w:r w:rsidR="00A90749">
        <w:rPr>
          <w:rFonts w:ascii="Times New Roman" w:hAnsi="Times New Roman" w:cs="Times New Roman"/>
        </w:rPr>
        <w:t xml:space="preserve">the correlation </w:t>
      </w:r>
      <w:r w:rsidR="000C5C01">
        <w:rPr>
          <w:rFonts w:ascii="Times New Roman" w:hAnsi="Times New Roman" w:cs="Times New Roman"/>
        </w:rPr>
        <w:t xml:space="preserve">observed between bark roughness and lichen interactions in the natural stands (Fig 2b: </w:t>
      </w:r>
      <w:r w:rsidR="00502ACF">
        <w:rPr>
          <w:rFonts w:ascii="Times New Roman" w:hAnsi="Times New Roman" w:cs="Times New Roman"/>
        </w:rPr>
        <w:t>r = -0.53</w:t>
      </w:r>
      <w:r w:rsidR="00CE2069">
        <w:rPr>
          <w:rFonts w:ascii="Times New Roman" w:hAnsi="Times New Roman" w:cs="Times New Roman"/>
        </w:rPr>
        <w:t>, p = 0.05</w:t>
      </w:r>
      <w:r w:rsidR="00502ACF">
        <w:rPr>
          <w:rFonts w:ascii="Times New Roman" w:hAnsi="Times New Roman" w:cs="Times New Roman"/>
        </w:rPr>
        <w:t>0</w:t>
      </w:r>
      <w:r w:rsidR="00CE2069">
        <w:rPr>
          <w:rFonts w:ascii="Times New Roman" w:hAnsi="Times New Roman" w:cs="Times New Roman"/>
        </w:rPr>
        <w:t>)</w:t>
      </w:r>
      <w:r w:rsidR="00E333C6">
        <w:rPr>
          <w:rFonts w:ascii="Times New Roman" w:hAnsi="Times New Roman" w:cs="Times New Roman"/>
        </w:rPr>
        <w:t>.</w:t>
      </w:r>
    </w:p>
    <w:p w14:paraId="0E78C858" w14:textId="3D21E409" w:rsidR="00E80486" w:rsidRPr="008B3854" w:rsidRDefault="00093C54" w:rsidP="00CD2102">
      <w:pPr>
        <w:spacing w:line="480" w:lineRule="auto"/>
        <w:ind w:firstLine="720"/>
        <w:rPr>
          <w:rFonts w:ascii="Times New Roman" w:hAnsi="Times New Roman" w:cs="Times New Roman"/>
        </w:rPr>
      </w:pPr>
      <w:r w:rsidRPr="008B3854">
        <w:rPr>
          <w:rFonts w:ascii="Times New Roman" w:hAnsi="Times New Roman" w:cs="Times New Roman"/>
        </w:rPr>
        <w:lastRenderedPageBreak/>
        <w:t>W</w:t>
      </w:r>
      <w:r w:rsidR="00015D08" w:rsidRPr="008B3854">
        <w:rPr>
          <w:rFonts w:ascii="Times New Roman" w:hAnsi="Times New Roman" w:cs="Times New Roman"/>
        </w:rPr>
        <w:t xml:space="preserve">e also examined how </w:t>
      </w:r>
      <w:r w:rsidR="00015D08" w:rsidRPr="008B3854">
        <w:rPr>
          <w:rFonts w:ascii="Times New Roman" w:hAnsi="Times New Roman" w:cs="Times New Roman"/>
          <w:i/>
        </w:rPr>
        <w:t>P. angustifolia</w:t>
      </w:r>
      <w:r w:rsidR="00015D08" w:rsidRPr="008B3854">
        <w:rPr>
          <w:rFonts w:ascii="Times New Roman" w:hAnsi="Times New Roman" w:cs="Times New Roman"/>
        </w:rPr>
        <w:t xml:space="preserve"> genotypic </w:t>
      </w:r>
      <w:r w:rsidR="00475386" w:rsidRPr="008B3854">
        <w:rPr>
          <w:rFonts w:ascii="Times New Roman" w:hAnsi="Times New Roman" w:cs="Times New Roman"/>
        </w:rPr>
        <w:t>differentiation</w:t>
      </w:r>
      <w:r w:rsidR="00E96BAD" w:rsidRPr="008B3854">
        <w:rPr>
          <w:rFonts w:ascii="Times New Roman" w:hAnsi="Times New Roman" w:cs="Times New Roman"/>
        </w:rPr>
        <w:t xml:space="preserve"> </w:t>
      </w:r>
      <w:r w:rsidR="00015D08" w:rsidRPr="008B3854">
        <w:rPr>
          <w:rFonts w:ascii="Times New Roman" w:hAnsi="Times New Roman" w:cs="Times New Roman"/>
        </w:rPr>
        <w:t>contribute</w:t>
      </w:r>
      <w:r w:rsidR="00533791">
        <w:rPr>
          <w:rFonts w:ascii="Times New Roman" w:hAnsi="Times New Roman" w:cs="Times New Roman"/>
        </w:rPr>
        <w:t>s</w:t>
      </w:r>
      <w:r w:rsidR="00015D08" w:rsidRPr="008B3854">
        <w:rPr>
          <w:rFonts w:ascii="Times New Roman" w:hAnsi="Times New Roman" w:cs="Times New Roman"/>
        </w:rPr>
        <w:t xml:space="preserve"> to the formation </w:t>
      </w:r>
      <w:r w:rsidR="00B0317F" w:rsidRPr="008B3854">
        <w:rPr>
          <w:rFonts w:ascii="Times New Roman" w:hAnsi="Times New Roman" w:cs="Times New Roman"/>
        </w:rPr>
        <w:t>of groups of tree genotypes</w:t>
      </w:r>
      <w:r w:rsidR="00015D08" w:rsidRPr="008B3854">
        <w:rPr>
          <w:rFonts w:ascii="Times New Roman" w:hAnsi="Times New Roman" w:cs="Times New Roman"/>
        </w:rPr>
        <w:t xml:space="preserve"> and lichen species</w:t>
      </w:r>
      <w:r w:rsidR="00C87326">
        <w:rPr>
          <w:rFonts w:ascii="Times New Roman" w:hAnsi="Times New Roman" w:cs="Times New Roman"/>
        </w:rPr>
        <w:t xml:space="preserve"> and found significant modular structure</w:t>
      </w:r>
      <w:r w:rsidR="00015D08" w:rsidRPr="008B3854">
        <w:rPr>
          <w:rFonts w:ascii="Times New Roman" w:hAnsi="Times New Roman" w:cs="Times New Roman"/>
        </w:rPr>
        <w:t xml:space="preserve">. </w:t>
      </w:r>
      <w:r w:rsidR="004E2671" w:rsidRPr="008B3854">
        <w:rPr>
          <w:rFonts w:ascii="Times New Roman" w:hAnsi="Times New Roman" w:cs="Times New Roman"/>
        </w:rPr>
        <w:t xml:space="preserve">Using a bipartite (two-mode) network approach in which </w:t>
      </w:r>
      <w:r w:rsidR="00E80486" w:rsidRPr="008B3854">
        <w:rPr>
          <w:rFonts w:ascii="Times New Roman" w:hAnsi="Times New Roman" w:cs="Times New Roman"/>
        </w:rPr>
        <w:t xml:space="preserve">genotype-species networks </w:t>
      </w:r>
      <w:r w:rsidR="009B48FC" w:rsidRPr="008B3854">
        <w:rPr>
          <w:rFonts w:ascii="Times New Roman" w:hAnsi="Times New Roman" w:cs="Times New Roman"/>
        </w:rPr>
        <w:t xml:space="preserve">were modeled using the </w:t>
      </w:r>
      <w:r w:rsidR="00280834" w:rsidRPr="008B3854">
        <w:rPr>
          <w:rFonts w:ascii="Times New Roman" w:hAnsi="Times New Roman" w:cs="Times New Roman"/>
        </w:rPr>
        <w:t xml:space="preserve">species maximum </w:t>
      </w:r>
      <w:r w:rsidR="009B48FC" w:rsidRPr="008B3854">
        <w:rPr>
          <w:rFonts w:ascii="Times New Roman" w:hAnsi="Times New Roman" w:cs="Times New Roman"/>
        </w:rPr>
        <w:t xml:space="preserve">relativized </w:t>
      </w:r>
      <w:r w:rsidR="00280834" w:rsidRPr="008B3854">
        <w:rPr>
          <w:rFonts w:ascii="Times New Roman" w:hAnsi="Times New Roman" w:cs="Times New Roman"/>
        </w:rPr>
        <w:t xml:space="preserve">values </w:t>
      </w:r>
      <w:r w:rsidR="009B48FC" w:rsidRPr="008B3854">
        <w:rPr>
          <w:rFonts w:ascii="Times New Roman" w:hAnsi="Times New Roman" w:cs="Times New Roman"/>
        </w:rPr>
        <w:t xml:space="preserve">of each lichen species </w:t>
      </w:r>
      <w:r w:rsidR="006343B4">
        <w:rPr>
          <w:rFonts w:ascii="Times New Roman" w:hAnsi="Times New Roman" w:cs="Times New Roman"/>
        </w:rPr>
        <w:t>across all</w:t>
      </w:r>
      <w:r w:rsidR="009B48FC" w:rsidRPr="008B3854">
        <w:rPr>
          <w:rFonts w:ascii="Times New Roman" w:hAnsi="Times New Roman" w:cs="Times New Roman"/>
        </w:rPr>
        <w:t xml:space="preserve"> </w:t>
      </w:r>
      <w:r w:rsidR="005B7D24" w:rsidRPr="008B3854">
        <w:rPr>
          <w:rFonts w:ascii="Times New Roman" w:hAnsi="Times New Roman" w:cs="Times New Roman"/>
          <w:i/>
        </w:rPr>
        <w:t>P. angustifolia</w:t>
      </w:r>
      <w:r w:rsidR="005B7D24" w:rsidRPr="008B3854">
        <w:rPr>
          <w:rFonts w:ascii="Times New Roman" w:hAnsi="Times New Roman" w:cs="Times New Roman"/>
        </w:rPr>
        <w:t xml:space="preserve"> genotypes,</w:t>
      </w:r>
      <w:r w:rsidR="009B48FC" w:rsidRPr="008B3854">
        <w:rPr>
          <w:rFonts w:ascii="Times New Roman" w:hAnsi="Times New Roman" w:cs="Times New Roman"/>
        </w:rPr>
        <w:t xml:space="preserve"> we found </w:t>
      </w:r>
      <w:r w:rsidR="00E80486" w:rsidRPr="008B3854">
        <w:rPr>
          <w:rFonts w:ascii="Times New Roman" w:hAnsi="Times New Roman" w:cs="Times New Roman"/>
        </w:rPr>
        <w:t xml:space="preserve">significant </w:t>
      </w:r>
      <w:r w:rsidR="009B48FC" w:rsidRPr="008B3854">
        <w:rPr>
          <w:rFonts w:ascii="Times New Roman" w:hAnsi="Times New Roman" w:cs="Times New Roman"/>
        </w:rPr>
        <w:t xml:space="preserve">modularity in the common garden stand </w:t>
      </w:r>
      <w:r w:rsidR="00E80486" w:rsidRPr="008B3854">
        <w:rPr>
          <w:rFonts w:ascii="Times New Roman" w:hAnsi="Times New Roman" w:cs="Times New Roman"/>
        </w:rPr>
        <w:t>(</w:t>
      </w:r>
      <w:r w:rsidR="00083EEC" w:rsidRPr="008B3854">
        <w:rPr>
          <w:rFonts w:ascii="Times New Roman" w:hAnsi="Times New Roman" w:cs="Times New Roman"/>
        </w:rPr>
        <w:t>Fig. 3</w:t>
      </w:r>
      <w:r w:rsidR="00280834" w:rsidRPr="008B3854">
        <w:rPr>
          <w:rFonts w:ascii="Times New Roman" w:hAnsi="Times New Roman" w:cs="Times New Roman"/>
        </w:rPr>
        <w:t xml:space="preserve">a; </w:t>
      </w:r>
      <w:r w:rsidR="00E80486" w:rsidRPr="008B3854">
        <w:rPr>
          <w:rFonts w:ascii="Times New Roman" w:hAnsi="Times New Roman" w:cs="Times New Roman"/>
        </w:rPr>
        <w:t>z = 9.64, p</w:t>
      </w:r>
      <w:r w:rsidR="009B48FC" w:rsidRPr="008B3854">
        <w:rPr>
          <w:rFonts w:ascii="Times New Roman" w:hAnsi="Times New Roman" w:cs="Times New Roman"/>
        </w:rPr>
        <w:t xml:space="preserve"> </w:t>
      </w:r>
      <w:r w:rsidR="00E80486" w:rsidRPr="008B3854">
        <w:rPr>
          <w:rFonts w:ascii="Times New Roman" w:hAnsi="Times New Roman" w:cs="Times New Roman"/>
        </w:rPr>
        <w:t>&lt;</w:t>
      </w:r>
      <w:r w:rsidR="009B48FC" w:rsidRPr="008B3854">
        <w:rPr>
          <w:rFonts w:ascii="Times New Roman" w:hAnsi="Times New Roman" w:cs="Times New Roman"/>
        </w:rPr>
        <w:t xml:space="preserve"> </w:t>
      </w:r>
      <w:r w:rsidR="00E80486" w:rsidRPr="008B3854">
        <w:rPr>
          <w:rFonts w:ascii="Times New Roman" w:hAnsi="Times New Roman" w:cs="Times New Roman"/>
        </w:rPr>
        <w:t>0.001</w:t>
      </w:r>
      <w:r w:rsidR="009B48FC" w:rsidRPr="008B3854">
        <w:rPr>
          <w:rFonts w:ascii="Times New Roman" w:hAnsi="Times New Roman" w:cs="Times New Roman"/>
        </w:rPr>
        <w:t>)</w:t>
      </w:r>
      <w:r w:rsidR="00280834" w:rsidRPr="008B3854">
        <w:rPr>
          <w:rFonts w:ascii="Times New Roman" w:hAnsi="Times New Roman" w:cs="Times New Roman"/>
        </w:rPr>
        <w:t xml:space="preserve">. When using </w:t>
      </w:r>
      <w:r w:rsidR="006343B4">
        <w:rPr>
          <w:rFonts w:ascii="Times New Roman" w:hAnsi="Times New Roman" w:cs="Times New Roman"/>
        </w:rPr>
        <w:t xml:space="preserve">the same analyses </w:t>
      </w:r>
      <w:r w:rsidR="00CD1BFE" w:rsidRPr="008B3854">
        <w:rPr>
          <w:rFonts w:ascii="Times New Roman" w:hAnsi="Times New Roman" w:cs="Times New Roman"/>
        </w:rPr>
        <w:t>on individual trees in the natural stand, we also found significant modularity (</w:t>
      </w:r>
      <w:r w:rsidR="00083EEC" w:rsidRPr="008B3854">
        <w:rPr>
          <w:rFonts w:ascii="Times New Roman" w:hAnsi="Times New Roman" w:cs="Times New Roman"/>
        </w:rPr>
        <w:t>Fig. 3</w:t>
      </w:r>
      <w:r w:rsidR="00987D2A" w:rsidRPr="008B3854">
        <w:rPr>
          <w:rFonts w:ascii="Times New Roman" w:hAnsi="Times New Roman" w:cs="Times New Roman"/>
        </w:rPr>
        <w:t xml:space="preserve">b; </w:t>
      </w:r>
      <w:r w:rsidR="00D07FBF" w:rsidRPr="008B3854">
        <w:rPr>
          <w:rFonts w:ascii="Times New Roman" w:hAnsi="Times New Roman" w:cs="Times New Roman"/>
        </w:rPr>
        <w:t>z = 7.42</w:t>
      </w:r>
      <w:r w:rsidR="00E80486" w:rsidRPr="008B3854">
        <w:rPr>
          <w:rFonts w:ascii="Times New Roman" w:hAnsi="Times New Roman" w:cs="Times New Roman"/>
        </w:rPr>
        <w:t>, p</w:t>
      </w:r>
      <w:r w:rsidR="009F3195" w:rsidRPr="008B3854">
        <w:rPr>
          <w:rFonts w:ascii="Times New Roman" w:hAnsi="Times New Roman" w:cs="Times New Roman"/>
        </w:rPr>
        <w:t xml:space="preserve"> </w:t>
      </w:r>
      <w:r w:rsidR="00E80486" w:rsidRPr="008B3854">
        <w:rPr>
          <w:rFonts w:ascii="Times New Roman" w:hAnsi="Times New Roman" w:cs="Times New Roman"/>
        </w:rPr>
        <w:t>&lt;</w:t>
      </w:r>
      <w:r w:rsidR="009F3195" w:rsidRPr="008B3854">
        <w:rPr>
          <w:rFonts w:ascii="Times New Roman" w:hAnsi="Times New Roman" w:cs="Times New Roman"/>
        </w:rPr>
        <w:t xml:space="preserve"> </w:t>
      </w:r>
      <w:r w:rsidR="00E80486" w:rsidRPr="008B3854">
        <w:rPr>
          <w:rFonts w:ascii="Times New Roman" w:hAnsi="Times New Roman" w:cs="Times New Roman"/>
        </w:rPr>
        <w:t>0.001).</w:t>
      </w:r>
      <w:r w:rsidR="004B1C93" w:rsidRPr="008B3854">
        <w:rPr>
          <w:rFonts w:ascii="Times New Roman" w:hAnsi="Times New Roman" w:cs="Times New Roman"/>
        </w:rPr>
        <w:t xml:space="preserve"> </w:t>
      </w:r>
      <w:r w:rsidR="000765EE">
        <w:rPr>
          <w:rFonts w:ascii="Times New Roman" w:hAnsi="Times New Roman" w:cs="Times New Roman"/>
        </w:rPr>
        <w:t>Furthermore, n</w:t>
      </w:r>
      <w:r w:rsidR="004B1C93" w:rsidRPr="008B3854">
        <w:rPr>
          <w:rFonts w:ascii="Times New Roman" w:hAnsi="Times New Roman" w:cs="Times New Roman"/>
        </w:rPr>
        <w:t xml:space="preserve">estedness of both of these networks was significantly lower than expected under a null model (Garden: z = -2.30, p &lt; 0.001; Natural Stand: z = -2.84, p &lt; 0.001), </w:t>
      </w:r>
      <w:r w:rsidR="005B09B1" w:rsidRPr="008B3854">
        <w:rPr>
          <w:rFonts w:ascii="Times New Roman" w:hAnsi="Times New Roman" w:cs="Times New Roman"/>
        </w:rPr>
        <w:t xml:space="preserve">most likely as a </w:t>
      </w:r>
      <w:r w:rsidR="004B1C93" w:rsidRPr="008B3854">
        <w:rPr>
          <w:rFonts w:ascii="Times New Roman" w:hAnsi="Times New Roman" w:cs="Times New Roman"/>
        </w:rPr>
        <w:t>result of module formation.</w:t>
      </w:r>
    </w:p>
    <w:p w14:paraId="0E7DA5DF" w14:textId="0D3BEE86" w:rsidR="00590442" w:rsidRDefault="00E80486" w:rsidP="00590442">
      <w:pPr>
        <w:spacing w:line="480" w:lineRule="auto"/>
        <w:ind w:firstLine="720"/>
        <w:rPr>
          <w:rFonts w:ascii="Times New Roman" w:hAnsi="Times New Roman" w:cs="Times New Roman"/>
        </w:rPr>
      </w:pPr>
      <w:r w:rsidRPr="008B3854">
        <w:rPr>
          <w:rFonts w:ascii="Times New Roman" w:hAnsi="Times New Roman" w:cs="Times New Roman"/>
        </w:rPr>
        <w:t xml:space="preserve">These findings support the hypothesis that genotypic variation in a foundation species can contribute to the structure of a network of interacting species. Several lines of evidence support this conclusion. First, the wild stand showed significant </w:t>
      </w:r>
      <w:r w:rsidR="00C14C2B" w:rsidRPr="008B3854">
        <w:rPr>
          <w:rFonts w:ascii="Times New Roman" w:hAnsi="Times New Roman" w:cs="Times New Roman"/>
        </w:rPr>
        <w:t xml:space="preserve">interaction </w:t>
      </w:r>
      <w:r w:rsidRPr="008B3854">
        <w:rPr>
          <w:rFonts w:ascii="Times New Roman" w:hAnsi="Times New Roman" w:cs="Times New Roman"/>
        </w:rPr>
        <w:t>network structure (Fig. 1a</w:t>
      </w:r>
      <w:r w:rsidR="00F60B05" w:rsidRPr="008B3854">
        <w:rPr>
          <w:rFonts w:ascii="Times New Roman" w:hAnsi="Times New Roman" w:cs="Times New Roman"/>
        </w:rPr>
        <w:t xml:space="preserve"> and b</w:t>
      </w:r>
      <w:r w:rsidRPr="008B3854">
        <w:rPr>
          <w:rFonts w:ascii="Times New Roman" w:hAnsi="Times New Roman" w:cs="Times New Roman"/>
        </w:rPr>
        <w:t xml:space="preserve">); and </w:t>
      </w:r>
      <w:r w:rsidR="00F60B05" w:rsidRPr="008B3854">
        <w:rPr>
          <w:rFonts w:ascii="Times New Roman" w:hAnsi="Times New Roman" w:cs="Times New Roman"/>
        </w:rPr>
        <w:t xml:space="preserve">both tree genotype and the </w:t>
      </w:r>
      <w:r w:rsidRPr="008B3854">
        <w:rPr>
          <w:rFonts w:ascii="Times New Roman" w:hAnsi="Times New Roman" w:cs="Times New Roman"/>
        </w:rPr>
        <w:t>genetically based tree trait, bark roughness, was a strong predictor of co-occurrence patterns (Fig. 2</w:t>
      </w:r>
      <w:r w:rsidR="00212957">
        <w:rPr>
          <w:rFonts w:ascii="Times New Roman" w:hAnsi="Times New Roman" w:cs="Times New Roman"/>
        </w:rPr>
        <w:t>a</w:t>
      </w:r>
      <w:r w:rsidR="00C14C2B" w:rsidRPr="008B3854">
        <w:rPr>
          <w:rFonts w:ascii="Times New Roman" w:hAnsi="Times New Roman" w:cs="Times New Roman"/>
        </w:rPr>
        <w:t>)</w:t>
      </w:r>
      <w:r w:rsidRPr="008B3854">
        <w:rPr>
          <w:rFonts w:ascii="Times New Roman" w:hAnsi="Times New Roman" w:cs="Times New Roman"/>
        </w:rPr>
        <w:t>. Second, the common garden network (Fig. 1b) structure showed a high degree of similarity to the wild stand network structure (Fig. 1c</w:t>
      </w:r>
      <w:r w:rsidR="00260D90">
        <w:rPr>
          <w:rFonts w:ascii="Times New Roman" w:hAnsi="Times New Roman" w:cs="Times New Roman"/>
        </w:rPr>
        <w:t xml:space="preserve"> and </w:t>
      </w:r>
      <w:r w:rsidRPr="008B3854">
        <w:rPr>
          <w:rFonts w:ascii="Times New Roman" w:hAnsi="Times New Roman" w:cs="Times New Roman"/>
        </w:rPr>
        <w:t>d). Third, tree genotype was a significant</w:t>
      </w:r>
      <w:r w:rsidR="002E4E69">
        <w:rPr>
          <w:rFonts w:ascii="Times New Roman" w:hAnsi="Times New Roman" w:cs="Times New Roman"/>
        </w:rPr>
        <w:t xml:space="preserve"> predictor of SES values (Fig. 2</w:t>
      </w:r>
      <w:r w:rsidRPr="008B3854">
        <w:rPr>
          <w:rFonts w:ascii="Times New Roman" w:hAnsi="Times New Roman" w:cs="Times New Roman"/>
        </w:rPr>
        <w:t>a)</w:t>
      </w:r>
      <w:r w:rsidR="00AF57FB">
        <w:rPr>
          <w:rFonts w:ascii="Times New Roman" w:hAnsi="Times New Roman" w:cs="Times New Roman"/>
        </w:rPr>
        <w:t>, displaying significant correlation with a genetically linked trait, bark roughness, both in the common garden (Fig. 2a) and in a naturally established stand of trees (Fig. 2b)</w:t>
      </w:r>
      <w:r w:rsidR="00D71CF8">
        <w:rPr>
          <w:rFonts w:ascii="Times New Roman" w:hAnsi="Times New Roman" w:cs="Times New Roman"/>
        </w:rPr>
        <w:t>. Last, both of the bipartite genotype-species networks  in the common garden and natural stand displayed significant modularity, suggesting that genotypic variation is leading to the formation of evolutionarily dynamic compartments within the community.</w:t>
      </w:r>
      <w:r w:rsidR="00EB0BB1">
        <w:rPr>
          <w:rFonts w:ascii="Times New Roman" w:hAnsi="Times New Roman" w:cs="Times New Roman"/>
        </w:rPr>
        <w:t xml:space="preserve"> </w:t>
      </w:r>
      <w:r w:rsidRPr="008B3854">
        <w:rPr>
          <w:rFonts w:ascii="Times New Roman" w:hAnsi="Times New Roman" w:cs="Times New Roman"/>
        </w:rPr>
        <w:t xml:space="preserve">Thus, just as numerous studies have shown that plant genotype </w:t>
      </w:r>
      <w:r w:rsidRPr="008B3854">
        <w:rPr>
          <w:rFonts w:ascii="Times New Roman" w:hAnsi="Times New Roman" w:cs="Times New Roman"/>
        </w:rPr>
        <w:lastRenderedPageBreak/>
        <w:t>can affect species richness, abundance, diversity, and composition</w:t>
      </w:r>
      <w:r w:rsidR="00590442">
        <w:rPr>
          <w:rFonts w:ascii="Times New Roman" w:hAnsi="Times New Roman" w:cs="Times New Roman"/>
        </w:rPr>
        <w:t xml:space="preserve"> and previous work has demonstrated </w:t>
      </w:r>
      <w:r w:rsidR="002E73F8">
        <w:rPr>
          <w:rFonts w:ascii="Times New Roman" w:hAnsi="Times New Roman" w:cs="Times New Roman"/>
        </w:rPr>
        <w:t xml:space="preserve">that evolutionary processes shape </w:t>
      </w:r>
      <w:r w:rsidR="00A9583D">
        <w:rPr>
          <w:rFonts w:ascii="Times New Roman" w:hAnsi="Times New Roman" w:cs="Times New Roman"/>
        </w:rPr>
        <w:t>ecological networks</w:t>
      </w:r>
      <w:r w:rsidR="00844C3F" w:rsidRPr="00AC70A9">
        <w:rPr>
          <w:rFonts w:ascii="Times New Roman" w:hAnsi="Times New Roman" w:cs="Times New Roman"/>
          <w:vertAlign w:val="superscript"/>
        </w:rPr>
        <w:t>3</w:t>
      </w:r>
      <w:r w:rsidR="00A9583D" w:rsidRPr="00AC70A9">
        <w:rPr>
          <w:rFonts w:ascii="Times New Roman" w:hAnsi="Times New Roman" w:cs="Times New Roman"/>
          <w:vertAlign w:val="superscript"/>
        </w:rPr>
        <w:t>,</w:t>
      </w:r>
      <w:r w:rsidR="00844C3F" w:rsidRPr="00AC70A9">
        <w:rPr>
          <w:rFonts w:ascii="Times New Roman" w:hAnsi="Times New Roman" w:cs="Times New Roman"/>
          <w:vertAlign w:val="superscript"/>
        </w:rPr>
        <w:t>2</w:t>
      </w:r>
      <w:r w:rsidR="00590442">
        <w:rPr>
          <w:rFonts w:ascii="Times New Roman" w:hAnsi="Times New Roman" w:cs="Times New Roman"/>
        </w:rPr>
        <w:t xml:space="preserve">, this study includes genetics in an empirical </w:t>
      </w:r>
      <w:r w:rsidR="009D4690">
        <w:rPr>
          <w:rFonts w:ascii="Times New Roman" w:hAnsi="Times New Roman" w:cs="Times New Roman"/>
        </w:rPr>
        <w:t xml:space="preserve">investigation </w:t>
      </w:r>
      <w:r w:rsidR="00E920C1">
        <w:rPr>
          <w:rFonts w:ascii="Times New Roman" w:hAnsi="Times New Roman" w:cs="Times New Roman"/>
        </w:rPr>
        <w:t>that combines</w:t>
      </w:r>
      <w:r w:rsidR="00590442">
        <w:rPr>
          <w:rFonts w:ascii="Times New Roman" w:hAnsi="Times New Roman" w:cs="Times New Roman"/>
        </w:rPr>
        <w:t xml:space="preserve"> both experimental common garden findings along with studies in the wild that are in close agreement. </w:t>
      </w:r>
      <w:r w:rsidR="00590442" w:rsidRPr="008B3854">
        <w:rPr>
          <w:rFonts w:ascii="Times New Roman" w:hAnsi="Times New Roman" w:cs="Times New Roman"/>
        </w:rPr>
        <w:t xml:space="preserve">These results point to the importance of understanding the community </w:t>
      </w:r>
      <w:r w:rsidR="00DB14E7">
        <w:rPr>
          <w:rFonts w:ascii="Times New Roman" w:hAnsi="Times New Roman" w:cs="Times New Roman"/>
        </w:rPr>
        <w:t xml:space="preserve">level </w:t>
      </w:r>
      <w:r w:rsidR="00590442" w:rsidRPr="008B3854">
        <w:rPr>
          <w:rFonts w:ascii="Times New Roman" w:hAnsi="Times New Roman" w:cs="Times New Roman"/>
        </w:rPr>
        <w:t>effects of genetic variation and corroborate previous findings of the importance of plant genetics</w:t>
      </w:r>
      <w:r w:rsidR="00C6578D">
        <w:rPr>
          <w:rFonts w:ascii="Times New Roman" w:hAnsi="Times New Roman" w:cs="Times New Roman"/>
        </w:rPr>
        <w:t xml:space="preserve"> in shaping ecosystems</w:t>
      </w:r>
      <w:r w:rsidR="00844C3F" w:rsidRPr="00AC70A9">
        <w:rPr>
          <w:rFonts w:ascii="Times New Roman" w:hAnsi="Times New Roman" w:cs="Times New Roman"/>
          <w:vertAlign w:val="superscript"/>
        </w:rPr>
        <w:t>10</w:t>
      </w:r>
      <w:r w:rsidR="00590442">
        <w:rPr>
          <w:rFonts w:ascii="Times New Roman" w:hAnsi="Times New Roman" w:cs="Times New Roman"/>
        </w:rPr>
        <w:t xml:space="preserve">. </w:t>
      </w:r>
    </w:p>
    <w:p w14:paraId="46994B5F" w14:textId="6F45344D" w:rsidR="00E80486" w:rsidRPr="008B3854" w:rsidRDefault="00453B8D" w:rsidP="005F48BD">
      <w:pPr>
        <w:spacing w:line="480" w:lineRule="auto"/>
        <w:rPr>
          <w:rFonts w:ascii="Times New Roman" w:hAnsi="Times New Roman" w:cs="Times New Roman"/>
        </w:rPr>
      </w:pPr>
      <w:r>
        <w:rPr>
          <w:rFonts w:ascii="Times New Roman" w:hAnsi="Times New Roman" w:cs="Times New Roman"/>
        </w:rPr>
        <w:tab/>
      </w:r>
      <w:r w:rsidR="004C42C6" w:rsidRPr="008B3854">
        <w:rPr>
          <w:rFonts w:ascii="Times New Roman" w:hAnsi="Times New Roman" w:cs="Times New Roman"/>
        </w:rPr>
        <w:t>This study highlights the potential for indirect effects of genetic variation to propagate through networks of interacting species and trophic levels.</w:t>
      </w:r>
      <w:r w:rsidR="009D36C4" w:rsidRPr="008B3854">
        <w:rPr>
          <w:rFonts w:ascii="Times New Roman" w:hAnsi="Times New Roman" w:cs="Times New Roman"/>
        </w:rPr>
        <w:t xml:space="preserve"> </w:t>
      </w:r>
      <w:r w:rsidR="004205C8" w:rsidRPr="008B3854">
        <w:rPr>
          <w:rFonts w:ascii="Times New Roman" w:hAnsi="Times New Roman" w:cs="Times New Roman"/>
        </w:rPr>
        <w:t xml:space="preserve">Altering the structure of interaction networks presents a means for genetic effects to be magnified within the system of interacting species. </w:t>
      </w:r>
      <w:r w:rsidR="0055664C" w:rsidRPr="008B3854">
        <w:rPr>
          <w:rFonts w:ascii="Times New Roman" w:hAnsi="Times New Roman" w:cs="Times New Roman"/>
        </w:rPr>
        <w:t>At the scale of ecosystems, trophic networks or food webs direct and control the rates of energy and nutrient flux</w:t>
      </w:r>
      <w:r w:rsidR="00943617">
        <w:rPr>
          <w:rFonts w:ascii="Times New Roman" w:hAnsi="Times New Roman" w:cs="Times New Roman"/>
          <w:vertAlign w:val="superscript"/>
        </w:rPr>
        <w:t>20</w:t>
      </w:r>
      <w:r w:rsidR="0055664C" w:rsidRPr="008B3854">
        <w:rPr>
          <w:rFonts w:ascii="Times New Roman" w:hAnsi="Times New Roman" w:cs="Times New Roman"/>
        </w:rPr>
        <w:t>. One important example</w:t>
      </w:r>
      <w:r w:rsidR="00844C3F" w:rsidRPr="00AC70A9">
        <w:rPr>
          <w:rFonts w:ascii="Times New Roman" w:hAnsi="Times New Roman" w:cs="Times New Roman"/>
          <w:vertAlign w:val="superscript"/>
        </w:rPr>
        <w:t>16</w:t>
      </w:r>
      <w:r w:rsidR="0055664C" w:rsidRPr="008B3854">
        <w:rPr>
          <w:rFonts w:ascii="Times New Roman" w:hAnsi="Times New Roman" w:cs="Times New Roman"/>
        </w:rPr>
        <w:t>, showed that the interactions among species across three trophic levels depended on cottonwood (</w:t>
      </w:r>
      <w:r w:rsidR="0055664C" w:rsidRPr="008B3854">
        <w:rPr>
          <w:rFonts w:ascii="Times New Roman" w:hAnsi="Times New Roman" w:cs="Times New Roman"/>
          <w:i/>
        </w:rPr>
        <w:t xml:space="preserve">Populus </w:t>
      </w:r>
      <w:r w:rsidR="0055664C" w:rsidRPr="008B3854">
        <w:rPr>
          <w:rFonts w:ascii="Times New Roman" w:hAnsi="Times New Roman" w:cs="Times New Roman"/>
        </w:rPr>
        <w:t xml:space="preserve">spp.) genotype. </w:t>
      </w:r>
      <w:r w:rsidR="00E80486" w:rsidRPr="008B3854">
        <w:rPr>
          <w:rFonts w:ascii="Times New Roman" w:hAnsi="Times New Roman" w:cs="Times New Roman"/>
        </w:rPr>
        <w:t xml:space="preserve">Although </w:t>
      </w:r>
      <w:r w:rsidR="00C9305E">
        <w:rPr>
          <w:rFonts w:ascii="Times New Roman" w:hAnsi="Times New Roman" w:cs="Times New Roman"/>
        </w:rPr>
        <w:t>our</w:t>
      </w:r>
      <w:r w:rsidR="00C9305E" w:rsidRPr="008B3854">
        <w:rPr>
          <w:rFonts w:ascii="Times New Roman" w:hAnsi="Times New Roman" w:cs="Times New Roman"/>
        </w:rPr>
        <w:t xml:space="preserve"> </w:t>
      </w:r>
      <w:r w:rsidR="00E80486" w:rsidRPr="008B3854">
        <w:rPr>
          <w:rFonts w:ascii="Times New Roman" w:hAnsi="Times New Roman" w:cs="Times New Roman"/>
        </w:rPr>
        <w:t xml:space="preserve">study was </w:t>
      </w:r>
      <w:r w:rsidR="00C9305E">
        <w:rPr>
          <w:rFonts w:ascii="Times New Roman" w:hAnsi="Times New Roman" w:cs="Times New Roman"/>
        </w:rPr>
        <w:t>conducted with a</w:t>
      </w:r>
      <w:r w:rsidR="001002DB">
        <w:rPr>
          <w:rFonts w:ascii="Times New Roman" w:hAnsi="Times New Roman" w:cs="Times New Roman"/>
        </w:rPr>
        <w:t xml:space="preserve"> community of </w:t>
      </w:r>
      <w:r w:rsidR="00E80486" w:rsidRPr="008B3854">
        <w:rPr>
          <w:rFonts w:ascii="Times New Roman" w:hAnsi="Times New Roman" w:cs="Times New Roman"/>
        </w:rPr>
        <w:t>lichen</w:t>
      </w:r>
      <w:r w:rsidR="001002DB">
        <w:rPr>
          <w:rFonts w:ascii="Times New Roman" w:hAnsi="Times New Roman" w:cs="Times New Roman"/>
        </w:rPr>
        <w:t>s</w:t>
      </w:r>
      <w:r w:rsidR="00E80486" w:rsidRPr="008B3854">
        <w:rPr>
          <w:rFonts w:ascii="Times New Roman" w:hAnsi="Times New Roman" w:cs="Times New Roman"/>
        </w:rPr>
        <w:t xml:space="preserve">, these results </w:t>
      </w:r>
      <w:r w:rsidR="00C9305E">
        <w:rPr>
          <w:rFonts w:ascii="Times New Roman" w:hAnsi="Times New Roman" w:cs="Times New Roman"/>
        </w:rPr>
        <w:t xml:space="preserve">should </w:t>
      </w:r>
      <w:r w:rsidR="00E80486" w:rsidRPr="008B3854">
        <w:rPr>
          <w:rFonts w:ascii="Times New Roman" w:hAnsi="Times New Roman" w:cs="Times New Roman"/>
        </w:rPr>
        <w:t xml:space="preserve">be generalized to other groups of </w:t>
      </w:r>
      <w:r w:rsidR="00640C3A">
        <w:rPr>
          <w:rFonts w:ascii="Times New Roman" w:hAnsi="Times New Roman" w:cs="Times New Roman"/>
        </w:rPr>
        <w:t>diverse</w:t>
      </w:r>
      <w:r w:rsidR="002F2472">
        <w:rPr>
          <w:rFonts w:ascii="Times New Roman" w:hAnsi="Times New Roman" w:cs="Times New Roman"/>
        </w:rPr>
        <w:t xml:space="preserve"> </w:t>
      </w:r>
      <w:r w:rsidR="00E80486" w:rsidRPr="008B3854">
        <w:rPr>
          <w:rFonts w:ascii="Times New Roman" w:hAnsi="Times New Roman" w:cs="Times New Roman"/>
        </w:rPr>
        <w:t>organisms</w:t>
      </w:r>
      <w:r w:rsidR="002F2472">
        <w:rPr>
          <w:rFonts w:ascii="Times New Roman" w:hAnsi="Times New Roman" w:cs="Times New Roman"/>
        </w:rPr>
        <w:t xml:space="preserve"> around the world that also exhibit significant genetic signals at the community level</w:t>
      </w:r>
      <w:r w:rsidR="00CA4975" w:rsidRPr="00AC70A9">
        <w:rPr>
          <w:rFonts w:ascii="Times New Roman" w:hAnsi="Times New Roman" w:cs="Times New Roman"/>
          <w:vertAlign w:val="superscript"/>
        </w:rPr>
        <w:t>21</w:t>
      </w:r>
      <w:r w:rsidR="00DF445F" w:rsidRPr="00AC70A9">
        <w:rPr>
          <w:rFonts w:ascii="Times New Roman" w:hAnsi="Times New Roman" w:cs="Times New Roman"/>
          <w:vertAlign w:val="superscript"/>
        </w:rPr>
        <w:t>,</w:t>
      </w:r>
      <w:r w:rsidR="00844C3F" w:rsidRPr="00AC70A9">
        <w:rPr>
          <w:rFonts w:ascii="Times New Roman" w:hAnsi="Times New Roman" w:cs="Times New Roman"/>
          <w:vertAlign w:val="superscript"/>
        </w:rPr>
        <w:t>14</w:t>
      </w:r>
      <w:r w:rsidR="00E80486" w:rsidRPr="008B3854">
        <w:rPr>
          <w:rFonts w:ascii="Times New Roman" w:hAnsi="Times New Roman" w:cs="Times New Roman"/>
        </w:rPr>
        <w:t>, although spatial scale of int</w:t>
      </w:r>
      <w:r w:rsidR="00260F40">
        <w:rPr>
          <w:rFonts w:ascii="Times New Roman" w:hAnsi="Times New Roman" w:cs="Times New Roman"/>
        </w:rPr>
        <w:t>eractions should be considered</w:t>
      </w:r>
      <w:r w:rsidR="00F91200" w:rsidRPr="00AC70A9">
        <w:rPr>
          <w:rFonts w:ascii="Times New Roman" w:hAnsi="Times New Roman" w:cs="Times New Roman"/>
          <w:vertAlign w:val="superscript"/>
        </w:rPr>
        <w:t>22</w:t>
      </w:r>
      <w:r w:rsidR="00582041">
        <w:rPr>
          <w:rFonts w:ascii="Times New Roman" w:hAnsi="Times New Roman" w:cs="Times New Roman"/>
        </w:rPr>
        <w:t>.</w:t>
      </w:r>
      <w:r w:rsidR="00E80486" w:rsidRPr="008B3854">
        <w:rPr>
          <w:rFonts w:ascii="Times New Roman" w:hAnsi="Times New Roman" w:cs="Times New Roman"/>
        </w:rPr>
        <w:t xml:space="preserve"> </w:t>
      </w:r>
      <w:r w:rsidR="008F2DE6" w:rsidRPr="008B3854">
        <w:rPr>
          <w:rFonts w:ascii="Times New Roman" w:hAnsi="Times New Roman" w:cs="Times New Roman"/>
        </w:rPr>
        <w:t>As heritable variation is the raw material for natural selection</w:t>
      </w:r>
      <w:r w:rsidR="00C9305E">
        <w:rPr>
          <w:rFonts w:ascii="Times New Roman" w:hAnsi="Times New Roman" w:cs="Times New Roman"/>
        </w:rPr>
        <w:t xml:space="preserve"> to act upon</w:t>
      </w:r>
      <w:r w:rsidR="008F2DE6" w:rsidRPr="008B3854">
        <w:rPr>
          <w:rFonts w:ascii="Times New Roman" w:hAnsi="Times New Roman" w:cs="Times New Roman"/>
        </w:rPr>
        <w:t xml:space="preserve">, a genetic basis for interaction network structure </w:t>
      </w:r>
      <w:r w:rsidR="00207CB9">
        <w:rPr>
          <w:rFonts w:ascii="Times New Roman" w:hAnsi="Times New Roman" w:cs="Times New Roman"/>
        </w:rPr>
        <w:t xml:space="preserve">indicates </w:t>
      </w:r>
      <w:r w:rsidR="00A96EBA">
        <w:rPr>
          <w:rFonts w:ascii="Times New Roman" w:hAnsi="Times New Roman" w:cs="Times New Roman"/>
        </w:rPr>
        <w:t xml:space="preserve">evolutionary dynamics should be considered at the community level and </w:t>
      </w:r>
      <w:r w:rsidR="00207CB9">
        <w:rPr>
          <w:rFonts w:ascii="Times New Roman" w:hAnsi="Times New Roman" w:cs="Times New Roman"/>
        </w:rPr>
        <w:t xml:space="preserve">that </w:t>
      </w:r>
      <w:r w:rsidR="00637EAE">
        <w:rPr>
          <w:rFonts w:ascii="Times New Roman" w:hAnsi="Times New Roman" w:cs="Times New Roman"/>
        </w:rPr>
        <w:t xml:space="preserve">conserving genetic variation </w:t>
      </w:r>
      <w:r w:rsidR="00D87A78">
        <w:rPr>
          <w:rFonts w:ascii="Times New Roman" w:hAnsi="Times New Roman" w:cs="Times New Roman"/>
        </w:rPr>
        <w:t xml:space="preserve">is important </w:t>
      </w:r>
      <w:r w:rsidR="00755BF7">
        <w:rPr>
          <w:rFonts w:ascii="Times New Roman" w:hAnsi="Times New Roman" w:cs="Times New Roman"/>
        </w:rPr>
        <w:t xml:space="preserve">to consider </w:t>
      </w:r>
      <w:r w:rsidR="00FE2841">
        <w:rPr>
          <w:rFonts w:ascii="Times New Roman" w:hAnsi="Times New Roman" w:cs="Times New Roman"/>
        </w:rPr>
        <w:t>in</w:t>
      </w:r>
      <w:r w:rsidR="00D87A78">
        <w:rPr>
          <w:rFonts w:ascii="Times New Roman" w:hAnsi="Times New Roman" w:cs="Times New Roman"/>
        </w:rPr>
        <w:t xml:space="preserve"> </w:t>
      </w:r>
      <w:r w:rsidR="00755BF7">
        <w:rPr>
          <w:rFonts w:ascii="Times New Roman" w:hAnsi="Times New Roman" w:cs="Times New Roman"/>
        </w:rPr>
        <w:t xml:space="preserve">efforts to restore or </w:t>
      </w:r>
      <w:r w:rsidR="008D6CF6">
        <w:rPr>
          <w:rFonts w:ascii="Times New Roman" w:hAnsi="Times New Roman" w:cs="Times New Roman"/>
        </w:rPr>
        <w:t>preserve</w:t>
      </w:r>
      <w:r w:rsidR="00755BF7">
        <w:rPr>
          <w:rFonts w:ascii="Times New Roman" w:hAnsi="Times New Roman" w:cs="Times New Roman"/>
        </w:rPr>
        <w:t xml:space="preserve"> </w:t>
      </w:r>
      <w:r w:rsidR="00ED2E65">
        <w:rPr>
          <w:rFonts w:ascii="Times New Roman" w:hAnsi="Times New Roman" w:cs="Times New Roman"/>
        </w:rPr>
        <w:t xml:space="preserve">complex </w:t>
      </w:r>
      <w:r w:rsidR="00637EAE">
        <w:rPr>
          <w:rFonts w:ascii="Times New Roman" w:hAnsi="Times New Roman" w:cs="Times New Roman"/>
        </w:rPr>
        <w:t>species interactions</w:t>
      </w:r>
      <w:r w:rsidR="00D87A78">
        <w:rPr>
          <w:rFonts w:ascii="Times New Roman" w:hAnsi="Times New Roman" w:cs="Times New Roman"/>
        </w:rPr>
        <w:t xml:space="preserve"> and the</w:t>
      </w:r>
      <w:r w:rsidR="007C0B89">
        <w:rPr>
          <w:rFonts w:ascii="Times New Roman" w:hAnsi="Times New Roman" w:cs="Times New Roman"/>
        </w:rPr>
        <w:t xml:space="preserve"> associated ecosystem functions</w:t>
      </w:r>
      <w:r w:rsidR="00F91200" w:rsidRPr="00AC70A9">
        <w:rPr>
          <w:rFonts w:ascii="Times New Roman" w:hAnsi="Times New Roman" w:cs="Times New Roman"/>
          <w:vertAlign w:val="superscript"/>
        </w:rPr>
        <w:t>23</w:t>
      </w:r>
      <w:r w:rsidR="001D49C1">
        <w:rPr>
          <w:rFonts w:ascii="Times New Roman" w:hAnsi="Times New Roman" w:cs="Times New Roman"/>
        </w:rPr>
        <w:t xml:space="preserve"> </w:t>
      </w:r>
      <w:r w:rsidR="00D87A78">
        <w:rPr>
          <w:rFonts w:ascii="Times New Roman" w:hAnsi="Times New Roman" w:cs="Times New Roman"/>
        </w:rPr>
        <w:t>that they provide</w:t>
      </w:r>
      <w:r w:rsidR="008F2DE6" w:rsidRPr="008B3854">
        <w:rPr>
          <w:rFonts w:ascii="Times New Roman" w:hAnsi="Times New Roman" w:cs="Times New Roman"/>
        </w:rPr>
        <w:t xml:space="preserve">. </w:t>
      </w:r>
    </w:p>
    <w:p w14:paraId="73E0410A" w14:textId="77777777" w:rsidR="00A95D56" w:rsidRPr="008B3854" w:rsidRDefault="00A95D56" w:rsidP="00ED4745">
      <w:pPr>
        <w:spacing w:line="480" w:lineRule="auto"/>
        <w:rPr>
          <w:rFonts w:ascii="Times New Roman" w:hAnsi="Times New Roman" w:cs="Times New Roman"/>
        </w:rPr>
      </w:pPr>
    </w:p>
    <w:p w14:paraId="08972A62" w14:textId="77777777" w:rsidR="00E80486" w:rsidRPr="008B3854" w:rsidRDefault="00E80486" w:rsidP="00ED4745">
      <w:pPr>
        <w:spacing w:line="480" w:lineRule="auto"/>
        <w:rPr>
          <w:rFonts w:ascii="Times New Roman" w:hAnsi="Times New Roman" w:cs="Times New Roman"/>
          <w:b/>
        </w:rPr>
      </w:pPr>
      <w:r w:rsidRPr="008B3854">
        <w:rPr>
          <w:rFonts w:ascii="Times New Roman" w:hAnsi="Times New Roman" w:cs="Times New Roman"/>
          <w:b/>
        </w:rPr>
        <w:lastRenderedPageBreak/>
        <w:t>Methods Summary</w:t>
      </w:r>
    </w:p>
    <w:p w14:paraId="410D57CA" w14:textId="77777777" w:rsidR="0076454C" w:rsidRPr="008B3854" w:rsidRDefault="00FF248A" w:rsidP="00ED4745">
      <w:pPr>
        <w:spacing w:line="480" w:lineRule="auto"/>
        <w:rPr>
          <w:rFonts w:ascii="Times New Roman" w:hAnsi="Times New Roman" w:cs="Times New Roman"/>
          <w:b/>
        </w:rPr>
      </w:pPr>
      <w:r w:rsidRPr="008B3854">
        <w:rPr>
          <w:rFonts w:ascii="Times New Roman" w:hAnsi="Times New Roman" w:cs="Times New Roman"/>
          <w:b/>
        </w:rPr>
        <w:t xml:space="preserve">Field </w:t>
      </w:r>
      <w:r w:rsidR="00E80486" w:rsidRPr="008B3854">
        <w:rPr>
          <w:rFonts w:ascii="Times New Roman" w:hAnsi="Times New Roman" w:cs="Times New Roman"/>
          <w:b/>
        </w:rPr>
        <w:t xml:space="preserve">observations in common garden </w:t>
      </w:r>
      <w:r w:rsidR="00B03BAB" w:rsidRPr="008B3854">
        <w:rPr>
          <w:rFonts w:ascii="Times New Roman" w:hAnsi="Times New Roman" w:cs="Times New Roman"/>
          <w:b/>
        </w:rPr>
        <w:t xml:space="preserve">and natural riparian forest </w:t>
      </w:r>
      <w:r w:rsidR="00E80486" w:rsidRPr="008B3854">
        <w:rPr>
          <w:rFonts w:ascii="Times New Roman" w:hAnsi="Times New Roman" w:cs="Times New Roman"/>
          <w:b/>
        </w:rPr>
        <w:t xml:space="preserve">stands. </w:t>
      </w:r>
    </w:p>
    <w:p w14:paraId="3E19C005" w14:textId="29A5B93B" w:rsidR="00BE0BAD" w:rsidRPr="008B3854" w:rsidRDefault="00E80486" w:rsidP="00ED4745">
      <w:pPr>
        <w:spacing w:line="480" w:lineRule="auto"/>
        <w:ind w:firstLine="720"/>
        <w:rPr>
          <w:rFonts w:ascii="Times New Roman" w:hAnsi="Times New Roman" w:cs="Times New Roman"/>
        </w:rPr>
      </w:pPr>
      <w:r w:rsidRPr="008B3854">
        <w:rPr>
          <w:rFonts w:ascii="Times New Roman" w:hAnsi="Times New Roman" w:cs="Times New Roman"/>
        </w:rPr>
        <w:t>The study was conducted a</w:t>
      </w:r>
      <w:r w:rsidR="00B620BD">
        <w:rPr>
          <w:rFonts w:ascii="Times New Roman" w:hAnsi="Times New Roman" w:cs="Times New Roman"/>
        </w:rPr>
        <w:t xml:space="preserve">long the Weber River, UT (USA), which is a </w:t>
      </w:r>
      <w:r w:rsidRPr="008B3854">
        <w:rPr>
          <w:rFonts w:ascii="Times New Roman" w:hAnsi="Times New Roman" w:cs="Times New Roman"/>
        </w:rPr>
        <w:t>cottonwood (</w:t>
      </w:r>
      <w:r w:rsidRPr="008B3854">
        <w:rPr>
          <w:rFonts w:ascii="Times New Roman" w:hAnsi="Times New Roman" w:cs="Times New Roman"/>
          <w:i/>
        </w:rPr>
        <w:t>Populus</w:t>
      </w:r>
      <w:r w:rsidRPr="008B3854">
        <w:rPr>
          <w:rFonts w:ascii="Times New Roman" w:hAnsi="Times New Roman" w:cs="Times New Roman"/>
        </w:rPr>
        <w:t xml:space="preserve"> spp.) dominated riparian ecosystem. </w:t>
      </w:r>
      <w:r w:rsidR="00706E32" w:rsidRPr="008B3854">
        <w:rPr>
          <w:rFonts w:ascii="Times New Roman" w:hAnsi="Times New Roman" w:cs="Times New Roman"/>
        </w:rPr>
        <w:t xml:space="preserve">Although </w:t>
      </w:r>
      <w:r w:rsidRPr="008B3854">
        <w:rPr>
          <w:rFonts w:ascii="Times New Roman" w:hAnsi="Times New Roman" w:cs="Times New Roman"/>
        </w:rPr>
        <w:t>two native species</w:t>
      </w:r>
      <w:r w:rsidR="00706E32" w:rsidRPr="008B3854">
        <w:rPr>
          <w:rFonts w:ascii="Times New Roman" w:hAnsi="Times New Roman" w:cs="Times New Roman"/>
        </w:rPr>
        <w:t>,</w:t>
      </w:r>
      <w:r w:rsidRPr="008B3854">
        <w:rPr>
          <w:rFonts w:ascii="Times New Roman" w:hAnsi="Times New Roman" w:cs="Times New Roman"/>
        </w:rPr>
        <w:t xml:space="preserve"> </w:t>
      </w:r>
      <w:r w:rsidRPr="008B3854">
        <w:rPr>
          <w:rFonts w:ascii="Times New Roman" w:hAnsi="Times New Roman" w:cs="Times New Roman"/>
          <w:i/>
        </w:rPr>
        <w:t>Populus angustifolia</w:t>
      </w:r>
      <w:r w:rsidRPr="008B3854">
        <w:rPr>
          <w:rFonts w:ascii="Times New Roman" w:hAnsi="Times New Roman" w:cs="Times New Roman"/>
        </w:rPr>
        <w:t xml:space="preserve"> (James) and </w:t>
      </w:r>
      <w:r w:rsidRPr="008B3854">
        <w:rPr>
          <w:rFonts w:ascii="Times New Roman" w:hAnsi="Times New Roman" w:cs="Times New Roman"/>
          <w:i/>
        </w:rPr>
        <w:t>Populus fremontii</w:t>
      </w:r>
      <w:r w:rsidRPr="008B3854">
        <w:rPr>
          <w:rFonts w:ascii="Times New Roman" w:hAnsi="Times New Roman" w:cs="Times New Roman"/>
        </w:rPr>
        <w:t xml:space="preserve"> (S. Watson), </w:t>
      </w:r>
      <w:r w:rsidR="00706E32" w:rsidRPr="008B3854">
        <w:rPr>
          <w:rFonts w:ascii="Times New Roman" w:hAnsi="Times New Roman" w:cs="Times New Roman"/>
        </w:rPr>
        <w:t xml:space="preserve">occur here and are </w:t>
      </w:r>
      <w:r w:rsidRPr="008B3854">
        <w:rPr>
          <w:rFonts w:ascii="Times New Roman" w:hAnsi="Times New Roman" w:cs="Times New Roman"/>
        </w:rPr>
        <w:t xml:space="preserve">known to hybridize, only pure or highly advanced backcrosses of </w:t>
      </w:r>
      <w:r w:rsidRPr="008B3854">
        <w:rPr>
          <w:rFonts w:ascii="Times New Roman" w:hAnsi="Times New Roman" w:cs="Times New Roman"/>
          <w:i/>
        </w:rPr>
        <w:t>P.</w:t>
      </w:r>
      <w:r w:rsidRPr="008B3854">
        <w:rPr>
          <w:rFonts w:ascii="Times New Roman" w:hAnsi="Times New Roman" w:cs="Times New Roman"/>
        </w:rPr>
        <w:t xml:space="preserve"> </w:t>
      </w:r>
      <w:r w:rsidRPr="008B3854">
        <w:rPr>
          <w:rFonts w:ascii="Times New Roman" w:hAnsi="Times New Roman" w:cs="Times New Roman"/>
          <w:i/>
        </w:rPr>
        <w:t>angustifolia</w:t>
      </w:r>
      <w:r w:rsidRPr="008B3854">
        <w:rPr>
          <w:rFonts w:ascii="Times New Roman" w:hAnsi="Times New Roman" w:cs="Times New Roman"/>
        </w:rPr>
        <w:t xml:space="preserve"> were sampled in order to avoid the effect of the hybridization between these two species. A common garden setting was used to isolate the effect of tree genotype from the effect of the localized </w:t>
      </w:r>
      <w:r w:rsidR="00500CA0" w:rsidRPr="008B3854">
        <w:rPr>
          <w:rFonts w:ascii="Times New Roman" w:hAnsi="Times New Roman" w:cs="Times New Roman"/>
        </w:rPr>
        <w:t>microenvironment</w:t>
      </w:r>
      <w:r w:rsidRPr="008B3854">
        <w:rPr>
          <w:rFonts w:ascii="Times New Roman" w:hAnsi="Times New Roman" w:cs="Times New Roman"/>
        </w:rPr>
        <w:t xml:space="preserve"> associated with each individual and spatial autocorrelation. Asexually propagated clones of genotyped </w:t>
      </w:r>
      <w:r w:rsidRPr="008B3854">
        <w:rPr>
          <w:rFonts w:ascii="Times New Roman" w:hAnsi="Times New Roman" w:cs="Times New Roman"/>
          <w:i/>
        </w:rPr>
        <w:t>P. angustifolia</w:t>
      </w:r>
      <w:r w:rsidRPr="008B3854">
        <w:rPr>
          <w:rFonts w:ascii="Times New Roman" w:hAnsi="Times New Roman" w:cs="Times New Roman"/>
        </w:rPr>
        <w:t xml:space="preserve"> individuals</w:t>
      </w:r>
      <w:r w:rsidR="00844C3F" w:rsidRPr="00085284">
        <w:rPr>
          <w:rFonts w:ascii="Times New Roman" w:hAnsi="Times New Roman" w:cs="Times New Roman"/>
          <w:vertAlign w:val="superscript"/>
        </w:rPr>
        <w:t>4</w:t>
      </w:r>
      <w:r w:rsidRPr="008B3854">
        <w:rPr>
          <w:rFonts w:ascii="Times New Roman" w:hAnsi="Times New Roman" w:cs="Times New Roman"/>
        </w:rPr>
        <w:t xml:space="preserve"> were obtained from wild collections and planted randomly in a single field (0.025 km</w:t>
      </w:r>
      <w:r w:rsidRPr="008B3854">
        <w:rPr>
          <w:rFonts w:ascii="Times New Roman" w:hAnsi="Times New Roman" w:cs="Times New Roman"/>
          <w:vertAlign w:val="superscript"/>
        </w:rPr>
        <w:t>2</w:t>
      </w:r>
      <w:r w:rsidRPr="008B3854">
        <w:rPr>
          <w:rFonts w:ascii="Times New Roman" w:hAnsi="Times New Roman" w:cs="Times New Roman"/>
        </w:rPr>
        <w:t>) at the Ogden Nature Center, Ogden, UT in 1992.</w:t>
      </w:r>
      <w:r w:rsidR="00BE152A" w:rsidRPr="008B3854">
        <w:rPr>
          <w:rFonts w:ascii="Times New Roman" w:hAnsi="Times New Roman" w:cs="Times New Roman"/>
        </w:rPr>
        <w:t xml:space="preserve"> </w:t>
      </w:r>
      <w:r w:rsidRPr="008B3854">
        <w:rPr>
          <w:rFonts w:ascii="Times New Roman" w:hAnsi="Times New Roman" w:cs="Times New Roman"/>
        </w:rPr>
        <w:t xml:space="preserve">A total of thirteen genotypes replicated between 3 and 8 times each, were chosen for sampling. </w:t>
      </w:r>
      <w:r w:rsidR="00CE0AAA" w:rsidRPr="008B3854">
        <w:rPr>
          <w:rFonts w:ascii="Times New Roman" w:hAnsi="Times New Roman" w:cs="Times New Roman"/>
        </w:rPr>
        <w:t xml:space="preserve">Genotype names </w:t>
      </w:r>
      <w:r w:rsidR="004A66D0">
        <w:rPr>
          <w:rFonts w:ascii="Times New Roman" w:hAnsi="Times New Roman" w:cs="Times New Roman"/>
        </w:rPr>
        <w:t>were previously published</w:t>
      </w:r>
      <w:r w:rsidR="00844C3F" w:rsidRPr="00085284">
        <w:rPr>
          <w:rFonts w:ascii="Times New Roman" w:hAnsi="Times New Roman" w:cs="Times New Roman"/>
          <w:vertAlign w:val="superscript"/>
        </w:rPr>
        <w:t>5</w:t>
      </w:r>
      <w:r w:rsidR="00CE0AAA" w:rsidRPr="008B3854">
        <w:rPr>
          <w:rFonts w:ascii="Times New Roman" w:hAnsi="Times New Roman" w:cs="Times New Roman"/>
        </w:rPr>
        <w:t xml:space="preserve">. </w:t>
      </w:r>
      <w:r w:rsidR="00EA3504" w:rsidRPr="008B3854">
        <w:rPr>
          <w:rFonts w:ascii="Times New Roman" w:hAnsi="Times New Roman" w:cs="Times New Roman"/>
        </w:rPr>
        <w:t xml:space="preserve">The natural stand of </w:t>
      </w:r>
      <w:r w:rsidR="00EA3504" w:rsidRPr="008B3854">
        <w:rPr>
          <w:rFonts w:ascii="Times New Roman" w:hAnsi="Times New Roman" w:cs="Times New Roman"/>
          <w:i/>
        </w:rPr>
        <w:t>P. angustifolia</w:t>
      </w:r>
      <w:r w:rsidR="00EA3504" w:rsidRPr="008B3854">
        <w:rPr>
          <w:rFonts w:ascii="Times New Roman" w:hAnsi="Times New Roman" w:cs="Times New Roman"/>
        </w:rPr>
        <w:t xml:space="preserve"> near the city of Uintah, UT (GPS: N41.13903, W110.94400) was used for the wild stand survey. A total of 14 trees were chosen randomly over a 0.10 km</w:t>
      </w:r>
      <w:r w:rsidR="00EA3504" w:rsidRPr="008B3854">
        <w:rPr>
          <w:rFonts w:ascii="Times New Roman" w:hAnsi="Times New Roman" w:cs="Times New Roman"/>
          <w:vertAlign w:val="superscript"/>
        </w:rPr>
        <w:t>2</w:t>
      </w:r>
      <w:r w:rsidR="00EA3504" w:rsidRPr="008B3854">
        <w:rPr>
          <w:rFonts w:ascii="Times New Roman" w:hAnsi="Times New Roman" w:cs="Times New Roman"/>
        </w:rPr>
        <w:t xml:space="preserve"> area with a minimal distance of 5.56 m between trees</w:t>
      </w:r>
      <w:r w:rsidR="00403CAD" w:rsidRPr="008B3854">
        <w:rPr>
          <w:rFonts w:ascii="Times New Roman" w:hAnsi="Times New Roman" w:cs="Times New Roman"/>
        </w:rPr>
        <w:t xml:space="preserve"> across a range of tree core based ages from 15 to 60 years</w:t>
      </w:r>
      <w:r w:rsidR="00EA3504" w:rsidRPr="008B3854">
        <w:rPr>
          <w:rFonts w:ascii="Times New Roman" w:hAnsi="Times New Roman" w:cs="Times New Roman"/>
        </w:rPr>
        <w:t xml:space="preserve">. </w:t>
      </w:r>
      <w:r w:rsidRPr="008B3854">
        <w:rPr>
          <w:rFonts w:ascii="Times New Roman" w:hAnsi="Times New Roman" w:cs="Times New Roman"/>
        </w:rPr>
        <w:t xml:space="preserve">Observations were made in the common garden in October 2010 and May 2011 and the wild stand in May 2012. </w:t>
      </w:r>
    </w:p>
    <w:p w14:paraId="232A694F" w14:textId="0480AAE9" w:rsidR="00E80486" w:rsidRPr="008B3854" w:rsidRDefault="0054066A" w:rsidP="00ED4745">
      <w:pPr>
        <w:spacing w:line="480" w:lineRule="auto"/>
        <w:ind w:firstLine="720"/>
        <w:rPr>
          <w:rFonts w:ascii="Times New Roman" w:hAnsi="Times New Roman" w:cs="Times New Roman"/>
        </w:rPr>
      </w:pPr>
      <w:r w:rsidRPr="008B3854">
        <w:rPr>
          <w:rFonts w:ascii="Times New Roman" w:hAnsi="Times New Roman" w:cs="Times New Roman"/>
        </w:rPr>
        <w:t>T</w:t>
      </w:r>
      <w:r w:rsidR="00E80486" w:rsidRPr="008B3854">
        <w:rPr>
          <w:rFonts w:ascii="Times New Roman" w:hAnsi="Times New Roman" w:cs="Times New Roman"/>
        </w:rPr>
        <w:t xml:space="preserve">he bark lichen community </w:t>
      </w:r>
      <w:r w:rsidR="00C15BF2" w:rsidRPr="008B3854">
        <w:rPr>
          <w:rFonts w:ascii="Times New Roman" w:hAnsi="Times New Roman" w:cs="Times New Roman"/>
        </w:rPr>
        <w:t xml:space="preserve">in this system </w:t>
      </w:r>
      <w:r w:rsidR="00E80486" w:rsidRPr="008B3854">
        <w:rPr>
          <w:rFonts w:ascii="Times New Roman" w:hAnsi="Times New Roman" w:cs="Times New Roman"/>
        </w:rPr>
        <w:t>is comprised of fourteen species</w:t>
      </w:r>
      <w:r w:rsidR="00F02B46" w:rsidRPr="008B3854">
        <w:rPr>
          <w:rFonts w:ascii="Times New Roman" w:hAnsi="Times New Roman" w:cs="Times New Roman"/>
        </w:rPr>
        <w:t>; however, only 9 species were observed within our study quadrats</w:t>
      </w:r>
      <w:r w:rsidR="001967DD" w:rsidRPr="008B3854">
        <w:rPr>
          <w:rFonts w:ascii="Times New Roman" w:hAnsi="Times New Roman" w:cs="Times New Roman"/>
        </w:rPr>
        <w:t>. The lichen community included (abbreviations are given for species present in study):</w:t>
      </w:r>
      <w:r w:rsidR="00E80486" w:rsidRPr="008B3854">
        <w:rPr>
          <w:rFonts w:ascii="Times New Roman" w:hAnsi="Times New Roman" w:cs="Times New Roman"/>
        </w:rPr>
        <w:t xml:space="preserve"> </w:t>
      </w:r>
      <w:r w:rsidR="00F123A3" w:rsidRPr="00CE7E5D">
        <w:rPr>
          <w:rFonts w:ascii="Times New Roman" w:hAnsi="Times New Roman" w:cs="Times New Roman"/>
          <w:b/>
        </w:rPr>
        <w:t>Xg</w:t>
      </w:r>
      <w:r w:rsidR="00F123A3" w:rsidRPr="008B3854">
        <w:rPr>
          <w:rFonts w:ascii="Times New Roman" w:hAnsi="Times New Roman" w:cs="Times New Roman"/>
        </w:rPr>
        <w:t xml:space="preserve"> = </w:t>
      </w:r>
      <w:r w:rsidR="00E80486" w:rsidRPr="008B3854">
        <w:rPr>
          <w:rFonts w:ascii="Times New Roman" w:hAnsi="Times New Roman" w:cs="Times New Roman"/>
          <w:i/>
        </w:rPr>
        <w:t xml:space="preserve">Xanthomendoza galericulata, </w:t>
      </w:r>
      <w:r w:rsidR="00F123A3" w:rsidRPr="00CE7E5D">
        <w:rPr>
          <w:rFonts w:ascii="Times New Roman" w:hAnsi="Times New Roman" w:cs="Times New Roman"/>
          <w:b/>
        </w:rPr>
        <w:t xml:space="preserve">Xm </w:t>
      </w:r>
      <w:r w:rsidR="00F123A3" w:rsidRPr="008B3854">
        <w:rPr>
          <w:rFonts w:ascii="Times New Roman" w:hAnsi="Times New Roman" w:cs="Times New Roman"/>
        </w:rPr>
        <w:t xml:space="preserve">= </w:t>
      </w:r>
      <w:r w:rsidR="00E80486" w:rsidRPr="008B3854">
        <w:rPr>
          <w:rFonts w:ascii="Times New Roman" w:hAnsi="Times New Roman" w:cs="Times New Roman"/>
          <w:i/>
        </w:rPr>
        <w:t xml:space="preserve">X. montana, </w:t>
      </w:r>
      <w:r w:rsidR="0048183D" w:rsidRPr="00CE7E5D">
        <w:rPr>
          <w:rFonts w:ascii="Times New Roman" w:hAnsi="Times New Roman" w:cs="Times New Roman"/>
          <w:b/>
        </w:rPr>
        <w:t>Ch</w:t>
      </w:r>
      <w:r w:rsidR="0048183D" w:rsidRPr="008B3854">
        <w:rPr>
          <w:rFonts w:ascii="Times New Roman" w:hAnsi="Times New Roman" w:cs="Times New Roman"/>
        </w:rPr>
        <w:t xml:space="preserve"> =</w:t>
      </w:r>
      <w:r w:rsidR="0048183D" w:rsidRPr="008B3854">
        <w:rPr>
          <w:rFonts w:ascii="Times New Roman" w:hAnsi="Times New Roman" w:cs="Times New Roman"/>
          <w:i/>
        </w:rPr>
        <w:t xml:space="preserve"> </w:t>
      </w:r>
      <w:r w:rsidR="00E80486" w:rsidRPr="008B3854">
        <w:rPr>
          <w:rFonts w:ascii="Times New Roman" w:hAnsi="Times New Roman" w:cs="Times New Roman"/>
          <w:i/>
        </w:rPr>
        <w:t xml:space="preserve">Caloplaca holocarpa, </w:t>
      </w:r>
      <w:r w:rsidR="0048183D" w:rsidRPr="00CE7E5D">
        <w:rPr>
          <w:rFonts w:ascii="Times New Roman" w:hAnsi="Times New Roman" w:cs="Times New Roman"/>
          <w:b/>
        </w:rPr>
        <w:t>Cs</w:t>
      </w:r>
      <w:r w:rsidR="0048183D" w:rsidRPr="008B3854">
        <w:rPr>
          <w:rFonts w:ascii="Times New Roman" w:hAnsi="Times New Roman" w:cs="Times New Roman"/>
        </w:rPr>
        <w:t xml:space="preserve"> = </w:t>
      </w:r>
      <w:r w:rsidR="00E80486" w:rsidRPr="008B3854">
        <w:rPr>
          <w:rFonts w:ascii="Times New Roman" w:hAnsi="Times New Roman" w:cs="Times New Roman"/>
          <w:i/>
        </w:rPr>
        <w:t xml:space="preserve">Candelariella subdeflexa, </w:t>
      </w:r>
      <w:r w:rsidR="0048183D" w:rsidRPr="00CE7E5D">
        <w:rPr>
          <w:rFonts w:ascii="Times New Roman" w:hAnsi="Times New Roman" w:cs="Times New Roman"/>
          <w:b/>
        </w:rPr>
        <w:t>Rg</w:t>
      </w:r>
      <w:r w:rsidR="0048183D" w:rsidRPr="008B3854">
        <w:rPr>
          <w:rFonts w:ascii="Times New Roman" w:hAnsi="Times New Roman" w:cs="Times New Roman"/>
        </w:rPr>
        <w:t xml:space="preserve"> = </w:t>
      </w:r>
      <w:r w:rsidR="00E80486" w:rsidRPr="008B3854">
        <w:rPr>
          <w:rFonts w:ascii="Times New Roman" w:hAnsi="Times New Roman" w:cs="Times New Roman"/>
          <w:i/>
        </w:rPr>
        <w:t xml:space="preserve">Rinodina glauca, </w:t>
      </w:r>
      <w:r w:rsidR="0048183D" w:rsidRPr="00CE7E5D">
        <w:rPr>
          <w:rFonts w:ascii="Times New Roman" w:hAnsi="Times New Roman" w:cs="Times New Roman"/>
          <w:b/>
        </w:rPr>
        <w:t>Lh</w:t>
      </w:r>
      <w:r w:rsidR="0048183D" w:rsidRPr="008B3854">
        <w:rPr>
          <w:rFonts w:ascii="Times New Roman" w:hAnsi="Times New Roman" w:cs="Times New Roman"/>
        </w:rPr>
        <w:t xml:space="preserve"> = </w:t>
      </w:r>
      <w:r w:rsidR="00E80486" w:rsidRPr="008B3854">
        <w:rPr>
          <w:rFonts w:ascii="Times New Roman" w:hAnsi="Times New Roman" w:cs="Times New Roman"/>
          <w:i/>
        </w:rPr>
        <w:t xml:space="preserve">Lecanora hagenii, </w:t>
      </w:r>
      <w:r w:rsidR="001967DD" w:rsidRPr="00CE7E5D">
        <w:rPr>
          <w:rFonts w:ascii="Times New Roman" w:hAnsi="Times New Roman" w:cs="Times New Roman"/>
          <w:b/>
        </w:rPr>
        <w:t>Ls</w:t>
      </w:r>
      <w:r w:rsidR="001967DD" w:rsidRPr="008B3854">
        <w:rPr>
          <w:rFonts w:ascii="Times New Roman" w:hAnsi="Times New Roman" w:cs="Times New Roman"/>
        </w:rPr>
        <w:t xml:space="preserve"> = </w:t>
      </w:r>
      <w:r w:rsidR="00E80486" w:rsidRPr="008B3854">
        <w:rPr>
          <w:rFonts w:ascii="Times New Roman" w:hAnsi="Times New Roman" w:cs="Times New Roman"/>
          <w:i/>
        </w:rPr>
        <w:t xml:space="preserve">Lecanora </w:t>
      </w:r>
      <w:r w:rsidR="00E80486" w:rsidRPr="008B3854">
        <w:rPr>
          <w:rFonts w:ascii="Times New Roman" w:hAnsi="Times New Roman" w:cs="Times New Roman"/>
        </w:rPr>
        <w:t xml:space="preserve">(unknown </w:t>
      </w:r>
      <w:r w:rsidR="00E80486" w:rsidRPr="008B3854">
        <w:rPr>
          <w:rFonts w:ascii="Times New Roman" w:hAnsi="Times New Roman" w:cs="Times New Roman"/>
        </w:rPr>
        <w:lastRenderedPageBreak/>
        <w:t>species)</w:t>
      </w:r>
      <w:r w:rsidR="00E80486" w:rsidRPr="008B3854">
        <w:rPr>
          <w:rFonts w:ascii="Times New Roman" w:hAnsi="Times New Roman" w:cs="Times New Roman"/>
          <w:i/>
        </w:rPr>
        <w:t xml:space="preserve">, </w:t>
      </w:r>
      <w:r w:rsidR="00EE51FA" w:rsidRPr="00CE7E5D">
        <w:rPr>
          <w:rFonts w:ascii="Times New Roman" w:hAnsi="Times New Roman" w:cs="Times New Roman"/>
          <w:b/>
        </w:rPr>
        <w:t>Pm</w:t>
      </w:r>
      <w:r w:rsidR="00EE51FA" w:rsidRPr="008B3854">
        <w:rPr>
          <w:rFonts w:ascii="Times New Roman" w:hAnsi="Times New Roman" w:cs="Times New Roman"/>
        </w:rPr>
        <w:t xml:space="preserve"> = </w:t>
      </w:r>
      <w:r w:rsidR="00E80486" w:rsidRPr="008B3854">
        <w:rPr>
          <w:rFonts w:ascii="Times New Roman" w:hAnsi="Times New Roman" w:cs="Times New Roman"/>
          <w:i/>
        </w:rPr>
        <w:t xml:space="preserve">Phyciella melanchra, </w:t>
      </w:r>
      <w:r w:rsidR="00EE51FA" w:rsidRPr="00CE7E5D">
        <w:rPr>
          <w:rFonts w:ascii="Times New Roman" w:hAnsi="Times New Roman" w:cs="Times New Roman"/>
          <w:b/>
        </w:rPr>
        <w:t>Pa</w:t>
      </w:r>
      <w:r w:rsidR="00EE51FA" w:rsidRPr="008B3854">
        <w:rPr>
          <w:rFonts w:ascii="Times New Roman" w:hAnsi="Times New Roman" w:cs="Times New Roman"/>
        </w:rPr>
        <w:t xml:space="preserve"> = </w:t>
      </w:r>
      <w:r w:rsidR="00E80486" w:rsidRPr="008B3854">
        <w:rPr>
          <w:rFonts w:ascii="Times New Roman" w:hAnsi="Times New Roman" w:cs="Times New Roman"/>
          <w:i/>
        </w:rPr>
        <w:t xml:space="preserve">Physcia adscendens, </w:t>
      </w:r>
      <w:r w:rsidR="00EE51FA" w:rsidRPr="00CE7E5D">
        <w:rPr>
          <w:rFonts w:ascii="Times New Roman" w:hAnsi="Times New Roman" w:cs="Times New Roman"/>
          <w:b/>
        </w:rPr>
        <w:t>Pu</w:t>
      </w:r>
      <w:r w:rsidR="00EE51FA" w:rsidRPr="008B3854">
        <w:rPr>
          <w:rFonts w:ascii="Times New Roman" w:hAnsi="Times New Roman" w:cs="Times New Roman"/>
        </w:rPr>
        <w:t xml:space="preserve"> = </w:t>
      </w:r>
      <w:r w:rsidR="00E80486" w:rsidRPr="008B3854">
        <w:rPr>
          <w:rFonts w:ascii="Times New Roman" w:hAnsi="Times New Roman" w:cs="Times New Roman"/>
          <w:i/>
        </w:rPr>
        <w:t>Physcia undulata, Phaeophyscia orbicularis, Phaeophyscia ciliata, Melanelia subolivacea, Meanelia elegantula</w:t>
      </w:r>
      <w:r w:rsidR="00E80486" w:rsidRPr="008B3854">
        <w:rPr>
          <w:rFonts w:ascii="Times New Roman" w:hAnsi="Times New Roman" w:cs="Times New Roman"/>
        </w:rPr>
        <w:t>, including both crustose and foliose lichen species that exhibit low inter-annual variation</w:t>
      </w:r>
      <w:r w:rsidR="00844C3F" w:rsidRPr="00524530">
        <w:rPr>
          <w:rFonts w:ascii="Times New Roman" w:hAnsi="Times New Roman" w:cs="Times New Roman"/>
          <w:vertAlign w:val="superscript"/>
        </w:rPr>
        <w:t>5</w:t>
      </w:r>
      <w:r w:rsidR="00E80486" w:rsidRPr="008B3854">
        <w:rPr>
          <w:rFonts w:ascii="Times New Roman" w:hAnsi="Times New Roman" w:cs="Times New Roman"/>
        </w:rPr>
        <w:t xml:space="preserve">. </w:t>
      </w:r>
      <w:r w:rsidR="00980799" w:rsidRPr="008B3854">
        <w:rPr>
          <w:rFonts w:ascii="Times New Roman" w:hAnsi="Times New Roman" w:cs="Times New Roman"/>
        </w:rPr>
        <w:t xml:space="preserve">We were able to rapidly assess lichen interactions by quantifying thalli in closed contact as </w:t>
      </w:r>
      <w:r w:rsidR="00405F04" w:rsidRPr="008B3854">
        <w:rPr>
          <w:rFonts w:ascii="Times New Roman" w:hAnsi="Times New Roman" w:cs="Times New Roman"/>
        </w:rPr>
        <w:t>assessed using 1cm</w:t>
      </w:r>
      <w:r w:rsidR="007E51B1" w:rsidRPr="00095176">
        <w:rPr>
          <w:rFonts w:ascii="Times New Roman" w:hAnsi="Times New Roman" w:cs="Times New Roman"/>
          <w:vertAlign w:val="superscript"/>
        </w:rPr>
        <w:t>2</w:t>
      </w:r>
      <w:r w:rsidR="00405F04" w:rsidRPr="008B3854">
        <w:rPr>
          <w:rFonts w:ascii="Times New Roman" w:hAnsi="Times New Roman" w:cs="Times New Roman"/>
        </w:rPr>
        <w:t xml:space="preserve"> cell</w:t>
      </w:r>
      <w:r w:rsidR="00F75CC8" w:rsidRPr="008B3854">
        <w:rPr>
          <w:rFonts w:ascii="Times New Roman" w:hAnsi="Times New Roman" w:cs="Times New Roman"/>
        </w:rPr>
        <w:t>s</w:t>
      </w:r>
      <w:r w:rsidR="00405F04" w:rsidRPr="008B3854">
        <w:rPr>
          <w:rFonts w:ascii="Times New Roman" w:hAnsi="Times New Roman" w:cs="Times New Roman"/>
        </w:rPr>
        <w:t>. Species accumulation curves showed that communities in the wild and the common garden were thoroughly sampled and with very similar species richness (Supplementary Materials).</w:t>
      </w:r>
      <w:r w:rsidR="00CB726F" w:rsidRPr="008B3854">
        <w:rPr>
          <w:rFonts w:ascii="Times New Roman" w:hAnsi="Times New Roman" w:cs="Times New Roman"/>
        </w:rPr>
        <w:t xml:space="preserve"> </w:t>
      </w:r>
      <w:r w:rsidR="00E80486" w:rsidRPr="008B3854">
        <w:rPr>
          <w:rFonts w:ascii="Times New Roman" w:hAnsi="Times New Roman" w:cs="Times New Roman"/>
        </w:rPr>
        <w:t>On each tree, presence or absence of each lichen species was assessed in 50 total 1 cm</w:t>
      </w:r>
      <w:r w:rsidR="00E80486" w:rsidRPr="008B3854">
        <w:rPr>
          <w:rFonts w:ascii="Times New Roman" w:hAnsi="Times New Roman" w:cs="Times New Roman"/>
          <w:vertAlign w:val="superscript"/>
        </w:rPr>
        <w:t>2</w:t>
      </w:r>
      <w:r w:rsidR="00E80486" w:rsidRPr="008B3854">
        <w:rPr>
          <w:rFonts w:ascii="Times New Roman" w:hAnsi="Times New Roman" w:cs="Times New Roman"/>
        </w:rPr>
        <w:t xml:space="preserve"> cells arrayed in a checkerboard pattern. Two adjacent 10 cm</w:t>
      </w:r>
      <w:r w:rsidR="00E4483B" w:rsidRPr="008B3854">
        <w:rPr>
          <w:rFonts w:ascii="Times New Roman" w:hAnsi="Times New Roman" w:cs="Times New Roman"/>
          <w:vertAlign w:val="superscript"/>
        </w:rPr>
        <w:t>2</w:t>
      </w:r>
      <w:r w:rsidR="00E80486" w:rsidRPr="008B3854">
        <w:rPr>
          <w:rFonts w:ascii="Times New Roman" w:hAnsi="Times New Roman" w:cs="Times New Roman"/>
        </w:rPr>
        <w:t xml:space="preserve"> quadrats centered at 50 cm and 85 cm from ground level were sampled. The checkerboard sampling pattern was chosen to isolate each cell based on an average thallus size of 1 cm</w:t>
      </w:r>
      <w:r w:rsidR="00E80486" w:rsidRPr="008B3854">
        <w:rPr>
          <w:rFonts w:ascii="Times New Roman" w:hAnsi="Times New Roman" w:cs="Times New Roman"/>
          <w:vertAlign w:val="superscript"/>
        </w:rPr>
        <w:t>2</w:t>
      </w:r>
      <w:r w:rsidR="00E80486" w:rsidRPr="008B3854">
        <w:rPr>
          <w:rFonts w:ascii="Times New Roman" w:hAnsi="Times New Roman" w:cs="Times New Roman"/>
        </w:rPr>
        <w:t xml:space="preserve">. Samples were restricted to the northern aspect of the trunk to maximize the abundance of lichen and control for the effect of aspect. </w:t>
      </w:r>
      <w:r w:rsidR="0002157A" w:rsidRPr="008B3854">
        <w:rPr>
          <w:rFonts w:ascii="Times New Roman" w:hAnsi="Times New Roman" w:cs="Times New Roman"/>
        </w:rPr>
        <w:t>T</w:t>
      </w:r>
      <w:r w:rsidR="00E80486" w:rsidRPr="008B3854">
        <w:rPr>
          <w:rFonts w:ascii="Times New Roman" w:hAnsi="Times New Roman" w:cs="Times New Roman"/>
        </w:rPr>
        <w:t>he thalli in each cell are expected to be spatially independent of the other cells in the quadrat, but exposed to similar micr</w:t>
      </w:r>
      <w:r w:rsidR="003A1E32" w:rsidRPr="008B3854">
        <w:rPr>
          <w:rFonts w:ascii="Times New Roman" w:hAnsi="Times New Roman" w:cs="Times New Roman"/>
        </w:rPr>
        <w:t>o</w:t>
      </w:r>
      <w:r w:rsidR="00E80486" w:rsidRPr="008B3854">
        <w:rPr>
          <w:rFonts w:ascii="Times New Roman" w:hAnsi="Times New Roman" w:cs="Times New Roman"/>
        </w:rPr>
        <w:t xml:space="preserve">-environmental conditions. </w:t>
      </w:r>
      <w:r w:rsidR="00542DFC" w:rsidRPr="008B3854">
        <w:rPr>
          <w:rFonts w:ascii="Times New Roman" w:hAnsi="Times New Roman" w:cs="Times New Roman"/>
        </w:rPr>
        <w:t>Bark roughness was measured on each tree following</w:t>
      </w:r>
      <w:r w:rsidR="005B3F3D">
        <w:rPr>
          <w:rFonts w:ascii="Times New Roman" w:hAnsi="Times New Roman" w:cs="Times New Roman"/>
          <w:vertAlign w:val="superscript"/>
        </w:rPr>
        <w:t>6</w:t>
      </w:r>
      <w:r w:rsidR="00542DFC" w:rsidRPr="008B3854">
        <w:rPr>
          <w:rFonts w:ascii="Times New Roman" w:hAnsi="Times New Roman" w:cs="Times New Roman"/>
        </w:rPr>
        <w:t>.</w:t>
      </w:r>
    </w:p>
    <w:p w14:paraId="2D16C8B1" w14:textId="77777777" w:rsidR="00E80486" w:rsidRPr="008B3854" w:rsidRDefault="00E80486" w:rsidP="00ED4745">
      <w:pPr>
        <w:spacing w:line="480" w:lineRule="auto"/>
        <w:rPr>
          <w:rFonts w:ascii="Times New Roman" w:hAnsi="Times New Roman" w:cs="Times New Roman"/>
        </w:rPr>
      </w:pPr>
    </w:p>
    <w:p w14:paraId="64B82032" w14:textId="00836F0F" w:rsidR="00CF617C" w:rsidRPr="008B3854" w:rsidRDefault="00E80486" w:rsidP="00ED4745">
      <w:pPr>
        <w:spacing w:line="480" w:lineRule="auto"/>
        <w:rPr>
          <w:rFonts w:ascii="Times New Roman" w:hAnsi="Times New Roman" w:cs="Times New Roman"/>
          <w:b/>
        </w:rPr>
      </w:pPr>
      <w:r w:rsidRPr="008B3854">
        <w:rPr>
          <w:rFonts w:ascii="Times New Roman" w:hAnsi="Times New Roman" w:cs="Times New Roman"/>
          <w:b/>
        </w:rPr>
        <w:t>Network modeling</w:t>
      </w:r>
      <w:r w:rsidR="00392CC5" w:rsidRPr="008B3854">
        <w:rPr>
          <w:rFonts w:ascii="Times New Roman" w:hAnsi="Times New Roman" w:cs="Times New Roman"/>
          <w:b/>
        </w:rPr>
        <w:t xml:space="preserve"> and</w:t>
      </w:r>
      <w:r w:rsidRPr="008B3854">
        <w:rPr>
          <w:rFonts w:ascii="Times New Roman" w:hAnsi="Times New Roman" w:cs="Times New Roman"/>
          <w:b/>
        </w:rPr>
        <w:t xml:space="preserve"> </w:t>
      </w:r>
      <w:r w:rsidR="00C5028B">
        <w:rPr>
          <w:rFonts w:ascii="Times New Roman" w:hAnsi="Times New Roman" w:cs="Times New Roman"/>
          <w:b/>
        </w:rPr>
        <w:t xml:space="preserve">structural and statistical </w:t>
      </w:r>
      <w:r w:rsidRPr="008B3854">
        <w:rPr>
          <w:rFonts w:ascii="Times New Roman" w:hAnsi="Times New Roman" w:cs="Times New Roman"/>
          <w:b/>
        </w:rPr>
        <w:t xml:space="preserve">analyses. </w:t>
      </w:r>
    </w:p>
    <w:p w14:paraId="0830DAF5" w14:textId="52EC9628" w:rsidR="00210A14" w:rsidRDefault="008C3A11" w:rsidP="00AA0839">
      <w:pPr>
        <w:spacing w:line="480" w:lineRule="auto"/>
        <w:ind w:firstLine="720"/>
        <w:rPr>
          <w:rFonts w:ascii="Times New Roman" w:hAnsi="Times New Roman" w:cs="Times New Roman"/>
        </w:rPr>
      </w:pPr>
      <w:r>
        <w:rPr>
          <w:rFonts w:ascii="Times New Roman" w:hAnsi="Times New Roman" w:cs="Times New Roman"/>
        </w:rPr>
        <w:t xml:space="preserve">We used the </w:t>
      </w:r>
      <w:r w:rsidR="00CB24D0">
        <w:rPr>
          <w:rFonts w:ascii="Times New Roman" w:hAnsi="Times New Roman" w:cs="Times New Roman"/>
        </w:rPr>
        <w:t xml:space="preserve">observations of lichen in </w:t>
      </w:r>
      <w:r w:rsidR="00E3179B">
        <w:rPr>
          <w:rFonts w:ascii="Times New Roman" w:hAnsi="Times New Roman" w:cs="Times New Roman"/>
        </w:rPr>
        <w:t xml:space="preserve">the </w:t>
      </w:r>
      <w:r w:rsidR="00CB24D0">
        <w:rPr>
          <w:rFonts w:ascii="Times New Roman" w:hAnsi="Times New Roman" w:cs="Times New Roman"/>
        </w:rPr>
        <w:t>1cm</w:t>
      </w:r>
      <w:r w:rsidR="00CB24D0" w:rsidRPr="00CB24D0">
        <w:rPr>
          <w:rFonts w:ascii="Times New Roman" w:hAnsi="Times New Roman" w:cs="Times New Roman"/>
          <w:vertAlign w:val="superscript"/>
        </w:rPr>
        <w:t>2</w:t>
      </w:r>
      <w:r w:rsidR="007D45BB">
        <w:rPr>
          <w:rFonts w:ascii="Times New Roman" w:hAnsi="Times New Roman" w:cs="Times New Roman"/>
        </w:rPr>
        <w:t xml:space="preserve"> cells</w:t>
      </w:r>
      <w:r w:rsidR="00CB24D0">
        <w:rPr>
          <w:rFonts w:ascii="Times New Roman" w:hAnsi="Times New Roman" w:cs="Times New Roman"/>
        </w:rPr>
        <w:t xml:space="preserve"> </w:t>
      </w:r>
      <w:r w:rsidR="00737EA4" w:rsidRPr="008B3854">
        <w:rPr>
          <w:rFonts w:ascii="Times New Roman" w:hAnsi="Times New Roman" w:cs="Times New Roman"/>
        </w:rPr>
        <w:t xml:space="preserve">on individual trees of </w:t>
      </w:r>
      <w:r w:rsidR="00737EA4" w:rsidRPr="008B3854">
        <w:rPr>
          <w:rFonts w:ascii="Times New Roman" w:hAnsi="Times New Roman" w:cs="Times New Roman"/>
          <w:i/>
        </w:rPr>
        <w:t>P. angustifolia</w:t>
      </w:r>
      <w:r w:rsidR="00737EA4" w:rsidRPr="008B3854">
        <w:rPr>
          <w:rFonts w:ascii="Times New Roman" w:hAnsi="Times New Roman" w:cs="Times New Roman"/>
          <w:b/>
        </w:rPr>
        <w:t xml:space="preserve"> </w:t>
      </w:r>
      <w:r w:rsidR="00737EA4" w:rsidRPr="008B3854">
        <w:rPr>
          <w:rFonts w:ascii="Times New Roman" w:hAnsi="Times New Roman" w:cs="Times New Roman"/>
        </w:rPr>
        <w:t xml:space="preserve">both </w:t>
      </w:r>
      <w:r w:rsidR="00E81859">
        <w:rPr>
          <w:rFonts w:ascii="Times New Roman" w:hAnsi="Times New Roman" w:cs="Times New Roman"/>
        </w:rPr>
        <w:t xml:space="preserve">in the </w:t>
      </w:r>
      <w:r w:rsidR="00737EA4" w:rsidRPr="008B3854">
        <w:rPr>
          <w:rFonts w:ascii="Times New Roman" w:hAnsi="Times New Roman" w:cs="Times New Roman"/>
        </w:rPr>
        <w:t>common garden</w:t>
      </w:r>
      <w:r w:rsidR="00E81859">
        <w:rPr>
          <w:rFonts w:ascii="Times New Roman" w:hAnsi="Times New Roman" w:cs="Times New Roman"/>
        </w:rPr>
        <w:t xml:space="preserve"> and the natural stand</w:t>
      </w:r>
      <w:r w:rsidR="00737EA4" w:rsidRPr="008B3854">
        <w:rPr>
          <w:rFonts w:ascii="Times New Roman" w:hAnsi="Times New Roman" w:cs="Times New Roman"/>
        </w:rPr>
        <w:t xml:space="preserve">. </w:t>
      </w:r>
      <w:r w:rsidR="00521521">
        <w:rPr>
          <w:rFonts w:ascii="Times New Roman" w:hAnsi="Times New Roman" w:cs="Times New Roman"/>
        </w:rPr>
        <w:t>Uni-partite networks were generated using an analytical procedure that removes non-significant interactions between species</w:t>
      </w:r>
      <w:r w:rsidR="00844C3F" w:rsidRPr="00524530">
        <w:rPr>
          <w:rFonts w:ascii="Times New Roman" w:hAnsi="Times New Roman" w:cs="Times New Roman"/>
          <w:vertAlign w:val="superscript"/>
        </w:rPr>
        <w:t>18</w:t>
      </w:r>
      <w:r w:rsidR="00521521">
        <w:rPr>
          <w:rFonts w:ascii="Times New Roman" w:hAnsi="Times New Roman" w:cs="Times New Roman"/>
        </w:rPr>
        <w:t xml:space="preserve">. </w:t>
      </w:r>
      <w:r w:rsidR="00CA22F7">
        <w:rPr>
          <w:rFonts w:ascii="Times New Roman" w:hAnsi="Times New Roman" w:cs="Times New Roman"/>
        </w:rPr>
        <w:t>W</w:t>
      </w:r>
      <w:r w:rsidR="00384B0F">
        <w:rPr>
          <w:rFonts w:ascii="Times New Roman" w:hAnsi="Times New Roman" w:cs="Times New Roman"/>
        </w:rPr>
        <w:t xml:space="preserve">e used a </w:t>
      </w:r>
      <w:r w:rsidR="00D53855">
        <w:rPr>
          <w:rFonts w:ascii="Times New Roman" w:hAnsi="Times New Roman" w:cs="Times New Roman"/>
        </w:rPr>
        <w:t xml:space="preserve">null model based </w:t>
      </w:r>
      <w:r w:rsidR="001D7ED2">
        <w:rPr>
          <w:rFonts w:ascii="Times New Roman" w:hAnsi="Times New Roman" w:cs="Times New Roman"/>
        </w:rPr>
        <w:t xml:space="preserve">approach </w:t>
      </w:r>
      <w:r w:rsidR="00D53855">
        <w:rPr>
          <w:rFonts w:ascii="Times New Roman" w:hAnsi="Times New Roman" w:cs="Times New Roman"/>
        </w:rPr>
        <w:t>for</w:t>
      </w:r>
      <w:r w:rsidR="00FD3E43">
        <w:rPr>
          <w:rFonts w:ascii="Times New Roman" w:hAnsi="Times New Roman" w:cs="Times New Roman"/>
        </w:rPr>
        <w:t xml:space="preserve"> all</w:t>
      </w:r>
      <w:r w:rsidR="00D53855">
        <w:rPr>
          <w:rFonts w:ascii="Times New Roman" w:hAnsi="Times New Roman" w:cs="Times New Roman"/>
        </w:rPr>
        <w:t xml:space="preserve"> </w:t>
      </w:r>
      <w:r w:rsidR="00CA22F7">
        <w:rPr>
          <w:rFonts w:ascii="Times New Roman" w:hAnsi="Times New Roman" w:cs="Times New Roman"/>
        </w:rPr>
        <w:t xml:space="preserve">other </w:t>
      </w:r>
      <w:r w:rsidR="00D53855">
        <w:rPr>
          <w:rFonts w:ascii="Times New Roman" w:hAnsi="Times New Roman" w:cs="Times New Roman"/>
        </w:rPr>
        <w:t xml:space="preserve">analyses of network structure. </w:t>
      </w:r>
      <w:r w:rsidR="00AA1164">
        <w:rPr>
          <w:rFonts w:ascii="Times New Roman" w:hAnsi="Times New Roman" w:cs="Times New Roman"/>
        </w:rPr>
        <w:t xml:space="preserve">A conservative null model that constrained both the row and column marginal totals was used in order to account for the effects of variation in species’ total </w:t>
      </w:r>
      <w:r w:rsidR="00AA1164">
        <w:rPr>
          <w:rFonts w:ascii="Times New Roman" w:hAnsi="Times New Roman" w:cs="Times New Roman"/>
        </w:rPr>
        <w:lastRenderedPageBreak/>
        <w:t>abundances</w:t>
      </w:r>
      <w:r w:rsidR="00F91200" w:rsidRPr="00524530">
        <w:rPr>
          <w:rFonts w:ascii="Times New Roman" w:hAnsi="Times New Roman" w:cs="Times New Roman"/>
          <w:vertAlign w:val="superscript"/>
        </w:rPr>
        <w:t>24</w:t>
      </w:r>
      <w:r w:rsidR="00AA1164">
        <w:rPr>
          <w:rFonts w:ascii="Times New Roman" w:hAnsi="Times New Roman" w:cs="Times New Roman"/>
        </w:rPr>
        <w:t xml:space="preserve">. </w:t>
      </w:r>
      <w:r w:rsidR="007236E4">
        <w:rPr>
          <w:rFonts w:ascii="Times New Roman" w:hAnsi="Times New Roman" w:cs="Times New Roman"/>
        </w:rPr>
        <w:t xml:space="preserve">From a total of 5000 null matrices, a </w:t>
      </w:r>
      <w:r w:rsidR="00EE7FA4">
        <w:rPr>
          <w:rFonts w:ascii="Times New Roman" w:hAnsi="Times New Roman" w:cs="Times New Roman"/>
        </w:rPr>
        <w:t xml:space="preserve">standardized </w:t>
      </w:r>
      <w:r w:rsidR="007236E4">
        <w:rPr>
          <w:rFonts w:ascii="Times New Roman" w:hAnsi="Times New Roman" w:cs="Times New Roman"/>
        </w:rPr>
        <w:t xml:space="preserve">score was </w:t>
      </w:r>
      <w:r w:rsidR="00D458DE">
        <w:rPr>
          <w:rFonts w:ascii="Times New Roman" w:hAnsi="Times New Roman" w:cs="Times New Roman"/>
        </w:rPr>
        <w:t>calculated</w:t>
      </w:r>
      <w:r w:rsidR="007236E4">
        <w:rPr>
          <w:rFonts w:ascii="Times New Roman" w:hAnsi="Times New Roman" w:cs="Times New Roman"/>
        </w:rPr>
        <w:t xml:space="preserve"> for each statistic </w:t>
      </w:r>
      <w:r w:rsidR="00EE7FA4" w:rsidRPr="008B3854">
        <w:rPr>
          <w:rFonts w:ascii="Times New Roman" w:hAnsi="Times New Roman" w:cs="Times New Roman"/>
        </w:rPr>
        <w:t>(</w:t>
      </w:r>
      <w:r w:rsidR="00EE7FA4">
        <w:rPr>
          <w:rFonts w:ascii="Times New Roman" w:hAnsi="Times New Roman" w:cs="Times New Roman"/>
          <w:i/>
        </w:rPr>
        <w:t>z</w:t>
      </w:r>
      <w:r w:rsidR="00EE7FA4" w:rsidRPr="008B385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00EE7FA4" w:rsidRPr="008B3854">
        <w:rPr>
          <w:rFonts w:ascii="Times New Roman" w:hAnsi="Times New Roman" w:cs="Times New Roman"/>
        </w:rPr>
        <w:t>)</w:t>
      </w:r>
      <w:r w:rsidR="007236E4">
        <w:rPr>
          <w:rFonts w:ascii="Times New Roman" w:hAnsi="Times New Roman" w:cs="Times New Roman"/>
        </w:rPr>
        <w:t>, including the C-score</w:t>
      </w:r>
      <w:r w:rsidR="00F91200" w:rsidRPr="00524530">
        <w:rPr>
          <w:rFonts w:ascii="Times New Roman" w:hAnsi="Times New Roman" w:cs="Times New Roman"/>
          <w:vertAlign w:val="superscript"/>
        </w:rPr>
        <w:t>25</w:t>
      </w:r>
      <w:r w:rsidR="007236E4">
        <w:rPr>
          <w:rFonts w:ascii="Times New Roman" w:hAnsi="Times New Roman" w:cs="Times New Roman"/>
        </w:rPr>
        <w:t>, nestedness</w:t>
      </w:r>
      <w:r w:rsidR="00F91200" w:rsidRPr="00524530">
        <w:rPr>
          <w:rFonts w:ascii="Times New Roman" w:hAnsi="Times New Roman" w:cs="Times New Roman"/>
          <w:vertAlign w:val="superscript"/>
        </w:rPr>
        <w:t>26</w:t>
      </w:r>
      <w:r w:rsidR="000929B5">
        <w:rPr>
          <w:rFonts w:ascii="Times New Roman" w:hAnsi="Times New Roman" w:cs="Times New Roman"/>
        </w:rPr>
        <w:t xml:space="preserve"> </w:t>
      </w:r>
      <w:r w:rsidR="007236E4">
        <w:rPr>
          <w:rFonts w:ascii="Times New Roman" w:hAnsi="Times New Roman" w:cs="Times New Roman"/>
        </w:rPr>
        <w:t xml:space="preserve">and </w:t>
      </w:r>
      <w:r w:rsidR="00CD445E">
        <w:rPr>
          <w:rFonts w:ascii="Times New Roman" w:hAnsi="Times New Roman" w:cs="Times New Roman"/>
        </w:rPr>
        <w:t>modularity</w:t>
      </w:r>
      <w:r w:rsidR="00F91200" w:rsidRPr="00524530">
        <w:rPr>
          <w:rFonts w:ascii="Times New Roman" w:hAnsi="Times New Roman" w:cs="Times New Roman"/>
          <w:vertAlign w:val="superscript"/>
        </w:rPr>
        <w:t>27</w:t>
      </w:r>
      <w:r w:rsidR="00EE7FA4" w:rsidRPr="008B3854">
        <w:rPr>
          <w:rFonts w:ascii="Times New Roman" w:hAnsi="Times New Roman" w:cs="Times New Roman"/>
        </w:rPr>
        <w:t>.</w:t>
      </w:r>
      <w:r w:rsidR="00EE7FA4">
        <w:rPr>
          <w:rFonts w:ascii="Times New Roman" w:hAnsi="Times New Roman" w:cs="Times New Roman"/>
        </w:rPr>
        <w:t xml:space="preserve"> </w:t>
      </w:r>
      <w:r w:rsidR="00FF7DA1">
        <w:rPr>
          <w:rFonts w:ascii="Times New Roman" w:hAnsi="Times New Roman" w:cs="Times New Roman"/>
        </w:rPr>
        <w:t>Here, we follow the convention of the co-occurrence literature and refer to the standardized C-Score as the Standardized Effect Size (SES</w:t>
      </w:r>
      <w:r w:rsidR="0039691C">
        <w:rPr>
          <w:rFonts w:ascii="Times New Roman" w:hAnsi="Times New Roman" w:cs="Times New Roman"/>
        </w:rPr>
        <w:t>)</w:t>
      </w:r>
      <w:r w:rsidR="00CD4D95" w:rsidRPr="00524530">
        <w:rPr>
          <w:rFonts w:ascii="Times New Roman" w:hAnsi="Times New Roman" w:cs="Times New Roman"/>
          <w:vertAlign w:val="superscript"/>
        </w:rPr>
        <w:t>28</w:t>
      </w:r>
      <w:r w:rsidR="00C961E6">
        <w:rPr>
          <w:rFonts w:ascii="Times New Roman" w:hAnsi="Times New Roman" w:cs="Times New Roman"/>
        </w:rPr>
        <w:t>.</w:t>
      </w:r>
    </w:p>
    <w:p w14:paraId="55E29081" w14:textId="30E21D49" w:rsidR="007F7101" w:rsidRDefault="00E80486" w:rsidP="008C1C45">
      <w:pPr>
        <w:spacing w:line="480" w:lineRule="auto"/>
        <w:ind w:firstLine="720"/>
        <w:rPr>
          <w:rFonts w:ascii="Times New Roman" w:hAnsi="Times New Roman" w:cs="Times New Roman"/>
          <w:b/>
        </w:rPr>
      </w:pPr>
      <w:r w:rsidRPr="008B3854">
        <w:rPr>
          <w:rFonts w:ascii="Times New Roman" w:hAnsi="Times New Roman" w:cs="Times New Roman"/>
        </w:rPr>
        <w:t xml:space="preserve">A correlation test with Pearson’s </w:t>
      </w:r>
      <w:r w:rsidRPr="008707CF">
        <w:rPr>
          <w:rFonts w:ascii="Times New Roman" w:hAnsi="Times New Roman" w:cs="Times New Roman"/>
          <w:i/>
        </w:rPr>
        <w:t>r</w:t>
      </w:r>
      <w:r w:rsidRPr="008B3854">
        <w:rPr>
          <w:rFonts w:ascii="Times New Roman" w:hAnsi="Times New Roman" w:cs="Times New Roman"/>
        </w:rPr>
        <w:t xml:space="preserve"> was used to test for the correlation between the wild and common garden networks. </w:t>
      </w:r>
      <w:r w:rsidR="00E3143A">
        <w:rPr>
          <w:rFonts w:ascii="Times New Roman" w:hAnsi="Times New Roman" w:cs="Times New Roman"/>
        </w:rPr>
        <w:t xml:space="preserve">A Welch </w:t>
      </w:r>
      <w:r w:rsidRPr="008B3854">
        <w:rPr>
          <w:rFonts w:ascii="Times New Roman" w:hAnsi="Times New Roman" w:cs="Times New Roman"/>
        </w:rPr>
        <w:t>Analysis of Variance (ANOVA)</w:t>
      </w:r>
      <w:r w:rsidR="00553E25">
        <w:rPr>
          <w:rFonts w:ascii="Times New Roman" w:hAnsi="Times New Roman" w:cs="Times New Roman"/>
        </w:rPr>
        <w:t>, which relaxes the assumption of homogeneity of variance,</w:t>
      </w:r>
      <w:r w:rsidRPr="008B3854">
        <w:rPr>
          <w:rFonts w:ascii="Times New Roman" w:hAnsi="Times New Roman" w:cs="Times New Roman"/>
        </w:rPr>
        <w:t xml:space="preserve"> </w:t>
      </w:r>
      <w:r w:rsidR="0051298F">
        <w:rPr>
          <w:rFonts w:ascii="Times New Roman" w:hAnsi="Times New Roman" w:cs="Times New Roman"/>
        </w:rPr>
        <w:t xml:space="preserve">was </w:t>
      </w:r>
      <w:r w:rsidRPr="008B3854">
        <w:rPr>
          <w:rFonts w:ascii="Times New Roman" w:hAnsi="Times New Roman" w:cs="Times New Roman"/>
        </w:rPr>
        <w:t xml:space="preserve">used to test for the effects of genotype on </w:t>
      </w:r>
      <w:r w:rsidR="006E423F">
        <w:rPr>
          <w:rFonts w:ascii="Times New Roman" w:hAnsi="Times New Roman" w:cs="Times New Roman"/>
        </w:rPr>
        <w:t xml:space="preserve">tree scale </w:t>
      </w:r>
      <w:r w:rsidRPr="008B3854">
        <w:rPr>
          <w:rFonts w:ascii="Times New Roman" w:hAnsi="Times New Roman" w:cs="Times New Roman"/>
        </w:rPr>
        <w:t xml:space="preserve">SES values. A permutation based Mantel Test was used to test for the effect of </w:t>
      </w:r>
      <w:r w:rsidR="00F632C6">
        <w:rPr>
          <w:rFonts w:ascii="Times New Roman" w:hAnsi="Times New Roman" w:cs="Times New Roman"/>
        </w:rPr>
        <w:t xml:space="preserve">bark roughness </w:t>
      </w:r>
      <w:r w:rsidRPr="008B3854">
        <w:rPr>
          <w:rFonts w:ascii="Times New Roman" w:hAnsi="Times New Roman" w:cs="Times New Roman"/>
        </w:rPr>
        <w:t xml:space="preserve">on SES values </w:t>
      </w:r>
      <w:r w:rsidR="00F632C6">
        <w:rPr>
          <w:rFonts w:ascii="Times New Roman" w:hAnsi="Times New Roman" w:cs="Times New Roman"/>
        </w:rPr>
        <w:t>in the common garden</w:t>
      </w:r>
      <w:r w:rsidRPr="008B3854">
        <w:rPr>
          <w:rFonts w:ascii="Times New Roman" w:hAnsi="Times New Roman" w:cs="Times New Roman"/>
        </w:rPr>
        <w:t>. All analyses were conducted using the programming language R version 3.0.2 (R Development Core Team 2014).</w:t>
      </w:r>
      <w:r w:rsidRPr="008B3854">
        <w:rPr>
          <w:rFonts w:ascii="Times New Roman" w:hAnsi="Times New Roman" w:cs="Times New Roman"/>
          <w:b/>
        </w:rPr>
        <w:t xml:space="preserve"> </w:t>
      </w:r>
    </w:p>
    <w:p w14:paraId="5D9A2C4B" w14:textId="77777777" w:rsidR="008C1C45" w:rsidRPr="008C1C45" w:rsidRDefault="008C1C45" w:rsidP="00154F7D">
      <w:pPr>
        <w:spacing w:line="480" w:lineRule="auto"/>
        <w:rPr>
          <w:rFonts w:ascii="Times New Roman" w:hAnsi="Times New Roman" w:cs="Times New Roman"/>
          <w:b/>
        </w:rPr>
      </w:pPr>
    </w:p>
    <w:p w14:paraId="6C110F00" w14:textId="77777777" w:rsidR="00F61DEA" w:rsidRPr="00912A5E" w:rsidRDefault="00F61DEA" w:rsidP="00912A5E">
      <w:pPr>
        <w:spacing w:line="480" w:lineRule="auto"/>
        <w:rPr>
          <w:rFonts w:ascii="Times New Roman" w:hAnsi="Times New Roman" w:cs="Times New Roman"/>
          <w:b/>
        </w:rPr>
      </w:pPr>
      <w:r w:rsidRPr="008B3854">
        <w:rPr>
          <w:rFonts w:ascii="Times New Roman" w:hAnsi="Times New Roman" w:cs="Times New Roman"/>
          <w:b/>
        </w:rPr>
        <w:t>References</w:t>
      </w:r>
    </w:p>
    <w:p w14:paraId="48302DD2" w14:textId="1D42A21F"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 </w:t>
      </w:r>
      <w:r w:rsidR="00154F7D">
        <w:rPr>
          <w:rFonts w:ascii="Times New Roman" w:hAnsi="Times New Roman"/>
          <w:sz w:val="24"/>
          <w:szCs w:val="24"/>
        </w:rPr>
        <w:tab/>
      </w:r>
      <w:r w:rsidRPr="00C71DD4">
        <w:rPr>
          <w:rFonts w:ascii="Times New Roman" w:hAnsi="Times New Roman"/>
          <w:sz w:val="24"/>
          <w:szCs w:val="24"/>
        </w:rPr>
        <w:t>Rezende, E. L., Lavabre, J. E., Guimarães, P. R., Jordano,</w:t>
      </w:r>
      <w:r>
        <w:rPr>
          <w:rFonts w:ascii="Times New Roman" w:hAnsi="Times New Roman"/>
          <w:sz w:val="24"/>
          <w:szCs w:val="24"/>
        </w:rPr>
        <w:t xml:space="preserve"> </w:t>
      </w:r>
      <w:r w:rsidRPr="00C71DD4">
        <w:rPr>
          <w:rFonts w:ascii="Times New Roman" w:hAnsi="Times New Roman"/>
          <w:sz w:val="24"/>
          <w:szCs w:val="24"/>
        </w:rPr>
        <w:t>P. &amp; Bascompte, J. Non-random coextinct</w:t>
      </w:r>
      <w:r>
        <w:rPr>
          <w:rFonts w:ascii="Times New Roman" w:hAnsi="Times New Roman"/>
          <w:sz w:val="24"/>
          <w:szCs w:val="24"/>
        </w:rPr>
        <w:t xml:space="preserve">ions in phylogenetically </w:t>
      </w:r>
      <w:r w:rsidRPr="00C71DD4">
        <w:rPr>
          <w:rFonts w:ascii="Times New Roman" w:hAnsi="Times New Roman"/>
          <w:sz w:val="24"/>
          <w:szCs w:val="24"/>
        </w:rPr>
        <w:t>structured mutualistic networks. Nature 448, 925–8 (2007).</w:t>
      </w:r>
    </w:p>
    <w:p w14:paraId="7C7DBB40" w14:textId="0821D456"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 </w:t>
      </w:r>
      <w:r w:rsidR="00154F7D">
        <w:rPr>
          <w:rFonts w:ascii="Times New Roman" w:hAnsi="Times New Roman"/>
          <w:sz w:val="24"/>
          <w:szCs w:val="24"/>
        </w:rPr>
        <w:tab/>
      </w:r>
      <w:r w:rsidRPr="00C71DD4">
        <w:rPr>
          <w:rFonts w:ascii="Times New Roman" w:hAnsi="Times New Roman"/>
          <w:sz w:val="24"/>
          <w:szCs w:val="24"/>
        </w:rPr>
        <w:t>Guimarães, P. R., Jordano, P. &amp; Thompson, J. N. Evolution</w:t>
      </w:r>
      <w:r>
        <w:rPr>
          <w:rFonts w:ascii="Times New Roman" w:hAnsi="Times New Roman"/>
          <w:sz w:val="24"/>
          <w:szCs w:val="24"/>
        </w:rPr>
        <w:t xml:space="preserve"> </w:t>
      </w:r>
      <w:r w:rsidRPr="00C71DD4">
        <w:rPr>
          <w:rFonts w:ascii="Times New Roman" w:hAnsi="Times New Roman"/>
          <w:sz w:val="24"/>
          <w:szCs w:val="24"/>
        </w:rPr>
        <w:t>and coevolution in mutualistic n</w:t>
      </w:r>
      <w:r>
        <w:rPr>
          <w:rFonts w:ascii="Times New Roman" w:hAnsi="Times New Roman"/>
          <w:sz w:val="24"/>
          <w:szCs w:val="24"/>
        </w:rPr>
        <w:t xml:space="preserve">etworks. Ecol. Lett. 14, 877–85 </w:t>
      </w:r>
      <w:r w:rsidRPr="00C71DD4">
        <w:rPr>
          <w:rFonts w:ascii="Times New Roman" w:hAnsi="Times New Roman"/>
          <w:sz w:val="24"/>
          <w:szCs w:val="24"/>
        </w:rPr>
        <w:t>(2011).</w:t>
      </w:r>
    </w:p>
    <w:p w14:paraId="62788DFD" w14:textId="036B3C80"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3. </w:t>
      </w:r>
      <w:r w:rsidR="00154F7D">
        <w:rPr>
          <w:rFonts w:ascii="Times New Roman" w:hAnsi="Times New Roman"/>
          <w:sz w:val="24"/>
          <w:szCs w:val="24"/>
        </w:rPr>
        <w:tab/>
      </w:r>
      <w:r w:rsidRPr="00C71DD4">
        <w:rPr>
          <w:rFonts w:ascii="Times New Roman" w:hAnsi="Times New Roman"/>
          <w:sz w:val="24"/>
          <w:szCs w:val="24"/>
        </w:rPr>
        <w:t>Moya-Laraño, J. Genetic variation, p</w:t>
      </w:r>
      <w:r>
        <w:rPr>
          <w:rFonts w:ascii="Times New Roman" w:hAnsi="Times New Roman"/>
          <w:sz w:val="24"/>
          <w:szCs w:val="24"/>
        </w:rPr>
        <w:t xml:space="preserve">redator-prey interactions </w:t>
      </w:r>
      <w:r w:rsidRPr="00C71DD4">
        <w:rPr>
          <w:rFonts w:ascii="Times New Roman" w:hAnsi="Times New Roman"/>
          <w:sz w:val="24"/>
          <w:szCs w:val="24"/>
        </w:rPr>
        <w:t>and food web structure. Philos. Trans. R. Soc. Lond. B. Biol. Sci. 366, 1425–37 (2011).</w:t>
      </w:r>
    </w:p>
    <w:p w14:paraId="19608C62" w14:textId="720A377B" w:rsid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lastRenderedPageBreak/>
        <w:t xml:space="preserve">4. </w:t>
      </w:r>
      <w:r w:rsidR="00154F7D">
        <w:rPr>
          <w:rFonts w:ascii="Times New Roman" w:hAnsi="Times New Roman"/>
          <w:sz w:val="24"/>
          <w:szCs w:val="24"/>
        </w:rPr>
        <w:tab/>
      </w:r>
      <w:r w:rsidRPr="00C71DD4">
        <w:rPr>
          <w:rFonts w:ascii="Times New Roman" w:hAnsi="Times New Roman"/>
          <w:sz w:val="24"/>
          <w:szCs w:val="24"/>
        </w:rPr>
        <w:t>Martinsen, G. D., T. G. Whitham; R. J. Turek, P. K. Hybrid</w:t>
      </w:r>
      <w:r>
        <w:rPr>
          <w:rFonts w:ascii="Times New Roman" w:hAnsi="Times New Roman"/>
          <w:sz w:val="24"/>
          <w:szCs w:val="24"/>
        </w:rPr>
        <w:t xml:space="preserve"> </w:t>
      </w:r>
      <w:r w:rsidRPr="00C71DD4">
        <w:rPr>
          <w:rFonts w:ascii="Times New Roman" w:hAnsi="Times New Roman"/>
          <w:sz w:val="24"/>
          <w:szCs w:val="24"/>
        </w:rPr>
        <w:t>populations selectively fi</w:t>
      </w:r>
      <w:r>
        <w:rPr>
          <w:rFonts w:ascii="Times New Roman" w:hAnsi="Times New Roman"/>
          <w:sz w:val="24"/>
          <w:szCs w:val="24"/>
        </w:rPr>
        <w:t xml:space="preserve">lter gene introgression between </w:t>
      </w:r>
      <w:r w:rsidRPr="00C71DD4">
        <w:rPr>
          <w:rFonts w:ascii="Times New Roman" w:hAnsi="Times New Roman"/>
          <w:sz w:val="24"/>
          <w:szCs w:val="24"/>
        </w:rPr>
        <w:t>species. Evolution (N. Y). 55, 1325–1335 (2001).</w:t>
      </w:r>
    </w:p>
    <w:p w14:paraId="7E743BA7" w14:textId="3A8534E9" w:rsidR="0075728E" w:rsidRPr="00C71DD4" w:rsidRDefault="00E91160" w:rsidP="00C71DD4">
      <w:pPr>
        <w:pStyle w:val="NormalWeb"/>
        <w:spacing w:line="480" w:lineRule="auto"/>
        <w:rPr>
          <w:rFonts w:ascii="Times New Roman" w:hAnsi="Times New Roman"/>
          <w:sz w:val="24"/>
          <w:szCs w:val="24"/>
        </w:rPr>
      </w:pPr>
      <w:r>
        <w:rPr>
          <w:rFonts w:ascii="Times New Roman" w:hAnsi="Times New Roman"/>
          <w:sz w:val="24"/>
          <w:szCs w:val="24"/>
        </w:rPr>
        <w:t>5</w:t>
      </w:r>
      <w:r w:rsidR="0075728E" w:rsidRPr="00C71DD4">
        <w:rPr>
          <w:rFonts w:ascii="Times New Roman" w:hAnsi="Times New Roman"/>
          <w:sz w:val="24"/>
          <w:szCs w:val="24"/>
        </w:rPr>
        <w:t xml:space="preserve">. </w:t>
      </w:r>
      <w:r w:rsidR="0075728E">
        <w:rPr>
          <w:rFonts w:ascii="Times New Roman" w:hAnsi="Times New Roman"/>
          <w:sz w:val="24"/>
          <w:szCs w:val="24"/>
        </w:rPr>
        <w:tab/>
      </w:r>
      <w:r w:rsidR="0075728E" w:rsidRPr="00C71DD4">
        <w:rPr>
          <w:rFonts w:ascii="Times New Roman" w:hAnsi="Times New Roman"/>
          <w:sz w:val="24"/>
          <w:szCs w:val="24"/>
        </w:rPr>
        <w:t>Ellison, A. M. et al. Loss of foundation species:</w:t>
      </w:r>
      <w:r w:rsidR="0075728E">
        <w:rPr>
          <w:rFonts w:ascii="Times New Roman" w:hAnsi="Times New Roman"/>
          <w:sz w:val="24"/>
          <w:szCs w:val="24"/>
        </w:rPr>
        <w:t xml:space="preserve"> </w:t>
      </w:r>
      <w:r w:rsidR="0075728E" w:rsidRPr="00C71DD4">
        <w:rPr>
          <w:rFonts w:ascii="Times New Roman" w:hAnsi="Times New Roman"/>
          <w:sz w:val="24"/>
          <w:szCs w:val="24"/>
        </w:rPr>
        <w:t>consequences for the str</w:t>
      </w:r>
      <w:r w:rsidR="0075728E">
        <w:rPr>
          <w:rFonts w:ascii="Times New Roman" w:hAnsi="Times New Roman"/>
          <w:sz w:val="24"/>
          <w:szCs w:val="24"/>
        </w:rPr>
        <w:t xml:space="preserve">ucture and dynamics of forested </w:t>
      </w:r>
      <w:r w:rsidR="0075728E" w:rsidRPr="00C71DD4">
        <w:rPr>
          <w:rFonts w:ascii="Times New Roman" w:hAnsi="Times New Roman"/>
          <w:sz w:val="24"/>
          <w:szCs w:val="24"/>
        </w:rPr>
        <w:t>ecosystems. Front. Ec</w:t>
      </w:r>
      <w:r w:rsidR="0075728E">
        <w:rPr>
          <w:rFonts w:ascii="Times New Roman" w:hAnsi="Times New Roman"/>
          <w:sz w:val="24"/>
          <w:szCs w:val="24"/>
        </w:rPr>
        <w:t>ol. Environ. 3, 479–486 (2005).</w:t>
      </w:r>
    </w:p>
    <w:p w14:paraId="373FF24A" w14:textId="075DBB35" w:rsidR="00C71DD4" w:rsidRPr="00C71DD4" w:rsidRDefault="00C12EC5" w:rsidP="00C71DD4">
      <w:pPr>
        <w:pStyle w:val="NormalWeb"/>
        <w:spacing w:line="480" w:lineRule="auto"/>
        <w:rPr>
          <w:rFonts w:ascii="Times New Roman" w:hAnsi="Times New Roman"/>
          <w:sz w:val="24"/>
          <w:szCs w:val="24"/>
        </w:rPr>
      </w:pPr>
      <w:r>
        <w:rPr>
          <w:rFonts w:ascii="Times New Roman" w:hAnsi="Times New Roman"/>
          <w:sz w:val="24"/>
          <w:szCs w:val="24"/>
        </w:rPr>
        <w:t>6</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Lamit, L. J. et al. Genetically-based trait variation within a</w:t>
      </w:r>
      <w:r w:rsidR="00C71DD4">
        <w:rPr>
          <w:rFonts w:ascii="Times New Roman" w:hAnsi="Times New Roman"/>
          <w:sz w:val="24"/>
          <w:szCs w:val="24"/>
        </w:rPr>
        <w:t xml:space="preserve"> </w:t>
      </w:r>
      <w:r w:rsidR="00C71DD4" w:rsidRPr="00C71DD4">
        <w:rPr>
          <w:rFonts w:ascii="Times New Roman" w:hAnsi="Times New Roman"/>
          <w:sz w:val="24"/>
          <w:szCs w:val="24"/>
        </w:rPr>
        <w:t>foundation tree species influences</w:t>
      </w:r>
      <w:r w:rsidR="00C71DD4">
        <w:rPr>
          <w:rFonts w:ascii="Times New Roman" w:hAnsi="Times New Roman"/>
          <w:sz w:val="24"/>
          <w:szCs w:val="24"/>
        </w:rPr>
        <w:t xml:space="preserve"> a dominant bark lichen. Fungal Ecol. 4, 103–109 </w:t>
      </w:r>
      <w:r w:rsidR="00C71DD4" w:rsidRPr="00C71DD4">
        <w:rPr>
          <w:rFonts w:ascii="Times New Roman" w:hAnsi="Times New Roman"/>
          <w:sz w:val="24"/>
          <w:szCs w:val="24"/>
        </w:rPr>
        <w:t>(2011).</w:t>
      </w:r>
    </w:p>
    <w:p w14:paraId="24120BA0" w14:textId="3C24C285" w:rsidR="00C71DD4" w:rsidRPr="00C71DD4" w:rsidRDefault="00C12EC5" w:rsidP="00C71DD4">
      <w:pPr>
        <w:pStyle w:val="NormalWeb"/>
        <w:spacing w:line="480" w:lineRule="auto"/>
        <w:rPr>
          <w:rFonts w:ascii="Times New Roman" w:hAnsi="Times New Roman"/>
          <w:sz w:val="24"/>
          <w:szCs w:val="24"/>
        </w:rPr>
      </w:pPr>
      <w:r>
        <w:rPr>
          <w:rFonts w:ascii="Times New Roman" w:hAnsi="Times New Roman"/>
          <w:sz w:val="24"/>
          <w:szCs w:val="24"/>
        </w:rPr>
        <w:t>7</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Winfree, R., Gross, B. J. &amp;</w:t>
      </w:r>
      <w:r w:rsidR="00C71DD4">
        <w:rPr>
          <w:rFonts w:ascii="Times New Roman" w:hAnsi="Times New Roman"/>
          <w:sz w:val="24"/>
          <w:szCs w:val="24"/>
        </w:rPr>
        <w:t xml:space="preserve"> Kremen, C. Valuing pollination </w:t>
      </w:r>
      <w:r w:rsidR="00C71DD4" w:rsidRPr="00C71DD4">
        <w:rPr>
          <w:rFonts w:ascii="Times New Roman" w:hAnsi="Times New Roman"/>
          <w:sz w:val="24"/>
          <w:szCs w:val="24"/>
        </w:rPr>
        <w:t>services t</w:t>
      </w:r>
      <w:r w:rsidR="00C71DD4">
        <w:rPr>
          <w:rFonts w:ascii="Times New Roman" w:hAnsi="Times New Roman"/>
          <w:sz w:val="24"/>
          <w:szCs w:val="24"/>
        </w:rPr>
        <w:t xml:space="preserve">o agriculture. </w:t>
      </w:r>
      <w:r w:rsidR="00C71DD4" w:rsidRPr="00C71DD4">
        <w:rPr>
          <w:rFonts w:ascii="Times New Roman" w:hAnsi="Times New Roman"/>
          <w:sz w:val="24"/>
          <w:szCs w:val="24"/>
        </w:rPr>
        <w:t>Ecol. Econ. 71, 80–88 (2011).</w:t>
      </w:r>
    </w:p>
    <w:p w14:paraId="50A566AB" w14:textId="7874B0D1" w:rsidR="00C71DD4" w:rsidRPr="00C71DD4" w:rsidRDefault="00C12EC5" w:rsidP="00C71DD4">
      <w:pPr>
        <w:pStyle w:val="NormalWeb"/>
        <w:spacing w:line="480" w:lineRule="auto"/>
        <w:rPr>
          <w:rFonts w:ascii="Times New Roman" w:hAnsi="Times New Roman"/>
          <w:sz w:val="24"/>
          <w:szCs w:val="24"/>
        </w:rPr>
      </w:pPr>
      <w:r>
        <w:rPr>
          <w:rFonts w:ascii="Times New Roman" w:hAnsi="Times New Roman"/>
          <w:sz w:val="24"/>
          <w:szCs w:val="24"/>
        </w:rPr>
        <w:t>8</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Fontaine, C. et al. The ecological and evolutionary implications</w:t>
      </w:r>
      <w:r w:rsidR="00C71DD4">
        <w:rPr>
          <w:rFonts w:ascii="Times New Roman" w:hAnsi="Times New Roman"/>
          <w:sz w:val="24"/>
          <w:szCs w:val="24"/>
        </w:rPr>
        <w:t xml:space="preserve"> </w:t>
      </w:r>
      <w:r w:rsidR="00C71DD4" w:rsidRPr="00C71DD4">
        <w:rPr>
          <w:rFonts w:ascii="Times New Roman" w:hAnsi="Times New Roman"/>
          <w:sz w:val="24"/>
          <w:szCs w:val="24"/>
        </w:rPr>
        <w:t>of merging different types of ne</w:t>
      </w:r>
      <w:r w:rsidR="00C71DD4">
        <w:rPr>
          <w:rFonts w:ascii="Times New Roman" w:hAnsi="Times New Roman"/>
          <w:sz w:val="24"/>
          <w:szCs w:val="24"/>
        </w:rPr>
        <w:t xml:space="preserve">tworks. Ecol. Lett. 14, 1170–81 </w:t>
      </w:r>
      <w:r w:rsidR="00C71DD4" w:rsidRPr="00C71DD4">
        <w:rPr>
          <w:rFonts w:ascii="Times New Roman" w:hAnsi="Times New Roman"/>
          <w:sz w:val="24"/>
          <w:szCs w:val="24"/>
        </w:rPr>
        <w:t>(2011).</w:t>
      </w:r>
    </w:p>
    <w:p w14:paraId="5C1C346C" w14:textId="656841F9" w:rsidR="00C71DD4" w:rsidRPr="00C71DD4" w:rsidRDefault="00C12EC5" w:rsidP="00C71DD4">
      <w:pPr>
        <w:pStyle w:val="NormalWeb"/>
        <w:spacing w:line="480" w:lineRule="auto"/>
        <w:rPr>
          <w:rFonts w:ascii="Times New Roman" w:hAnsi="Times New Roman"/>
          <w:sz w:val="24"/>
          <w:szCs w:val="24"/>
        </w:rPr>
      </w:pPr>
      <w:r>
        <w:rPr>
          <w:rFonts w:ascii="Times New Roman" w:hAnsi="Times New Roman"/>
          <w:sz w:val="24"/>
          <w:szCs w:val="24"/>
        </w:rPr>
        <w:t>9</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Bascompte, J., Jordano, P. &amp; Olesen, J. M. Asymmetric</w:t>
      </w:r>
      <w:r w:rsidR="00C71DD4">
        <w:rPr>
          <w:rFonts w:ascii="Times New Roman" w:hAnsi="Times New Roman"/>
          <w:sz w:val="24"/>
          <w:szCs w:val="24"/>
        </w:rPr>
        <w:t xml:space="preserve"> </w:t>
      </w:r>
      <w:r w:rsidR="00C71DD4" w:rsidRPr="00C71DD4">
        <w:rPr>
          <w:rFonts w:ascii="Times New Roman" w:hAnsi="Times New Roman"/>
          <w:sz w:val="24"/>
          <w:szCs w:val="24"/>
        </w:rPr>
        <w:t>Coevolutionary N</w:t>
      </w:r>
      <w:r w:rsidR="00C71DD4">
        <w:rPr>
          <w:rFonts w:ascii="Times New Roman" w:hAnsi="Times New Roman"/>
          <w:sz w:val="24"/>
          <w:szCs w:val="24"/>
        </w:rPr>
        <w:t xml:space="preserve">etworks Facilitate Biodiversity </w:t>
      </w:r>
      <w:r w:rsidR="00C71DD4" w:rsidRPr="00C71DD4">
        <w:rPr>
          <w:rFonts w:ascii="Times New Roman" w:hAnsi="Times New Roman"/>
          <w:sz w:val="24"/>
          <w:szCs w:val="24"/>
        </w:rPr>
        <w:t>Ma</w:t>
      </w:r>
      <w:r w:rsidR="00C71DD4">
        <w:rPr>
          <w:rFonts w:ascii="Times New Roman" w:hAnsi="Times New Roman"/>
          <w:sz w:val="24"/>
          <w:szCs w:val="24"/>
        </w:rPr>
        <w:t xml:space="preserve">intenance. Science 312, 431–433 </w:t>
      </w:r>
      <w:r w:rsidR="00C71DD4" w:rsidRPr="00C71DD4">
        <w:rPr>
          <w:rFonts w:ascii="Times New Roman" w:hAnsi="Times New Roman"/>
          <w:sz w:val="24"/>
          <w:szCs w:val="24"/>
        </w:rPr>
        <w:t>(2006).</w:t>
      </w:r>
    </w:p>
    <w:p w14:paraId="35C554B4" w14:textId="32916E71" w:rsidR="00C71DD4" w:rsidRPr="00C71DD4" w:rsidRDefault="00C12EC5" w:rsidP="00C71DD4">
      <w:pPr>
        <w:pStyle w:val="NormalWeb"/>
        <w:spacing w:line="480" w:lineRule="auto"/>
        <w:rPr>
          <w:rFonts w:ascii="Times New Roman" w:hAnsi="Times New Roman"/>
          <w:sz w:val="24"/>
          <w:szCs w:val="24"/>
        </w:rPr>
      </w:pPr>
      <w:r>
        <w:rPr>
          <w:rFonts w:ascii="Times New Roman" w:hAnsi="Times New Roman"/>
          <w:sz w:val="24"/>
          <w:szCs w:val="24"/>
        </w:rPr>
        <w:t>10</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Rafferty, N. E. &amp; Ives,</w:t>
      </w:r>
      <w:r w:rsidR="00C71DD4">
        <w:rPr>
          <w:rFonts w:ascii="Times New Roman" w:hAnsi="Times New Roman"/>
          <w:sz w:val="24"/>
          <w:szCs w:val="24"/>
        </w:rPr>
        <w:t xml:space="preserve"> A. R. Phylogenetic trait-based </w:t>
      </w:r>
      <w:r w:rsidR="00C71DD4" w:rsidRPr="00C71DD4">
        <w:rPr>
          <w:rFonts w:ascii="Times New Roman" w:hAnsi="Times New Roman"/>
          <w:sz w:val="24"/>
          <w:szCs w:val="24"/>
        </w:rPr>
        <w:t>analyses of ecological networks. Ecology 94, 2321–33 (2013).</w:t>
      </w:r>
    </w:p>
    <w:p w14:paraId="5FB116B4" w14:textId="77777777" w:rsidR="00FC1BAC" w:rsidRDefault="00C12EC5" w:rsidP="00C71DD4">
      <w:pPr>
        <w:pStyle w:val="NormalWeb"/>
        <w:spacing w:line="480" w:lineRule="auto"/>
        <w:rPr>
          <w:rFonts w:ascii="Times New Roman" w:hAnsi="Times New Roman"/>
          <w:sz w:val="24"/>
          <w:szCs w:val="24"/>
        </w:rPr>
      </w:pPr>
      <w:r>
        <w:rPr>
          <w:rFonts w:ascii="Times New Roman" w:hAnsi="Times New Roman"/>
          <w:sz w:val="24"/>
          <w:szCs w:val="24"/>
        </w:rPr>
        <w:t>11</w:t>
      </w:r>
      <w:r w:rsidR="00C71DD4" w:rsidRPr="00C71DD4">
        <w:rPr>
          <w:rFonts w:ascii="Times New Roman" w:hAnsi="Times New Roman"/>
          <w:sz w:val="24"/>
          <w:szCs w:val="24"/>
        </w:rPr>
        <w:t xml:space="preserve">. </w:t>
      </w:r>
      <w:r w:rsidR="00154F7D">
        <w:rPr>
          <w:rFonts w:ascii="Times New Roman" w:hAnsi="Times New Roman"/>
          <w:sz w:val="24"/>
          <w:szCs w:val="24"/>
        </w:rPr>
        <w:tab/>
      </w:r>
      <w:r w:rsidR="00C71DD4" w:rsidRPr="00C71DD4">
        <w:rPr>
          <w:rFonts w:ascii="Times New Roman" w:hAnsi="Times New Roman"/>
          <w:sz w:val="24"/>
          <w:szCs w:val="24"/>
        </w:rPr>
        <w:t>Whitham, T. G. et al. A framework for community and</w:t>
      </w:r>
      <w:r w:rsidR="00C71DD4">
        <w:rPr>
          <w:rFonts w:ascii="Times New Roman" w:hAnsi="Times New Roman"/>
          <w:sz w:val="24"/>
          <w:szCs w:val="24"/>
        </w:rPr>
        <w:t xml:space="preserve"> </w:t>
      </w:r>
      <w:r w:rsidR="00C71DD4" w:rsidRPr="00C71DD4">
        <w:rPr>
          <w:rFonts w:ascii="Times New Roman" w:hAnsi="Times New Roman"/>
          <w:sz w:val="24"/>
          <w:szCs w:val="24"/>
        </w:rPr>
        <w:t>ecosystem genetics: from genes to ecosystems. Nat. Rev. Genet. 7,</w:t>
      </w:r>
      <w:r w:rsidR="00C71DD4">
        <w:rPr>
          <w:rFonts w:ascii="Times New Roman" w:hAnsi="Times New Roman"/>
          <w:sz w:val="24"/>
          <w:szCs w:val="24"/>
        </w:rPr>
        <w:t xml:space="preserve"> </w:t>
      </w:r>
      <w:r w:rsidR="00C71DD4" w:rsidRPr="00C71DD4">
        <w:rPr>
          <w:rFonts w:ascii="Times New Roman" w:hAnsi="Times New Roman"/>
          <w:sz w:val="24"/>
          <w:szCs w:val="24"/>
        </w:rPr>
        <w:t>510–523 (2006).</w:t>
      </w:r>
    </w:p>
    <w:p w14:paraId="0577F6DC" w14:textId="27C0E683"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lastRenderedPageBreak/>
        <w:t xml:space="preserve">12. </w:t>
      </w:r>
      <w:r w:rsidR="00154F7D">
        <w:rPr>
          <w:rFonts w:ascii="Times New Roman" w:hAnsi="Times New Roman"/>
          <w:sz w:val="24"/>
          <w:szCs w:val="24"/>
        </w:rPr>
        <w:tab/>
      </w:r>
      <w:r w:rsidRPr="00C71DD4">
        <w:rPr>
          <w:rFonts w:ascii="Times New Roman" w:hAnsi="Times New Roman"/>
          <w:sz w:val="24"/>
          <w:szCs w:val="24"/>
        </w:rPr>
        <w:t>Bailey, J. K. et al. From genes to ecosystems: a synthesis of</w:t>
      </w:r>
      <w:r>
        <w:rPr>
          <w:rFonts w:ascii="Times New Roman" w:hAnsi="Times New Roman"/>
          <w:sz w:val="24"/>
          <w:szCs w:val="24"/>
        </w:rPr>
        <w:t xml:space="preserve"> </w:t>
      </w:r>
      <w:r w:rsidRPr="00C71DD4">
        <w:rPr>
          <w:rFonts w:ascii="Times New Roman" w:hAnsi="Times New Roman"/>
          <w:sz w:val="24"/>
          <w:szCs w:val="24"/>
        </w:rPr>
        <w:t>the effects of plant genetic factors across levels of</w:t>
      </w:r>
      <w:r>
        <w:rPr>
          <w:rFonts w:ascii="Times New Roman" w:hAnsi="Times New Roman"/>
          <w:sz w:val="24"/>
          <w:szCs w:val="24"/>
        </w:rPr>
        <w:t xml:space="preserve"> </w:t>
      </w:r>
      <w:r w:rsidRPr="00C71DD4">
        <w:rPr>
          <w:rFonts w:ascii="Times New Roman" w:hAnsi="Times New Roman"/>
          <w:sz w:val="24"/>
          <w:szCs w:val="24"/>
        </w:rPr>
        <w:t>organization. Philos. Trans. R. Soc. Lond. B. Biol. Sci. 364, 1607–16</w:t>
      </w:r>
      <w:r>
        <w:rPr>
          <w:rFonts w:ascii="Times New Roman" w:hAnsi="Times New Roman"/>
          <w:sz w:val="24"/>
          <w:szCs w:val="24"/>
        </w:rPr>
        <w:t xml:space="preserve"> </w:t>
      </w:r>
      <w:r w:rsidRPr="00C71DD4">
        <w:rPr>
          <w:rFonts w:ascii="Times New Roman" w:hAnsi="Times New Roman"/>
          <w:sz w:val="24"/>
          <w:szCs w:val="24"/>
        </w:rPr>
        <w:t>(2009).</w:t>
      </w:r>
    </w:p>
    <w:p w14:paraId="1DAED28A" w14:textId="397AF47C"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13. </w:t>
      </w:r>
      <w:r w:rsidR="00154F7D">
        <w:rPr>
          <w:rFonts w:ascii="Times New Roman" w:hAnsi="Times New Roman"/>
          <w:sz w:val="24"/>
          <w:szCs w:val="24"/>
        </w:rPr>
        <w:tab/>
      </w:r>
      <w:r w:rsidRPr="00C71DD4">
        <w:rPr>
          <w:rFonts w:ascii="Times New Roman" w:hAnsi="Times New Roman"/>
          <w:sz w:val="24"/>
          <w:szCs w:val="24"/>
        </w:rPr>
        <w:t>Holeski, L. M., Hillstrom, M. L., Whitham, T. G. &amp; Lindroth,</w:t>
      </w:r>
      <w:r>
        <w:rPr>
          <w:rFonts w:ascii="Times New Roman" w:hAnsi="Times New Roman"/>
          <w:sz w:val="24"/>
          <w:szCs w:val="24"/>
        </w:rPr>
        <w:t xml:space="preserve"> </w:t>
      </w:r>
      <w:r w:rsidRPr="00C71DD4">
        <w:rPr>
          <w:rFonts w:ascii="Times New Roman" w:hAnsi="Times New Roman"/>
          <w:sz w:val="24"/>
          <w:szCs w:val="24"/>
        </w:rPr>
        <w:t>R. L. Relative importance of genetic, ontogenetic, induction, and</w:t>
      </w:r>
      <w:r>
        <w:rPr>
          <w:rFonts w:ascii="Times New Roman" w:hAnsi="Times New Roman"/>
          <w:sz w:val="24"/>
          <w:szCs w:val="24"/>
        </w:rPr>
        <w:t xml:space="preserve"> </w:t>
      </w:r>
      <w:r w:rsidRPr="00C71DD4">
        <w:rPr>
          <w:rFonts w:ascii="Times New Roman" w:hAnsi="Times New Roman"/>
          <w:sz w:val="24"/>
          <w:szCs w:val="24"/>
        </w:rPr>
        <w:t>seasonal variation in producing a mult</w:t>
      </w:r>
      <w:r>
        <w:rPr>
          <w:rFonts w:ascii="Times New Roman" w:hAnsi="Times New Roman"/>
          <w:sz w:val="24"/>
          <w:szCs w:val="24"/>
        </w:rPr>
        <w:t xml:space="preserve">ivariate defense phenotype in a </w:t>
      </w:r>
      <w:r w:rsidRPr="00C71DD4">
        <w:rPr>
          <w:rFonts w:ascii="Times New Roman" w:hAnsi="Times New Roman"/>
          <w:sz w:val="24"/>
          <w:szCs w:val="24"/>
        </w:rPr>
        <w:t>foundation tree species. Oecologia 170, 695–707 (2012).</w:t>
      </w:r>
    </w:p>
    <w:p w14:paraId="7B1F0D00" w14:textId="472E7219"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14. </w:t>
      </w:r>
      <w:r w:rsidR="00154F7D">
        <w:rPr>
          <w:rFonts w:ascii="Times New Roman" w:hAnsi="Times New Roman"/>
          <w:sz w:val="24"/>
          <w:szCs w:val="24"/>
        </w:rPr>
        <w:tab/>
      </w:r>
      <w:r w:rsidRPr="00C71DD4">
        <w:rPr>
          <w:rFonts w:ascii="Times New Roman" w:hAnsi="Times New Roman"/>
          <w:sz w:val="24"/>
          <w:szCs w:val="24"/>
        </w:rPr>
        <w:t xml:space="preserve">Whitham, T. G. et al. </w:t>
      </w:r>
      <w:r>
        <w:rPr>
          <w:rFonts w:ascii="Times New Roman" w:hAnsi="Times New Roman"/>
          <w:sz w:val="24"/>
          <w:szCs w:val="24"/>
        </w:rPr>
        <w:t xml:space="preserve">Community specificity: Life and </w:t>
      </w:r>
      <w:r w:rsidRPr="00C71DD4">
        <w:rPr>
          <w:rFonts w:ascii="Times New Roman" w:hAnsi="Times New Roman"/>
          <w:sz w:val="24"/>
          <w:szCs w:val="24"/>
        </w:rPr>
        <w:t>afterlife effects of genes. Trends Plant Sci. 17, 271–281 (2012).</w:t>
      </w:r>
    </w:p>
    <w:p w14:paraId="35FD5390" w14:textId="2F904068"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15. </w:t>
      </w:r>
      <w:r w:rsidR="00154F7D">
        <w:rPr>
          <w:rFonts w:ascii="Times New Roman" w:hAnsi="Times New Roman"/>
          <w:sz w:val="24"/>
          <w:szCs w:val="24"/>
        </w:rPr>
        <w:tab/>
      </w:r>
      <w:r w:rsidRPr="00C71DD4">
        <w:rPr>
          <w:rFonts w:ascii="Times New Roman" w:hAnsi="Times New Roman"/>
          <w:sz w:val="24"/>
          <w:szCs w:val="24"/>
        </w:rPr>
        <w:t>Burkle, L. A., Souza, L., Genung, M. A. &amp; Crutsinger, G. M. Plant</w:t>
      </w:r>
      <w:r>
        <w:rPr>
          <w:rFonts w:ascii="Times New Roman" w:hAnsi="Times New Roman"/>
          <w:sz w:val="24"/>
          <w:szCs w:val="24"/>
        </w:rPr>
        <w:t xml:space="preserve"> </w:t>
      </w:r>
      <w:r w:rsidRPr="00C71DD4">
        <w:rPr>
          <w:rFonts w:ascii="Times New Roman" w:hAnsi="Times New Roman"/>
          <w:sz w:val="24"/>
          <w:szCs w:val="24"/>
        </w:rPr>
        <w:t>genotype, nutrients, and G × E intera</w:t>
      </w:r>
      <w:r>
        <w:rPr>
          <w:rFonts w:ascii="Times New Roman" w:hAnsi="Times New Roman"/>
          <w:sz w:val="24"/>
          <w:szCs w:val="24"/>
        </w:rPr>
        <w:t xml:space="preserve">ctions structure floral visitor </w:t>
      </w:r>
      <w:r w:rsidRPr="00C71DD4">
        <w:rPr>
          <w:rFonts w:ascii="Times New Roman" w:hAnsi="Times New Roman"/>
          <w:sz w:val="24"/>
          <w:szCs w:val="24"/>
        </w:rPr>
        <w:t>communities. Ecosphere 4, art113 (2013).</w:t>
      </w:r>
    </w:p>
    <w:p w14:paraId="4DB13389" w14:textId="2AA2EB56"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16. </w:t>
      </w:r>
      <w:r w:rsidR="00154F7D">
        <w:rPr>
          <w:rFonts w:ascii="Times New Roman" w:hAnsi="Times New Roman"/>
          <w:sz w:val="24"/>
          <w:szCs w:val="24"/>
        </w:rPr>
        <w:tab/>
      </w:r>
      <w:r w:rsidRPr="00C71DD4">
        <w:rPr>
          <w:rFonts w:ascii="Times New Roman" w:hAnsi="Times New Roman"/>
          <w:sz w:val="24"/>
          <w:szCs w:val="24"/>
        </w:rPr>
        <w:t>Smith, D. S., Bailey, J. K., Shuster, S. M. &amp; Whitham, T. G. A</w:t>
      </w:r>
      <w:r>
        <w:rPr>
          <w:rFonts w:ascii="Times New Roman" w:hAnsi="Times New Roman"/>
          <w:sz w:val="24"/>
          <w:szCs w:val="24"/>
        </w:rPr>
        <w:t xml:space="preserve"> </w:t>
      </w:r>
      <w:r w:rsidRPr="00C71DD4">
        <w:rPr>
          <w:rFonts w:ascii="Times New Roman" w:hAnsi="Times New Roman"/>
          <w:sz w:val="24"/>
          <w:szCs w:val="24"/>
        </w:rPr>
        <w:t>geographic mosaic of trophic interactio</w:t>
      </w:r>
      <w:r>
        <w:rPr>
          <w:rFonts w:ascii="Times New Roman" w:hAnsi="Times New Roman"/>
          <w:sz w:val="24"/>
          <w:szCs w:val="24"/>
        </w:rPr>
        <w:t xml:space="preserve">ns and selection: trees, aphids </w:t>
      </w:r>
      <w:r w:rsidRPr="00C71DD4">
        <w:rPr>
          <w:rFonts w:ascii="Times New Roman" w:hAnsi="Times New Roman"/>
          <w:sz w:val="24"/>
          <w:szCs w:val="24"/>
        </w:rPr>
        <w:t>and birds. J. Evol. Biol. 24, 422–9 (2011).</w:t>
      </w:r>
    </w:p>
    <w:p w14:paraId="327FFE4B" w14:textId="02802C48"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17. </w:t>
      </w:r>
      <w:r w:rsidR="00154F7D">
        <w:rPr>
          <w:rFonts w:ascii="Times New Roman" w:hAnsi="Times New Roman"/>
          <w:sz w:val="24"/>
          <w:szCs w:val="24"/>
        </w:rPr>
        <w:tab/>
      </w:r>
      <w:r w:rsidRPr="00C71DD4">
        <w:rPr>
          <w:rFonts w:ascii="Times New Roman" w:hAnsi="Times New Roman"/>
          <w:sz w:val="24"/>
          <w:szCs w:val="24"/>
        </w:rPr>
        <w:t>Zytynska, S. E., Fay, M. F., Penney, D. &amp; Preziosi,</w:t>
      </w:r>
      <w:r>
        <w:rPr>
          <w:rFonts w:ascii="Times New Roman" w:hAnsi="Times New Roman"/>
          <w:sz w:val="24"/>
          <w:szCs w:val="24"/>
        </w:rPr>
        <w:t xml:space="preserve"> </w:t>
      </w:r>
      <w:r w:rsidRPr="00C71DD4">
        <w:rPr>
          <w:rFonts w:ascii="Times New Roman" w:hAnsi="Times New Roman"/>
          <w:sz w:val="24"/>
          <w:szCs w:val="24"/>
        </w:rPr>
        <w:t>R. F. Genetic variation in a tropical tree species influences the</w:t>
      </w:r>
      <w:r>
        <w:rPr>
          <w:rFonts w:ascii="Times New Roman" w:hAnsi="Times New Roman"/>
          <w:sz w:val="24"/>
          <w:szCs w:val="24"/>
        </w:rPr>
        <w:t xml:space="preserve"> </w:t>
      </w:r>
      <w:r w:rsidRPr="00C71DD4">
        <w:rPr>
          <w:rFonts w:ascii="Times New Roman" w:hAnsi="Times New Roman"/>
          <w:sz w:val="24"/>
          <w:szCs w:val="24"/>
        </w:rPr>
        <w:t>associated epiphytic plant and invertebrate communities in a complex</w:t>
      </w:r>
      <w:r>
        <w:rPr>
          <w:rFonts w:ascii="Times New Roman" w:hAnsi="Times New Roman"/>
          <w:sz w:val="24"/>
          <w:szCs w:val="24"/>
        </w:rPr>
        <w:t xml:space="preserve"> </w:t>
      </w:r>
      <w:r w:rsidRPr="00C71DD4">
        <w:rPr>
          <w:rFonts w:ascii="Times New Roman" w:hAnsi="Times New Roman"/>
          <w:sz w:val="24"/>
          <w:szCs w:val="24"/>
        </w:rPr>
        <w:t>forest ecosystem. Philos. Trans. R</w:t>
      </w:r>
      <w:r>
        <w:rPr>
          <w:rFonts w:ascii="Times New Roman" w:hAnsi="Times New Roman"/>
          <w:sz w:val="24"/>
          <w:szCs w:val="24"/>
        </w:rPr>
        <w:t xml:space="preserve">. Soc. Lond. B. Biol. Sci. 366, </w:t>
      </w:r>
      <w:r w:rsidRPr="00C71DD4">
        <w:rPr>
          <w:rFonts w:ascii="Times New Roman" w:hAnsi="Times New Roman"/>
          <w:sz w:val="24"/>
          <w:szCs w:val="24"/>
        </w:rPr>
        <w:t>1329–1336 (2011).</w:t>
      </w:r>
    </w:p>
    <w:p w14:paraId="3F21256B" w14:textId="6766A360" w:rsid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lastRenderedPageBreak/>
        <w:t xml:space="preserve">18. </w:t>
      </w:r>
      <w:r w:rsidR="00154F7D">
        <w:rPr>
          <w:rFonts w:ascii="Times New Roman" w:hAnsi="Times New Roman"/>
          <w:sz w:val="24"/>
          <w:szCs w:val="24"/>
        </w:rPr>
        <w:tab/>
      </w:r>
      <w:r w:rsidRPr="00C71DD4">
        <w:rPr>
          <w:rFonts w:ascii="Times New Roman" w:hAnsi="Times New Roman"/>
          <w:sz w:val="24"/>
          <w:szCs w:val="24"/>
        </w:rPr>
        <w:t>Araújo, M. B., Rozenfeld, A., Rahbek, C. &amp; Marquet, P. A. Using</w:t>
      </w:r>
      <w:r>
        <w:rPr>
          <w:rFonts w:ascii="Times New Roman" w:hAnsi="Times New Roman"/>
          <w:sz w:val="24"/>
          <w:szCs w:val="24"/>
        </w:rPr>
        <w:t xml:space="preserve"> </w:t>
      </w:r>
      <w:r w:rsidRPr="00C71DD4">
        <w:rPr>
          <w:rFonts w:ascii="Times New Roman" w:hAnsi="Times New Roman"/>
          <w:sz w:val="24"/>
          <w:szCs w:val="24"/>
        </w:rPr>
        <w:t>species co-occurrence networks to assess the impacts of climate</w:t>
      </w:r>
      <w:r>
        <w:rPr>
          <w:rFonts w:ascii="Times New Roman" w:hAnsi="Times New Roman"/>
          <w:sz w:val="24"/>
          <w:szCs w:val="24"/>
        </w:rPr>
        <w:t xml:space="preserve"> </w:t>
      </w:r>
      <w:r w:rsidRPr="00C71DD4">
        <w:rPr>
          <w:rFonts w:ascii="Times New Roman" w:hAnsi="Times New Roman"/>
          <w:sz w:val="24"/>
          <w:szCs w:val="24"/>
        </w:rPr>
        <w:t>change. Ecogra</w:t>
      </w:r>
      <w:r>
        <w:rPr>
          <w:rFonts w:ascii="Times New Roman" w:hAnsi="Times New Roman"/>
          <w:sz w:val="24"/>
          <w:szCs w:val="24"/>
        </w:rPr>
        <w:t>phy (Cop.). 34, 897–908 (2011).</w:t>
      </w:r>
    </w:p>
    <w:p w14:paraId="479019B8" w14:textId="7DB12970" w:rsid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19. </w:t>
      </w:r>
      <w:r w:rsidR="00154F7D">
        <w:rPr>
          <w:rFonts w:ascii="Times New Roman" w:hAnsi="Times New Roman"/>
          <w:sz w:val="24"/>
          <w:szCs w:val="24"/>
        </w:rPr>
        <w:tab/>
      </w:r>
      <w:r w:rsidR="000A146A" w:rsidRPr="00C71DD4">
        <w:rPr>
          <w:rFonts w:ascii="Times New Roman" w:hAnsi="Times New Roman"/>
          <w:sz w:val="24"/>
          <w:szCs w:val="24"/>
        </w:rPr>
        <w:t>Borgatti, S. P. &amp; Everett, M. G</w:t>
      </w:r>
      <w:r w:rsidR="000A146A">
        <w:rPr>
          <w:rFonts w:ascii="Times New Roman" w:hAnsi="Times New Roman"/>
          <w:sz w:val="24"/>
          <w:szCs w:val="24"/>
        </w:rPr>
        <w:t xml:space="preserve">. A Graph-theoretic perspective on centrality. Soc. </w:t>
      </w:r>
      <w:r w:rsidR="000A146A" w:rsidRPr="00C71DD4">
        <w:rPr>
          <w:rFonts w:ascii="Times New Roman" w:hAnsi="Times New Roman"/>
          <w:sz w:val="24"/>
          <w:szCs w:val="24"/>
        </w:rPr>
        <w:t>Networks 28, 466–484 (2006).</w:t>
      </w:r>
    </w:p>
    <w:p w14:paraId="4E08D1B9" w14:textId="58FF2C96"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20.</w:t>
      </w:r>
      <w:r w:rsidR="00154F7D">
        <w:rPr>
          <w:rFonts w:ascii="Times New Roman" w:hAnsi="Times New Roman"/>
          <w:sz w:val="24"/>
          <w:szCs w:val="24"/>
        </w:rPr>
        <w:tab/>
      </w:r>
      <w:r w:rsidR="000A146A" w:rsidRPr="00C71DD4">
        <w:rPr>
          <w:rFonts w:ascii="Times New Roman" w:hAnsi="Times New Roman"/>
          <w:sz w:val="24"/>
          <w:szCs w:val="24"/>
        </w:rPr>
        <w:t>DeAngelis, D. L., Bartell, S. M. &amp; Brenkert,</w:t>
      </w:r>
      <w:r w:rsidR="000A146A">
        <w:rPr>
          <w:rFonts w:ascii="Times New Roman" w:hAnsi="Times New Roman"/>
          <w:sz w:val="24"/>
          <w:szCs w:val="24"/>
        </w:rPr>
        <w:t xml:space="preserve"> </w:t>
      </w:r>
      <w:r w:rsidR="000A146A" w:rsidRPr="00C71DD4">
        <w:rPr>
          <w:rFonts w:ascii="Times New Roman" w:hAnsi="Times New Roman"/>
          <w:sz w:val="24"/>
          <w:szCs w:val="24"/>
        </w:rPr>
        <w:t>A. L. Effects of Nutrient Recycling and Food-Chain Length on</w:t>
      </w:r>
      <w:r w:rsidR="000A146A">
        <w:rPr>
          <w:rFonts w:ascii="Times New Roman" w:hAnsi="Times New Roman"/>
          <w:sz w:val="24"/>
          <w:szCs w:val="24"/>
        </w:rPr>
        <w:t xml:space="preserve"> Resilience. Am. Nat. 134, </w:t>
      </w:r>
      <w:r w:rsidR="000A146A" w:rsidRPr="00C71DD4">
        <w:rPr>
          <w:rFonts w:ascii="Times New Roman" w:hAnsi="Times New Roman"/>
          <w:sz w:val="24"/>
          <w:szCs w:val="24"/>
        </w:rPr>
        <w:t>778 (1989).</w:t>
      </w:r>
    </w:p>
    <w:p w14:paraId="7869085E" w14:textId="20159CE9"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21. </w:t>
      </w:r>
      <w:r w:rsidR="00154F7D">
        <w:rPr>
          <w:rFonts w:ascii="Times New Roman" w:hAnsi="Times New Roman"/>
          <w:sz w:val="24"/>
          <w:szCs w:val="24"/>
        </w:rPr>
        <w:tab/>
      </w:r>
      <w:r w:rsidRPr="00C71DD4">
        <w:rPr>
          <w:rFonts w:ascii="Times New Roman" w:hAnsi="Times New Roman"/>
          <w:sz w:val="24"/>
          <w:szCs w:val="24"/>
        </w:rPr>
        <w:t>Rowntree, J. K., Shuker, D. M. &amp; Preziosi, R. F. Forward</w:t>
      </w:r>
      <w:r>
        <w:rPr>
          <w:rFonts w:ascii="Times New Roman" w:hAnsi="Times New Roman"/>
          <w:sz w:val="24"/>
          <w:szCs w:val="24"/>
        </w:rPr>
        <w:t xml:space="preserve"> </w:t>
      </w:r>
      <w:r w:rsidRPr="00C71DD4">
        <w:rPr>
          <w:rFonts w:ascii="Times New Roman" w:hAnsi="Times New Roman"/>
          <w:sz w:val="24"/>
          <w:szCs w:val="24"/>
        </w:rPr>
        <w:t>from the crossroads of ecology and</w:t>
      </w:r>
      <w:r>
        <w:rPr>
          <w:rFonts w:ascii="Times New Roman" w:hAnsi="Times New Roman"/>
          <w:sz w:val="24"/>
          <w:szCs w:val="24"/>
        </w:rPr>
        <w:t xml:space="preserve"> </w:t>
      </w:r>
      <w:r w:rsidRPr="00C71DD4">
        <w:rPr>
          <w:rFonts w:ascii="Times New Roman" w:hAnsi="Times New Roman"/>
          <w:sz w:val="24"/>
          <w:szCs w:val="24"/>
        </w:rPr>
        <w:t>evolution. Philos. Trans. R. Soc. Lond. B. B</w:t>
      </w:r>
      <w:r>
        <w:rPr>
          <w:rFonts w:ascii="Times New Roman" w:hAnsi="Times New Roman"/>
          <w:sz w:val="24"/>
          <w:szCs w:val="24"/>
        </w:rPr>
        <w:t xml:space="preserve">iol. Sci. 366, 1322–8 </w:t>
      </w:r>
      <w:r w:rsidRPr="00C71DD4">
        <w:rPr>
          <w:rFonts w:ascii="Times New Roman" w:hAnsi="Times New Roman"/>
          <w:sz w:val="24"/>
          <w:szCs w:val="24"/>
        </w:rPr>
        <w:t>(2011).</w:t>
      </w:r>
    </w:p>
    <w:p w14:paraId="36F21A89" w14:textId="64EF3DD0"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22. </w:t>
      </w:r>
      <w:r w:rsidR="00154F7D">
        <w:rPr>
          <w:rFonts w:ascii="Times New Roman" w:hAnsi="Times New Roman"/>
          <w:sz w:val="24"/>
          <w:szCs w:val="24"/>
        </w:rPr>
        <w:tab/>
      </w:r>
      <w:r w:rsidRPr="00C71DD4">
        <w:rPr>
          <w:rFonts w:ascii="Times New Roman" w:hAnsi="Times New Roman"/>
          <w:sz w:val="24"/>
          <w:szCs w:val="24"/>
        </w:rPr>
        <w:t>Zook, A. E., Eklof, A., Jacob, U. &amp; Allesina, S. Food webs:</w:t>
      </w:r>
      <w:r>
        <w:rPr>
          <w:rFonts w:ascii="Times New Roman" w:hAnsi="Times New Roman"/>
          <w:sz w:val="24"/>
          <w:szCs w:val="24"/>
        </w:rPr>
        <w:t xml:space="preserve"> </w:t>
      </w:r>
      <w:r w:rsidRPr="00C71DD4">
        <w:rPr>
          <w:rFonts w:ascii="Times New Roman" w:hAnsi="Times New Roman"/>
          <w:sz w:val="24"/>
          <w:szCs w:val="24"/>
        </w:rPr>
        <w:t>Ordering species according to body size yields high degree of</w:t>
      </w:r>
      <w:r>
        <w:rPr>
          <w:rFonts w:ascii="Times New Roman" w:hAnsi="Times New Roman"/>
          <w:sz w:val="24"/>
          <w:szCs w:val="24"/>
        </w:rPr>
        <w:t xml:space="preserve"> </w:t>
      </w:r>
      <w:r w:rsidRPr="00C71DD4">
        <w:rPr>
          <w:rFonts w:ascii="Times New Roman" w:hAnsi="Times New Roman"/>
          <w:sz w:val="24"/>
          <w:szCs w:val="24"/>
        </w:rPr>
        <w:t>intervality. J. Theor. Biol. 271, 106–113 (2010).</w:t>
      </w:r>
    </w:p>
    <w:p w14:paraId="5E427478" w14:textId="01538127"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23. </w:t>
      </w:r>
      <w:r w:rsidR="00154F7D">
        <w:rPr>
          <w:rFonts w:ascii="Times New Roman" w:hAnsi="Times New Roman"/>
          <w:sz w:val="24"/>
          <w:szCs w:val="24"/>
        </w:rPr>
        <w:tab/>
      </w:r>
      <w:r w:rsidRPr="00C71DD4">
        <w:rPr>
          <w:rFonts w:ascii="Times New Roman" w:hAnsi="Times New Roman"/>
          <w:sz w:val="24"/>
          <w:szCs w:val="24"/>
        </w:rPr>
        <w:t>Evans, D. M., Pocock, M. J. O. &amp; Memmott, J. The</w:t>
      </w:r>
      <w:r>
        <w:rPr>
          <w:rFonts w:ascii="Times New Roman" w:hAnsi="Times New Roman"/>
          <w:sz w:val="24"/>
          <w:szCs w:val="24"/>
        </w:rPr>
        <w:t xml:space="preserve"> </w:t>
      </w:r>
      <w:r w:rsidRPr="00C71DD4">
        <w:rPr>
          <w:rFonts w:ascii="Times New Roman" w:hAnsi="Times New Roman"/>
          <w:sz w:val="24"/>
          <w:szCs w:val="24"/>
        </w:rPr>
        <w:t>robustness of a network of</w:t>
      </w:r>
      <w:r>
        <w:rPr>
          <w:rFonts w:ascii="Times New Roman" w:hAnsi="Times New Roman"/>
          <w:sz w:val="24"/>
          <w:szCs w:val="24"/>
        </w:rPr>
        <w:t xml:space="preserve"> ecological networks to habitat </w:t>
      </w:r>
      <w:r w:rsidRPr="00C71DD4">
        <w:rPr>
          <w:rFonts w:ascii="Times New Roman" w:hAnsi="Times New Roman"/>
          <w:sz w:val="24"/>
          <w:szCs w:val="24"/>
        </w:rPr>
        <w:t>loss. Ecol. Lett. 16, 844–52 (2013).</w:t>
      </w:r>
    </w:p>
    <w:p w14:paraId="5E9217AC" w14:textId="53A406C5"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24. </w:t>
      </w:r>
      <w:r w:rsidR="00154F7D">
        <w:rPr>
          <w:rFonts w:ascii="Times New Roman" w:hAnsi="Times New Roman"/>
          <w:sz w:val="24"/>
          <w:szCs w:val="24"/>
        </w:rPr>
        <w:tab/>
      </w:r>
      <w:r w:rsidRPr="00C71DD4">
        <w:rPr>
          <w:rFonts w:ascii="Times New Roman" w:hAnsi="Times New Roman"/>
          <w:sz w:val="24"/>
          <w:szCs w:val="24"/>
        </w:rPr>
        <w:t>Blüthgen, N. Why network analysis is often disconnected from</w:t>
      </w:r>
      <w:r>
        <w:rPr>
          <w:rFonts w:ascii="Times New Roman" w:hAnsi="Times New Roman"/>
          <w:sz w:val="24"/>
          <w:szCs w:val="24"/>
        </w:rPr>
        <w:t xml:space="preserve"> </w:t>
      </w:r>
      <w:r w:rsidRPr="00C71DD4">
        <w:rPr>
          <w:rFonts w:ascii="Times New Roman" w:hAnsi="Times New Roman"/>
          <w:sz w:val="24"/>
          <w:szCs w:val="24"/>
        </w:rPr>
        <w:t xml:space="preserve">community ecology: A critique </w:t>
      </w:r>
      <w:r>
        <w:rPr>
          <w:rFonts w:ascii="Times New Roman" w:hAnsi="Times New Roman"/>
          <w:sz w:val="24"/>
          <w:szCs w:val="24"/>
        </w:rPr>
        <w:t xml:space="preserve">and an ecologist’s guide. Basic </w:t>
      </w:r>
      <w:r w:rsidRPr="00C71DD4">
        <w:rPr>
          <w:rFonts w:ascii="Times New Roman" w:hAnsi="Times New Roman"/>
          <w:sz w:val="24"/>
          <w:szCs w:val="24"/>
        </w:rPr>
        <w:t>Appl. Ecol. 11, 185–195 (2010).</w:t>
      </w:r>
    </w:p>
    <w:p w14:paraId="79064B85" w14:textId="39652B46"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25. </w:t>
      </w:r>
      <w:r w:rsidR="00154F7D">
        <w:rPr>
          <w:rFonts w:ascii="Times New Roman" w:hAnsi="Times New Roman"/>
          <w:sz w:val="24"/>
          <w:szCs w:val="24"/>
        </w:rPr>
        <w:tab/>
      </w:r>
      <w:r w:rsidRPr="00C71DD4">
        <w:rPr>
          <w:rFonts w:ascii="Times New Roman" w:hAnsi="Times New Roman"/>
          <w:sz w:val="24"/>
          <w:szCs w:val="24"/>
        </w:rPr>
        <w:t>Stone, L. &amp; Roberts, A. The</w:t>
      </w:r>
      <w:r>
        <w:rPr>
          <w:rFonts w:ascii="Times New Roman" w:hAnsi="Times New Roman"/>
          <w:sz w:val="24"/>
          <w:szCs w:val="24"/>
        </w:rPr>
        <w:t xml:space="preserve"> checkerboard score and species distributions. Oecologia </w:t>
      </w:r>
      <w:r w:rsidRPr="00C71DD4">
        <w:rPr>
          <w:rFonts w:ascii="Times New Roman" w:hAnsi="Times New Roman"/>
          <w:sz w:val="24"/>
          <w:szCs w:val="24"/>
        </w:rPr>
        <w:t>85, 74–79 (1990).</w:t>
      </w:r>
    </w:p>
    <w:p w14:paraId="592A2054" w14:textId="2CAABAAC"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lastRenderedPageBreak/>
        <w:t xml:space="preserve">26. </w:t>
      </w:r>
      <w:r w:rsidR="00154F7D">
        <w:rPr>
          <w:rFonts w:ascii="Times New Roman" w:hAnsi="Times New Roman"/>
          <w:sz w:val="24"/>
          <w:szCs w:val="24"/>
        </w:rPr>
        <w:tab/>
      </w:r>
      <w:r w:rsidRPr="00C71DD4">
        <w:rPr>
          <w:rFonts w:ascii="Times New Roman" w:hAnsi="Times New Roman"/>
          <w:sz w:val="24"/>
          <w:szCs w:val="24"/>
        </w:rPr>
        <w:t>Atmar, W. &amp; Patterson, B. D. The measure of order and disorder</w:t>
      </w:r>
      <w:r>
        <w:rPr>
          <w:rFonts w:ascii="Times New Roman" w:hAnsi="Times New Roman"/>
          <w:sz w:val="24"/>
          <w:szCs w:val="24"/>
        </w:rPr>
        <w:t xml:space="preserve"> </w:t>
      </w:r>
      <w:r w:rsidR="00577E21">
        <w:rPr>
          <w:rFonts w:ascii="Times New Roman" w:hAnsi="Times New Roman"/>
          <w:sz w:val="24"/>
          <w:szCs w:val="24"/>
        </w:rPr>
        <w:t xml:space="preserve">in the </w:t>
      </w:r>
      <w:r>
        <w:rPr>
          <w:rFonts w:ascii="Times New Roman" w:hAnsi="Times New Roman"/>
          <w:sz w:val="24"/>
          <w:szCs w:val="24"/>
        </w:rPr>
        <w:t xml:space="preserve">distribution of </w:t>
      </w:r>
      <w:r w:rsidRPr="00C71DD4">
        <w:rPr>
          <w:rFonts w:ascii="Times New Roman" w:hAnsi="Times New Roman"/>
          <w:sz w:val="24"/>
          <w:szCs w:val="24"/>
        </w:rPr>
        <w:t>species in fr</w:t>
      </w:r>
      <w:r>
        <w:rPr>
          <w:rFonts w:ascii="Times New Roman" w:hAnsi="Times New Roman"/>
          <w:sz w:val="24"/>
          <w:szCs w:val="24"/>
        </w:rPr>
        <w:t xml:space="preserve">agmented habitat. Oecologia 96, </w:t>
      </w:r>
      <w:r w:rsidRPr="00C71DD4">
        <w:rPr>
          <w:rFonts w:ascii="Times New Roman" w:hAnsi="Times New Roman"/>
          <w:sz w:val="24"/>
          <w:szCs w:val="24"/>
        </w:rPr>
        <w:t>373–382 (1993).</w:t>
      </w:r>
    </w:p>
    <w:p w14:paraId="39B6162D" w14:textId="31BD1E84" w:rsidR="00C71DD4" w:rsidRPr="00C71DD4"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27. </w:t>
      </w:r>
      <w:r w:rsidR="00154F7D">
        <w:rPr>
          <w:rFonts w:ascii="Times New Roman" w:hAnsi="Times New Roman"/>
          <w:sz w:val="24"/>
          <w:szCs w:val="24"/>
        </w:rPr>
        <w:tab/>
      </w:r>
      <w:r w:rsidRPr="00C71DD4">
        <w:rPr>
          <w:rFonts w:ascii="Times New Roman" w:hAnsi="Times New Roman"/>
          <w:sz w:val="24"/>
          <w:szCs w:val="24"/>
        </w:rPr>
        <w:t>Newman, M. E. J. Modularity and community structure in</w:t>
      </w:r>
      <w:r w:rsidR="00577E21">
        <w:rPr>
          <w:rFonts w:ascii="Times New Roman" w:hAnsi="Times New Roman"/>
          <w:sz w:val="24"/>
          <w:szCs w:val="24"/>
        </w:rPr>
        <w:t xml:space="preserve"> </w:t>
      </w:r>
      <w:r w:rsidRPr="00C71DD4">
        <w:rPr>
          <w:rFonts w:ascii="Times New Roman" w:hAnsi="Times New Roman"/>
          <w:sz w:val="24"/>
          <w:szCs w:val="24"/>
        </w:rPr>
        <w:t>networks. Proc. Natl. Acad. Sci. U. S. A. 103, 8577–82 (2006).</w:t>
      </w:r>
    </w:p>
    <w:p w14:paraId="0A979600" w14:textId="40269737" w:rsidR="00C71DD4" w:rsidRPr="003B371B" w:rsidRDefault="00C71DD4" w:rsidP="00C71DD4">
      <w:pPr>
        <w:pStyle w:val="NormalWeb"/>
        <w:spacing w:line="480" w:lineRule="auto"/>
        <w:rPr>
          <w:rFonts w:ascii="Times New Roman" w:hAnsi="Times New Roman"/>
          <w:sz w:val="24"/>
          <w:szCs w:val="24"/>
        </w:rPr>
      </w:pPr>
      <w:r w:rsidRPr="00C71DD4">
        <w:rPr>
          <w:rFonts w:ascii="Times New Roman" w:hAnsi="Times New Roman"/>
          <w:sz w:val="24"/>
          <w:szCs w:val="24"/>
        </w:rPr>
        <w:t xml:space="preserve">28. </w:t>
      </w:r>
      <w:r w:rsidR="00154F7D">
        <w:rPr>
          <w:rFonts w:ascii="Times New Roman" w:hAnsi="Times New Roman"/>
          <w:sz w:val="24"/>
          <w:szCs w:val="24"/>
        </w:rPr>
        <w:tab/>
      </w:r>
      <w:r w:rsidRPr="00C71DD4">
        <w:rPr>
          <w:rFonts w:ascii="Times New Roman" w:hAnsi="Times New Roman"/>
          <w:sz w:val="24"/>
          <w:szCs w:val="24"/>
        </w:rPr>
        <w:t>Gotelli, N. J. Research frontiers in null model</w:t>
      </w:r>
      <w:r w:rsidR="00577E21">
        <w:rPr>
          <w:rFonts w:ascii="Times New Roman" w:hAnsi="Times New Roman"/>
          <w:sz w:val="24"/>
          <w:szCs w:val="24"/>
        </w:rPr>
        <w:t xml:space="preserve"> </w:t>
      </w:r>
      <w:r w:rsidRPr="00C71DD4">
        <w:rPr>
          <w:rFonts w:ascii="Times New Roman" w:hAnsi="Times New Roman"/>
          <w:sz w:val="24"/>
          <w:szCs w:val="24"/>
        </w:rPr>
        <w:t>analysis. Glob. Ecol. Biogeogr. 10, 337–343 (2001).</w:t>
      </w:r>
    </w:p>
    <w:p w14:paraId="621771F9" w14:textId="77777777" w:rsidR="00CA48D5" w:rsidRDefault="00CA48D5" w:rsidP="00ED4745">
      <w:pPr>
        <w:spacing w:line="480" w:lineRule="auto"/>
        <w:rPr>
          <w:rFonts w:ascii="Times New Roman" w:hAnsi="Times New Roman" w:cs="Times New Roman"/>
        </w:rPr>
      </w:pPr>
    </w:p>
    <w:p w14:paraId="4698FDF7" w14:textId="6B3AF802"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Supplementary Information line (</w:t>
      </w:r>
      <w:r w:rsidR="00722963">
        <w:rPr>
          <w:rFonts w:ascii="Times New Roman" w:hAnsi="Times New Roman" w:cs="Times New Roman"/>
        </w:rPr>
        <w:t>see attached</w:t>
      </w:r>
      <w:r w:rsidRPr="008B3854">
        <w:rPr>
          <w:rFonts w:ascii="Times New Roman" w:hAnsi="Times New Roman" w:cs="Times New Roman"/>
        </w:rPr>
        <w:t>)</w:t>
      </w:r>
    </w:p>
    <w:p w14:paraId="1DA8A434" w14:textId="77777777" w:rsidR="00F61DEA" w:rsidRPr="008B3854" w:rsidRDefault="00F61DEA" w:rsidP="00ED4745">
      <w:pPr>
        <w:spacing w:line="480" w:lineRule="auto"/>
        <w:rPr>
          <w:rFonts w:ascii="Times New Roman" w:hAnsi="Times New Roman" w:cs="Times New Roman"/>
        </w:rPr>
      </w:pPr>
    </w:p>
    <w:p w14:paraId="12E8356D" w14:textId="7F9EAC23" w:rsidR="004C3CE6" w:rsidRPr="008B3854" w:rsidRDefault="004C3CE6" w:rsidP="004C3CE6">
      <w:pPr>
        <w:spacing w:line="480" w:lineRule="auto"/>
        <w:rPr>
          <w:rFonts w:ascii="Times New Roman" w:hAnsi="Times New Roman" w:cs="Times New Roman"/>
        </w:rPr>
      </w:pPr>
      <w:r w:rsidRPr="0020618A">
        <w:rPr>
          <w:rFonts w:ascii="Times New Roman" w:hAnsi="Times New Roman" w:cs="Times New Roman"/>
        </w:rPr>
        <w:t>Acknowledgments</w:t>
      </w:r>
      <w:r w:rsidRPr="008B3854">
        <w:rPr>
          <w:rFonts w:ascii="Times New Roman" w:hAnsi="Times New Roman" w:cs="Times New Roman"/>
          <w:b/>
        </w:rPr>
        <w:t xml:space="preserve">. </w:t>
      </w:r>
      <w:r w:rsidR="00C12C6E">
        <w:rPr>
          <w:rFonts w:ascii="Times New Roman" w:hAnsi="Times New Roman" w:cs="Times New Roman"/>
        </w:rPr>
        <w:t>This work was supported by the Na</w:t>
      </w:r>
      <w:r w:rsidR="006E10D4">
        <w:rPr>
          <w:rFonts w:ascii="Times New Roman" w:hAnsi="Times New Roman" w:cs="Times New Roman"/>
        </w:rPr>
        <w:t>tional Science Foundation g</w:t>
      </w:r>
      <w:r w:rsidR="001F15A9">
        <w:rPr>
          <w:rFonts w:ascii="Times New Roman" w:hAnsi="Times New Roman" w:cs="Times New Roman"/>
        </w:rPr>
        <w:t>rant</w:t>
      </w:r>
      <w:r w:rsidRPr="008B3854">
        <w:rPr>
          <w:rFonts w:ascii="Times New Roman" w:hAnsi="Times New Roman" w:cs="Times New Roman"/>
        </w:rPr>
        <w:t xml:space="preserve"> </w:t>
      </w:r>
      <w:r w:rsidR="00DC198F">
        <w:rPr>
          <w:rFonts w:ascii="Times New Roman" w:hAnsi="Times New Roman" w:cs="Times New Roman"/>
        </w:rPr>
        <w:t>(</w:t>
      </w:r>
      <w:r w:rsidR="00DC198F" w:rsidRPr="000A79E6">
        <w:rPr>
          <w:rFonts w:ascii="Times New Roman" w:hAnsi="Times New Roman"/>
        </w:rPr>
        <w:t>DEB-0425908</w:t>
      </w:r>
      <w:r w:rsidR="00DC198F">
        <w:rPr>
          <w:rFonts w:ascii="Times New Roman" w:hAnsi="Times New Roman" w:cs="Times New Roman"/>
        </w:rPr>
        <w:t>)</w:t>
      </w:r>
      <w:r w:rsidR="00444231">
        <w:rPr>
          <w:rFonts w:ascii="Times New Roman" w:hAnsi="Times New Roman" w:cs="Times New Roman"/>
        </w:rPr>
        <w:t xml:space="preserve"> and</w:t>
      </w:r>
      <w:r w:rsidR="00DC198F">
        <w:rPr>
          <w:rFonts w:ascii="Times New Roman" w:hAnsi="Times New Roman" w:cs="Times New Roman"/>
        </w:rPr>
        <w:t xml:space="preserve"> Integrative Graduate Research Traineeship (IGERT) fellowship</w:t>
      </w:r>
      <w:r w:rsidR="00444231">
        <w:rPr>
          <w:rFonts w:ascii="Times New Roman" w:hAnsi="Times New Roman" w:cs="Times New Roman"/>
        </w:rPr>
        <w:t>s</w:t>
      </w:r>
      <w:r w:rsidR="00DC198F">
        <w:rPr>
          <w:rFonts w:ascii="Times New Roman" w:hAnsi="Times New Roman" w:cs="Times New Roman"/>
        </w:rPr>
        <w:t xml:space="preserve"> for MKL and ARK</w:t>
      </w:r>
      <w:r w:rsidRPr="008B3854">
        <w:rPr>
          <w:rFonts w:ascii="Times New Roman" w:hAnsi="Times New Roman" w:cs="Times New Roman"/>
        </w:rPr>
        <w:t xml:space="preserve">. </w:t>
      </w:r>
    </w:p>
    <w:p w14:paraId="7048DAB2" w14:textId="77777777" w:rsidR="003B47CA" w:rsidRDefault="003B47CA" w:rsidP="00ED4745">
      <w:pPr>
        <w:spacing w:line="480" w:lineRule="auto"/>
        <w:rPr>
          <w:rFonts w:ascii="Times New Roman" w:hAnsi="Times New Roman" w:cs="Times New Roman"/>
        </w:rPr>
      </w:pPr>
    </w:p>
    <w:p w14:paraId="0471BDAF" w14:textId="01AADA9A" w:rsidR="0027761E" w:rsidRDefault="0027761E" w:rsidP="00ED4745">
      <w:pPr>
        <w:spacing w:line="480" w:lineRule="auto"/>
        <w:rPr>
          <w:rFonts w:ascii="Times New Roman" w:hAnsi="Times New Roman" w:cs="Times New Roman"/>
        </w:rPr>
      </w:pPr>
      <w:r w:rsidRPr="008B3854">
        <w:rPr>
          <w:rFonts w:ascii="Times New Roman" w:hAnsi="Times New Roman" w:cs="Times New Roman"/>
        </w:rPr>
        <w:t>Author Contributions</w:t>
      </w:r>
      <w:r w:rsidR="0020618A">
        <w:rPr>
          <w:rFonts w:ascii="Times New Roman" w:hAnsi="Times New Roman" w:cs="Times New Roman"/>
        </w:rPr>
        <w:t xml:space="preserve">. </w:t>
      </w:r>
      <w:r w:rsidR="005D7288">
        <w:rPr>
          <w:rFonts w:ascii="Times New Roman" w:hAnsi="Times New Roman" w:cs="Times New Roman"/>
        </w:rPr>
        <w:t xml:space="preserve">MKL and LJL conceived the study, MKL and LJL conducted the field work, RRN assisted in lichen identifications, </w:t>
      </w:r>
      <w:r w:rsidR="000D333D">
        <w:rPr>
          <w:rFonts w:ascii="Times New Roman" w:hAnsi="Times New Roman" w:cs="Times New Roman"/>
        </w:rPr>
        <w:t>MKL wrote the first draft of the manuscript, SRB and TGW contributed substantively to the conceptual development</w:t>
      </w:r>
      <w:r w:rsidR="001C1DC4">
        <w:rPr>
          <w:rFonts w:ascii="Times New Roman" w:hAnsi="Times New Roman" w:cs="Times New Roman"/>
        </w:rPr>
        <w:t>, TGW established the common garden</w:t>
      </w:r>
      <w:r w:rsidR="009D15C3">
        <w:rPr>
          <w:rFonts w:ascii="Times New Roman" w:hAnsi="Times New Roman" w:cs="Times New Roman"/>
        </w:rPr>
        <w:t>. All authors contributed to revisions of the manuscript.</w:t>
      </w:r>
    </w:p>
    <w:p w14:paraId="7851EA84" w14:textId="77777777" w:rsidR="00BA6341" w:rsidRPr="008B3854" w:rsidRDefault="00BA6341" w:rsidP="00ED4745">
      <w:pPr>
        <w:spacing w:line="480" w:lineRule="auto"/>
        <w:rPr>
          <w:rFonts w:ascii="Times New Roman" w:hAnsi="Times New Roman" w:cs="Times New Roman"/>
        </w:rPr>
      </w:pPr>
    </w:p>
    <w:p w14:paraId="1A869827" w14:textId="5814D5F4"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Author Information (containing data deposition statement, competing interest declaration and corresponding author line)</w:t>
      </w:r>
    </w:p>
    <w:p w14:paraId="02E38C3B" w14:textId="77777777" w:rsidR="001E1E6C" w:rsidRPr="008B3854" w:rsidRDefault="001E1E6C" w:rsidP="00ED4745">
      <w:pPr>
        <w:spacing w:line="480" w:lineRule="auto"/>
        <w:rPr>
          <w:rFonts w:ascii="Times New Roman" w:hAnsi="Times New Roman" w:cs="Times New Roman"/>
        </w:rPr>
      </w:pPr>
    </w:p>
    <w:p w14:paraId="1D7DE9ED" w14:textId="4245AD19"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lastRenderedPageBreak/>
        <w:t>Matthew K. Lau</w:t>
      </w:r>
      <w:r w:rsidRPr="008B3854">
        <w:rPr>
          <w:rFonts w:ascii="Times New Roman" w:hAnsi="Times New Roman" w:cs="Times New Roman"/>
          <w:vertAlign w:val="superscript"/>
        </w:rPr>
        <w:t>1</w:t>
      </w:r>
      <w:r w:rsidRPr="008B3854">
        <w:rPr>
          <w:rFonts w:ascii="Times New Roman" w:hAnsi="Times New Roman" w:cs="Times New Roman"/>
        </w:rPr>
        <w:t>, Louis J. Lamit</w:t>
      </w:r>
      <w:r w:rsidRPr="008B3854">
        <w:rPr>
          <w:rFonts w:ascii="Times New Roman" w:hAnsi="Times New Roman" w:cs="Times New Roman"/>
          <w:vertAlign w:val="superscript"/>
        </w:rPr>
        <w:t>1</w:t>
      </w:r>
      <w:r w:rsidRPr="008B3854">
        <w:rPr>
          <w:rFonts w:ascii="Times New Roman" w:hAnsi="Times New Roman" w:cs="Times New Roman"/>
        </w:rPr>
        <w:t>, Rikke R. Naesbourg</w:t>
      </w:r>
      <w:r w:rsidRPr="008B3854">
        <w:rPr>
          <w:rFonts w:ascii="Times New Roman" w:hAnsi="Times New Roman" w:cs="Times New Roman"/>
          <w:vertAlign w:val="superscript"/>
        </w:rPr>
        <w:t>1</w:t>
      </w:r>
      <w:r w:rsidRPr="008B3854">
        <w:rPr>
          <w:rFonts w:ascii="Times New Roman" w:hAnsi="Times New Roman" w:cs="Times New Roman"/>
        </w:rPr>
        <w:t>, Stuart R. Borrett</w:t>
      </w:r>
      <w:r w:rsidRPr="008B3854">
        <w:rPr>
          <w:rFonts w:ascii="Times New Roman" w:hAnsi="Times New Roman" w:cs="Times New Roman"/>
          <w:vertAlign w:val="superscript"/>
        </w:rPr>
        <w:t>2</w:t>
      </w:r>
      <w:r w:rsidRPr="008B3854">
        <w:rPr>
          <w:rFonts w:ascii="Times New Roman" w:hAnsi="Times New Roman" w:cs="Times New Roman"/>
        </w:rPr>
        <w:t>, and Thomas G. Whitham</w:t>
      </w:r>
      <w:r w:rsidRPr="008B3854">
        <w:rPr>
          <w:rFonts w:ascii="Times New Roman" w:hAnsi="Times New Roman" w:cs="Times New Roman"/>
          <w:vertAlign w:val="superscript"/>
        </w:rPr>
        <w:t>1</w:t>
      </w:r>
    </w:p>
    <w:p w14:paraId="0283D84E" w14:textId="77777777" w:rsidR="001E1E6C" w:rsidRPr="008B3854" w:rsidRDefault="001E1E6C" w:rsidP="00ED4745">
      <w:pPr>
        <w:spacing w:line="480" w:lineRule="auto"/>
        <w:rPr>
          <w:rFonts w:ascii="Times New Roman" w:hAnsi="Times New Roman" w:cs="Times New Roman"/>
        </w:rPr>
      </w:pPr>
    </w:p>
    <w:p w14:paraId="170DEC73" w14:textId="3F92CA72"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vertAlign w:val="superscript"/>
        </w:rPr>
        <w:t>1</w:t>
      </w:r>
      <w:r w:rsidRPr="008B3854">
        <w:rPr>
          <w:rFonts w:ascii="Times New Roman" w:hAnsi="Times New Roman" w:cs="Times New Roman"/>
        </w:rPr>
        <w:t xml:space="preserve">Department of Biological Sciences and Merriam-Powell Center for Environmental Research, Northern Arizona University, Flagstaff, AZ 86011-5640, USA. </w:t>
      </w:r>
      <w:r w:rsidRPr="008B3854">
        <w:rPr>
          <w:rFonts w:ascii="Times New Roman" w:hAnsi="Times New Roman" w:cs="Times New Roman"/>
          <w:vertAlign w:val="superscript"/>
        </w:rPr>
        <w:t>2</w:t>
      </w:r>
      <w:r w:rsidRPr="008B3854">
        <w:rPr>
          <w:rFonts w:ascii="Times New Roman" w:hAnsi="Times New Roman" w:cs="Times New Roman"/>
        </w:rPr>
        <w:t xml:space="preserve">Department of Biology and Marine Biology, University of North Carolina Wilmington, 601 South College Road, Wilmington, NC, 28403-5915, USA. </w:t>
      </w:r>
    </w:p>
    <w:p w14:paraId="0C34AF88" w14:textId="77777777"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tab/>
      </w:r>
    </w:p>
    <w:p w14:paraId="5C3E9DEA" w14:textId="77777777"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t>Corresponding Author: Matthew K. Lau, Harvard Forest, 324 N Main St, Petersham, MA 01366, Email: mkl48@nau.edu, Phone: 928-523-9138</w:t>
      </w:r>
    </w:p>
    <w:p w14:paraId="6283F7DE" w14:textId="77777777" w:rsidR="001E1E6C" w:rsidRPr="008B3854" w:rsidRDefault="001E1E6C" w:rsidP="00ED4745">
      <w:pPr>
        <w:spacing w:line="480" w:lineRule="auto"/>
        <w:rPr>
          <w:rFonts w:ascii="Times New Roman" w:hAnsi="Times New Roman" w:cs="Times New Roman"/>
        </w:rPr>
      </w:pPr>
    </w:p>
    <w:p w14:paraId="3887BEC6" w14:textId="0AFA2D0E" w:rsidR="0027761E" w:rsidRPr="008B3854" w:rsidRDefault="0027761E" w:rsidP="00ED4745">
      <w:pPr>
        <w:spacing w:line="480" w:lineRule="auto"/>
        <w:rPr>
          <w:rFonts w:ascii="Times New Roman" w:hAnsi="Times New Roman" w:cs="Times New Roman"/>
          <w:b/>
        </w:rPr>
      </w:pPr>
      <w:r w:rsidRPr="008B3854">
        <w:rPr>
          <w:rFonts w:ascii="Times New Roman" w:hAnsi="Times New Roman" w:cs="Times New Roman"/>
          <w:b/>
        </w:rPr>
        <w:t>Tables</w:t>
      </w:r>
    </w:p>
    <w:p w14:paraId="574EA48D" w14:textId="31E03AB3" w:rsidR="009335E0" w:rsidRPr="008B3854" w:rsidRDefault="009335E0" w:rsidP="00ED4745">
      <w:pPr>
        <w:spacing w:line="480" w:lineRule="auto"/>
        <w:rPr>
          <w:rFonts w:ascii="Times New Roman" w:hAnsi="Times New Roman" w:cs="Times New Roman"/>
        </w:rPr>
      </w:pPr>
      <w:r w:rsidRPr="008B3854">
        <w:rPr>
          <w:rFonts w:ascii="Times New Roman" w:hAnsi="Times New Roman" w:cs="Times New Roman"/>
        </w:rPr>
        <w:t>None.</w:t>
      </w:r>
    </w:p>
    <w:p w14:paraId="20891863" w14:textId="77777777" w:rsidR="009335E0" w:rsidRPr="008B3854" w:rsidRDefault="009335E0" w:rsidP="00ED4745">
      <w:pPr>
        <w:spacing w:line="480" w:lineRule="auto"/>
        <w:rPr>
          <w:rFonts w:ascii="Times New Roman" w:hAnsi="Times New Roman" w:cs="Times New Roman"/>
        </w:rPr>
      </w:pPr>
    </w:p>
    <w:p w14:paraId="1501760C" w14:textId="77777777" w:rsidR="002D038E" w:rsidRPr="008B3854" w:rsidRDefault="002D038E" w:rsidP="00ED4745">
      <w:pPr>
        <w:spacing w:line="480" w:lineRule="auto"/>
        <w:rPr>
          <w:rFonts w:ascii="Times New Roman" w:hAnsi="Times New Roman" w:cs="Times New Roman"/>
          <w:b/>
        </w:rPr>
      </w:pPr>
      <w:r w:rsidRPr="008B3854">
        <w:rPr>
          <w:rFonts w:ascii="Times New Roman" w:hAnsi="Times New Roman" w:cs="Times New Roman"/>
          <w:b/>
        </w:rPr>
        <w:br w:type="page"/>
      </w:r>
    </w:p>
    <w:p w14:paraId="57B07054" w14:textId="2FF63FFC" w:rsidR="00F96EDF" w:rsidRPr="008B3854" w:rsidRDefault="00F96EDF" w:rsidP="00ED4745">
      <w:pPr>
        <w:spacing w:line="480" w:lineRule="auto"/>
        <w:rPr>
          <w:rFonts w:ascii="Times New Roman" w:hAnsi="Times New Roman" w:cs="Times New Roman"/>
          <w:b/>
        </w:rPr>
      </w:pPr>
      <w:r w:rsidRPr="008B3854">
        <w:rPr>
          <w:rFonts w:ascii="Times New Roman" w:hAnsi="Times New Roman" w:cs="Times New Roman"/>
          <w:b/>
        </w:rPr>
        <w:lastRenderedPageBreak/>
        <w:t>Figure Legends</w:t>
      </w:r>
    </w:p>
    <w:p w14:paraId="26D22288" w14:textId="77777777" w:rsidR="00F96EDF" w:rsidRPr="008B3854" w:rsidRDefault="00F96EDF" w:rsidP="00ED4745">
      <w:pPr>
        <w:spacing w:line="480" w:lineRule="auto"/>
        <w:rPr>
          <w:rFonts w:ascii="Times New Roman" w:hAnsi="Times New Roman" w:cs="Times New Roman"/>
          <w:b/>
        </w:rPr>
      </w:pPr>
    </w:p>
    <w:p w14:paraId="66837C71" w14:textId="77777777" w:rsidR="00F96EDF" w:rsidRPr="008B3854" w:rsidRDefault="00F96EDF" w:rsidP="00ED4745">
      <w:pPr>
        <w:spacing w:line="480" w:lineRule="auto"/>
        <w:rPr>
          <w:rFonts w:ascii="Times New Roman" w:hAnsi="Times New Roman" w:cs="Times New Roman"/>
        </w:rPr>
      </w:pPr>
      <w:r w:rsidRPr="008B3854">
        <w:rPr>
          <w:rFonts w:ascii="Times New Roman" w:hAnsi="Times New Roman" w:cs="Times New Roman"/>
        </w:rPr>
        <w:t>Figure 1. Significant unipartite network structure was observed for epiphytic lichens on trees of known genotype in a common garden (ONC = Ogden Nature Center, Utah, USA) (</w:t>
      </w:r>
      <w:r w:rsidRPr="007A4F31">
        <w:rPr>
          <w:rFonts w:ascii="Times New Roman" w:hAnsi="Times New Roman" w:cs="Times New Roman"/>
          <w:b/>
        </w:rPr>
        <w:t>A</w:t>
      </w:r>
      <w:r w:rsidRPr="008B3854">
        <w:rPr>
          <w:rFonts w:ascii="Times New Roman" w:hAnsi="Times New Roman" w:cs="Times New Roman"/>
        </w:rPr>
        <w:t>) and individual trees in a natural stand (Uintah, Utah, USA) (</w:t>
      </w:r>
      <w:r w:rsidRPr="007A4F31">
        <w:rPr>
          <w:rFonts w:ascii="Times New Roman" w:hAnsi="Times New Roman" w:cs="Times New Roman"/>
          <w:b/>
        </w:rPr>
        <w:t>B</w:t>
      </w:r>
      <w:r w:rsidRPr="008B3854">
        <w:rPr>
          <w:rFonts w:ascii="Times New Roman" w:hAnsi="Times New Roman" w:cs="Times New Roman"/>
        </w:rPr>
        <w:t xml:space="preserve">) of the foundation species, </w:t>
      </w:r>
      <w:r w:rsidRPr="008B3854">
        <w:rPr>
          <w:rFonts w:ascii="Times New Roman" w:hAnsi="Times New Roman" w:cs="Times New Roman"/>
          <w:i/>
        </w:rPr>
        <w:t>Populus angustifolia</w:t>
      </w:r>
      <w:r w:rsidRPr="008B3854">
        <w:rPr>
          <w:rFonts w:ascii="Times New Roman" w:hAnsi="Times New Roman" w:cs="Times New Roman"/>
        </w:rPr>
        <w:t>. Both networks are shown here with lichen species as nodes (see Methods for species names) scaled by the log of their total abundances and significant co-occurrence patterns between species shown as edges scaled by their log frequencies. The bivariate plot (</w:t>
      </w:r>
      <w:r w:rsidRPr="007A4F31">
        <w:rPr>
          <w:rFonts w:ascii="Times New Roman" w:hAnsi="Times New Roman" w:cs="Times New Roman"/>
          <w:b/>
        </w:rPr>
        <w:t>C</w:t>
      </w:r>
      <w:r w:rsidRPr="008B3854">
        <w:rPr>
          <w:rFonts w:ascii="Times New Roman" w:hAnsi="Times New Roman" w:cs="Times New Roman"/>
        </w:rPr>
        <w:t>) shows the significant correlation in Eigen Centrality between the two networks. (</w:t>
      </w:r>
      <w:r w:rsidRPr="007A4F31">
        <w:rPr>
          <w:rFonts w:ascii="Times New Roman" w:hAnsi="Times New Roman" w:cs="Times New Roman"/>
          <w:b/>
        </w:rPr>
        <w:t>D</w:t>
      </w:r>
      <w:r w:rsidRPr="008B3854">
        <w:rPr>
          <w:rFonts w:ascii="Times New Roman" w:hAnsi="Times New Roman" w:cs="Times New Roman"/>
        </w:rPr>
        <w:t xml:space="preserve">) The total abundance of lichen species was a significant driver of network structure for both networks. </w:t>
      </w:r>
    </w:p>
    <w:p w14:paraId="5699AAB7" w14:textId="77777777" w:rsidR="00F96EDF" w:rsidRPr="008B3854" w:rsidRDefault="00F96EDF" w:rsidP="00ED4745">
      <w:pPr>
        <w:spacing w:line="480" w:lineRule="auto"/>
        <w:rPr>
          <w:rFonts w:ascii="Times New Roman" w:hAnsi="Times New Roman" w:cs="Times New Roman"/>
        </w:rPr>
      </w:pPr>
    </w:p>
    <w:p w14:paraId="60370911" w14:textId="67A966C3" w:rsidR="00F96EDF" w:rsidRPr="008B3854" w:rsidRDefault="00E97648" w:rsidP="00ED4745">
      <w:pPr>
        <w:spacing w:line="480" w:lineRule="auto"/>
        <w:rPr>
          <w:rFonts w:ascii="Times New Roman" w:hAnsi="Times New Roman" w:cs="Times New Roman"/>
        </w:rPr>
      </w:pPr>
      <w:r w:rsidRPr="008B3854">
        <w:rPr>
          <w:rFonts w:ascii="Times New Roman" w:hAnsi="Times New Roman" w:cs="Times New Roman"/>
        </w:rPr>
        <w:t>Figure 2</w:t>
      </w:r>
      <w:r w:rsidR="00F96EDF" w:rsidRPr="008B3854">
        <w:rPr>
          <w:rFonts w:ascii="Times New Roman" w:hAnsi="Times New Roman" w:cs="Times New Roman"/>
        </w:rPr>
        <w:t xml:space="preserve">. </w:t>
      </w:r>
      <w:r w:rsidR="00B40A1D" w:rsidRPr="008B3854">
        <w:rPr>
          <w:rFonts w:ascii="Times New Roman" w:hAnsi="Times New Roman" w:cs="Times New Roman"/>
        </w:rPr>
        <w:t>Tree genotype influenced lichen co-occurrenc</w:t>
      </w:r>
      <w:r w:rsidR="009030E1" w:rsidRPr="008B3854">
        <w:rPr>
          <w:rFonts w:ascii="Times New Roman" w:hAnsi="Times New Roman" w:cs="Times New Roman"/>
        </w:rPr>
        <w:t xml:space="preserve">e patterns in the common garden </w:t>
      </w:r>
      <w:r w:rsidR="00337C84" w:rsidRPr="008B3854">
        <w:rPr>
          <w:rFonts w:ascii="Times New Roman" w:hAnsi="Times New Roman" w:cs="Times New Roman"/>
        </w:rPr>
        <w:t xml:space="preserve">and the natural stand </w:t>
      </w:r>
      <w:r w:rsidR="009030E1" w:rsidRPr="008B3854">
        <w:rPr>
          <w:rFonts w:ascii="Times New Roman" w:hAnsi="Times New Roman" w:cs="Times New Roman"/>
        </w:rPr>
        <w:t>through a ge</w:t>
      </w:r>
      <w:r w:rsidR="00FD0AF3" w:rsidRPr="008B3854">
        <w:rPr>
          <w:rFonts w:ascii="Times New Roman" w:hAnsi="Times New Roman" w:cs="Times New Roman"/>
        </w:rPr>
        <w:t>netically controlled tree trait</w:t>
      </w:r>
      <w:r w:rsidR="009030E1" w:rsidRPr="008B3854">
        <w:rPr>
          <w:rFonts w:ascii="Times New Roman" w:hAnsi="Times New Roman" w:cs="Times New Roman"/>
        </w:rPr>
        <w:t>.</w:t>
      </w:r>
      <w:r w:rsidR="00B40A1D" w:rsidRPr="008B3854">
        <w:rPr>
          <w:rFonts w:ascii="Times New Roman" w:hAnsi="Times New Roman" w:cs="Times New Roman"/>
        </w:rPr>
        <w:t xml:space="preserve"> </w:t>
      </w:r>
      <w:r w:rsidR="00F96EDF" w:rsidRPr="008B3854">
        <w:rPr>
          <w:rFonts w:ascii="Times New Roman" w:hAnsi="Times New Roman" w:cs="Times New Roman"/>
        </w:rPr>
        <w:t xml:space="preserve">The lichen co-occurrence patterns were highly correlated with the genetically based phenotypic </w:t>
      </w:r>
      <w:r w:rsidR="00AB3666" w:rsidRPr="008B3854">
        <w:rPr>
          <w:rFonts w:ascii="Times New Roman" w:hAnsi="Times New Roman" w:cs="Times New Roman"/>
        </w:rPr>
        <w:t>trait;</w:t>
      </w:r>
      <w:r w:rsidR="00F96EDF" w:rsidRPr="008B3854">
        <w:rPr>
          <w:rFonts w:ascii="Times New Roman" w:hAnsi="Times New Roman" w:cs="Times New Roman"/>
        </w:rPr>
        <w:t xml:space="preserve"> bark roughness (i.e., the percentage of textured bark), in both the common garden and natural stand. The scatterplot (</w:t>
      </w:r>
      <w:r w:rsidR="00F96EDF" w:rsidRPr="007A4F31">
        <w:rPr>
          <w:rFonts w:ascii="Times New Roman" w:hAnsi="Times New Roman" w:cs="Times New Roman"/>
          <w:b/>
        </w:rPr>
        <w:t>A</w:t>
      </w:r>
      <w:r w:rsidR="00F96EDF" w:rsidRPr="008B3854">
        <w:rPr>
          <w:rFonts w:ascii="Times New Roman" w:hAnsi="Times New Roman" w:cs="Times New Roman"/>
        </w:rPr>
        <w:t>) shows the mean (</w:t>
      </w:r>
      <w:r w:rsidR="00F96EDF" w:rsidRPr="008B3854">
        <w:rPr>
          <w:rFonts w:ascii="Times New Roman" w:eastAsia="MS Gothic" w:hAnsi="Times New Roman" w:cs="Times New Roman"/>
          <w:color w:val="000000"/>
        </w:rPr>
        <w:t>± 1S</w:t>
      </w:r>
      <w:r w:rsidR="00F96EDF" w:rsidRPr="008B3854">
        <w:rPr>
          <w:rFonts w:ascii="Times New Roman" w:hAnsi="Times New Roman" w:cs="Times New Roman"/>
        </w:rPr>
        <w:t>E) percent rough bark</w:t>
      </w:r>
      <w:r w:rsidR="00976BAD">
        <w:rPr>
          <w:rFonts w:ascii="Times New Roman" w:hAnsi="Times New Roman" w:cs="Times New Roman"/>
        </w:rPr>
        <w:t xml:space="preserve"> (</w:t>
      </w:r>
      <w:r w:rsidR="004D71B5">
        <w:rPr>
          <w:rFonts w:ascii="Times New Roman" w:hAnsi="Times New Roman" w:cs="Times New Roman"/>
        </w:rPr>
        <w:t>b</w:t>
      </w:r>
      <w:r w:rsidR="00FA59F5">
        <w:rPr>
          <w:rFonts w:ascii="Times New Roman" w:hAnsi="Times New Roman" w:cs="Times New Roman"/>
        </w:rPr>
        <w:t>road</w:t>
      </w:r>
      <w:r w:rsidR="004D71B5">
        <w:rPr>
          <w:rFonts w:ascii="Times New Roman" w:hAnsi="Times New Roman" w:cs="Times New Roman"/>
        </w:rPr>
        <w:t>sense h</w:t>
      </w:r>
      <w:r w:rsidR="00FA59F5">
        <w:rPr>
          <w:rFonts w:ascii="Times New Roman" w:hAnsi="Times New Roman" w:cs="Times New Roman"/>
        </w:rPr>
        <w:t>eritability, H</w:t>
      </w:r>
      <w:r w:rsidR="00FA59F5" w:rsidRPr="00A274F3">
        <w:rPr>
          <w:rFonts w:ascii="Times New Roman" w:hAnsi="Times New Roman" w:cs="Times New Roman"/>
          <w:vertAlign w:val="superscript"/>
        </w:rPr>
        <w:t>2</w:t>
      </w:r>
      <w:r w:rsidR="00FA59F5">
        <w:rPr>
          <w:rFonts w:ascii="Times New Roman" w:hAnsi="Times New Roman" w:cs="Times New Roman"/>
        </w:rPr>
        <w:t xml:space="preserve"> </w:t>
      </w:r>
      <w:r w:rsidR="00FA59F5" w:rsidRPr="00976BAD">
        <w:rPr>
          <w:rFonts w:ascii="Times New Roman" w:hAnsi="Times New Roman" w:cs="Times New Roman"/>
        </w:rPr>
        <w:t>=</w:t>
      </w:r>
      <w:r w:rsidR="00FA59F5">
        <w:rPr>
          <w:rFonts w:ascii="Times New Roman" w:hAnsi="Times New Roman" w:cs="Times New Roman"/>
        </w:rPr>
        <w:t xml:space="preserve"> </w:t>
      </w:r>
      <w:r w:rsidR="00FA59F5" w:rsidRPr="00976BAD">
        <w:rPr>
          <w:rFonts w:ascii="Times New Roman" w:hAnsi="Times New Roman" w:cs="Times New Roman"/>
        </w:rPr>
        <w:t>0.36</w:t>
      </w:r>
      <w:ins w:id="0" w:author="Matthew" w:date="2015-04-05T18:25:00Z">
        <w:r w:rsidR="00135BE8">
          <w:rPr>
            <w:rFonts w:ascii="Times New Roman" w:hAnsi="Times New Roman" w:cs="Times New Roman"/>
          </w:rPr>
          <w:t>,</w:t>
        </w:r>
      </w:ins>
      <w:bookmarkStart w:id="1" w:name="_GoBack"/>
      <w:bookmarkEnd w:id="1"/>
      <w:r w:rsidR="00F05164" w:rsidRPr="00232BA0">
        <w:rPr>
          <w:rFonts w:ascii="Lucida Grande" w:hAnsi="Lucida Grande" w:cs="Lucida Grande" w:hint="eastAsia"/>
          <w:b/>
          <w:i/>
          <w:color w:val="000000"/>
        </w:rPr>
        <w:t>Χ</w:t>
      </w:r>
      <w:r w:rsidR="00F05164" w:rsidRPr="00232BA0">
        <w:rPr>
          <w:rFonts w:ascii="Times New Roman" w:hAnsi="Times New Roman" w:cs="Times New Roman"/>
          <w:vertAlign w:val="superscript"/>
        </w:rPr>
        <w:t>2</w:t>
      </w:r>
      <w:r w:rsidR="00F05164">
        <w:rPr>
          <w:rFonts w:ascii="Times New Roman" w:hAnsi="Times New Roman" w:cs="Times New Roman"/>
        </w:rPr>
        <w:t>=9.214, p = 0.0024</w:t>
      </w:r>
      <w:r w:rsidR="00976BAD">
        <w:rPr>
          <w:rFonts w:ascii="Times New Roman" w:hAnsi="Times New Roman" w:cs="Times New Roman"/>
        </w:rPr>
        <w:t>)</w:t>
      </w:r>
      <w:r w:rsidR="00CE4557" w:rsidRPr="008B3854">
        <w:rPr>
          <w:rFonts w:ascii="Times New Roman" w:hAnsi="Times New Roman" w:cs="Times New Roman"/>
        </w:rPr>
        <w:t xml:space="preserve"> </w:t>
      </w:r>
      <w:r w:rsidR="00F96EDF" w:rsidRPr="008B3854">
        <w:rPr>
          <w:rFonts w:ascii="Times New Roman" w:hAnsi="Times New Roman" w:cs="Times New Roman"/>
        </w:rPr>
        <w:t>and SES for each genotype</w:t>
      </w:r>
      <w:r w:rsidR="00DC4887" w:rsidRPr="008B3854">
        <w:rPr>
          <w:rFonts w:ascii="Times New Roman" w:hAnsi="Times New Roman" w:cs="Times New Roman"/>
        </w:rPr>
        <w:t xml:space="preserve"> </w:t>
      </w:r>
      <w:r w:rsidR="00F96EDF" w:rsidRPr="008B3854">
        <w:rPr>
          <w:rFonts w:ascii="Times New Roman" w:hAnsi="Times New Roman" w:cs="Times New Roman"/>
        </w:rPr>
        <w:t>for trees in the common garden with SES values becoming more negative</w:t>
      </w:r>
      <w:r w:rsidR="005C37CD" w:rsidRPr="008B3854">
        <w:rPr>
          <w:rFonts w:ascii="Times New Roman" w:hAnsi="Times New Roman" w:cs="Times New Roman"/>
        </w:rPr>
        <w:t xml:space="preserve"> (i.e., species interactions increased)</w:t>
      </w:r>
      <w:r w:rsidR="00F96EDF" w:rsidRPr="008B3854">
        <w:rPr>
          <w:rFonts w:ascii="Times New Roman" w:hAnsi="Times New Roman" w:cs="Times New Roman"/>
        </w:rPr>
        <w:t>, indicating stronger co-occurrence patterns, as bark roughness increases. The lichen communities on individual trees in the Unitah natural stand (</w:t>
      </w:r>
      <w:r w:rsidR="00F96EDF" w:rsidRPr="007A4F31">
        <w:rPr>
          <w:rFonts w:ascii="Times New Roman" w:hAnsi="Times New Roman" w:cs="Times New Roman"/>
          <w:b/>
        </w:rPr>
        <w:t>B</w:t>
      </w:r>
      <w:r w:rsidR="00F96EDF" w:rsidRPr="008B3854">
        <w:rPr>
          <w:rFonts w:ascii="Times New Roman" w:hAnsi="Times New Roman" w:cs="Times New Roman"/>
        </w:rPr>
        <w:t>) displayed a similar pattern with the SES values becoming increasingly more negative on trees with more rough bark.</w:t>
      </w:r>
    </w:p>
    <w:p w14:paraId="3A63C22B" w14:textId="77777777" w:rsidR="00F96EDF" w:rsidRPr="008B3854" w:rsidRDefault="00F96EDF" w:rsidP="00ED4745">
      <w:pPr>
        <w:spacing w:line="480" w:lineRule="auto"/>
        <w:rPr>
          <w:rFonts w:ascii="Times New Roman" w:hAnsi="Times New Roman" w:cs="Times New Roman"/>
        </w:rPr>
      </w:pPr>
    </w:p>
    <w:p w14:paraId="5AABB8D9" w14:textId="7C41A904" w:rsidR="00BB4752" w:rsidRPr="008B3854" w:rsidRDefault="00580556" w:rsidP="00ED4745">
      <w:pPr>
        <w:spacing w:line="480" w:lineRule="auto"/>
        <w:rPr>
          <w:rFonts w:ascii="Times New Roman" w:hAnsi="Times New Roman" w:cs="Times New Roman"/>
        </w:rPr>
      </w:pPr>
      <w:r w:rsidRPr="008B3854">
        <w:rPr>
          <w:rFonts w:ascii="Times New Roman" w:hAnsi="Times New Roman" w:cs="Times New Roman"/>
        </w:rPr>
        <w:t>Figure 3</w:t>
      </w:r>
      <w:r w:rsidR="00F96EDF" w:rsidRPr="008B3854">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w:t>
      </w:r>
      <w:r w:rsidR="00F96EDF" w:rsidRPr="007A4F31">
        <w:rPr>
          <w:rFonts w:ascii="Times New Roman" w:hAnsi="Times New Roman" w:cs="Times New Roman"/>
          <w:b/>
        </w:rPr>
        <w:t>A</w:t>
      </w:r>
      <w:r w:rsidR="00F96EDF" w:rsidRPr="008B3854">
        <w:rPr>
          <w:rFonts w:ascii="Times New Roman" w:hAnsi="Times New Roman" w:cs="Times New Roman"/>
        </w:rPr>
        <w:t>) or individuals in the natural stand (</w:t>
      </w:r>
      <w:r w:rsidR="00F96EDF" w:rsidRPr="007A4F31">
        <w:rPr>
          <w:rFonts w:ascii="Times New Roman" w:hAnsi="Times New Roman" w:cs="Times New Roman"/>
          <w:b/>
        </w:rPr>
        <w:t>B</w:t>
      </w:r>
      <w:r w:rsidR="00F96EDF" w:rsidRPr="008B3854">
        <w:rPr>
          <w:rFonts w:ascii="Times New Roman" w:hAnsi="Times New Roman" w:cs="Times New Roman"/>
        </w:rPr>
        <w:t>)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p>
    <w:p w14:paraId="6A57D75E" w14:textId="77777777" w:rsidR="00A17A16" w:rsidRPr="008B3854" w:rsidRDefault="00A17A16" w:rsidP="00ED4745">
      <w:pPr>
        <w:spacing w:line="480" w:lineRule="auto"/>
        <w:rPr>
          <w:rFonts w:ascii="Times New Roman" w:hAnsi="Times New Roman" w:cs="Times New Roman"/>
        </w:rPr>
      </w:pPr>
    </w:p>
    <w:p w14:paraId="76019262" w14:textId="30ECC103" w:rsidR="00564C3C" w:rsidRPr="008B3854" w:rsidRDefault="00564C3C" w:rsidP="00ED4745">
      <w:pPr>
        <w:spacing w:line="480" w:lineRule="auto"/>
        <w:rPr>
          <w:rFonts w:ascii="Times New Roman" w:hAnsi="Times New Roman" w:cs="Times New Roman"/>
        </w:rPr>
        <w:sectPr w:rsidR="00564C3C" w:rsidRPr="008B3854" w:rsidSect="00444FCE">
          <w:footerReference w:type="even" r:id="rId9"/>
          <w:footerReference w:type="default" r:id="rId10"/>
          <w:type w:val="oddPage"/>
          <w:pgSz w:w="12240" w:h="15840"/>
          <w:pgMar w:top="1440" w:right="1800" w:bottom="1440" w:left="1800" w:header="720" w:footer="720" w:gutter="0"/>
          <w:cols w:space="720"/>
          <w:docGrid w:linePitch="360"/>
        </w:sectPr>
      </w:pPr>
    </w:p>
    <w:p w14:paraId="0E9F20BF" w14:textId="6D2BED77" w:rsidR="0024022D" w:rsidRPr="008B3854" w:rsidRDefault="00564C3C" w:rsidP="00ED4745">
      <w:pPr>
        <w:spacing w:line="480" w:lineRule="auto"/>
        <w:rPr>
          <w:rFonts w:ascii="Times New Roman" w:hAnsi="Times New Roman" w:cs="Times New Roman"/>
        </w:rPr>
      </w:pPr>
      <w:r w:rsidRPr="008B3854">
        <w:rPr>
          <w:rFonts w:ascii="Times New Roman" w:hAnsi="Times New Roman" w:cs="Times New Roman"/>
          <w:b/>
        </w:rPr>
        <w:lastRenderedPageBreak/>
        <w:t>Figure 1</w:t>
      </w:r>
      <w:r w:rsidRPr="008B3854">
        <w:rPr>
          <w:rFonts w:ascii="Times New Roman" w:hAnsi="Times New Roman" w:cs="Times New Roman"/>
        </w:rPr>
        <w:t xml:space="preserve">. </w:t>
      </w:r>
    </w:p>
    <w:p w14:paraId="0B1AC297" w14:textId="4941F0C1" w:rsidR="00FA467F" w:rsidRPr="008B3854" w:rsidRDefault="00AA137F" w:rsidP="00ED4745">
      <w:pPr>
        <w:spacing w:line="480" w:lineRule="auto"/>
        <w:rPr>
          <w:rFonts w:ascii="Times New Roman" w:hAnsi="Times New Roman" w:cs="Times New Roman"/>
        </w:rPr>
        <w:sectPr w:rsidR="00FA467F" w:rsidRPr="008B3854" w:rsidSect="00444FCE">
          <w:type w:val="oddPage"/>
          <w:pgSz w:w="15840" w:h="12240" w:orient="landscape"/>
          <w:pgMar w:top="1800" w:right="1440" w:bottom="1800" w:left="1440" w:header="720" w:footer="720" w:gutter="0"/>
          <w:cols w:space="720"/>
          <w:docGrid w:linePitch="360"/>
        </w:sectPr>
      </w:pPr>
      <w:r>
        <w:rPr>
          <w:rFonts w:ascii="Times New Roman" w:hAnsi="Times New Roman" w:cs="Times New Roman"/>
          <w:noProof/>
        </w:rPr>
        <w:drawing>
          <wp:inline distT="0" distB="0" distL="0" distR="0" wp14:anchorId="09487595" wp14:editId="63960A2B">
            <wp:extent cx="5515105" cy="4684500"/>
            <wp:effectExtent l="0" t="0" r="0" b="0"/>
            <wp:docPr id="2" name="Picture 2" descr="Macintosh HD:Users:Aeolus:Desktop:Screen shot 2014-04-05 at 9.21.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4-05 at 9.21.4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68" cy="4684978"/>
                    </a:xfrm>
                    <a:prstGeom prst="rect">
                      <a:avLst/>
                    </a:prstGeom>
                    <a:noFill/>
                    <a:ln>
                      <a:noFill/>
                    </a:ln>
                  </pic:spPr>
                </pic:pic>
              </a:graphicData>
            </a:graphic>
          </wp:inline>
        </w:drawing>
      </w:r>
    </w:p>
    <w:p w14:paraId="107A7C9E" w14:textId="3B25BC47" w:rsidR="00DD2D9A" w:rsidRPr="008B3854" w:rsidRDefault="00942577" w:rsidP="00ED4745">
      <w:pPr>
        <w:pStyle w:val="ListParagraph"/>
        <w:spacing w:line="480" w:lineRule="auto"/>
        <w:ind w:left="0"/>
        <w:rPr>
          <w:rFonts w:ascii="Times New Roman" w:hAnsi="Times New Roman" w:cs="Times New Roman"/>
        </w:rPr>
      </w:pPr>
      <w:r w:rsidRPr="008B3854">
        <w:rPr>
          <w:rFonts w:ascii="Times New Roman" w:hAnsi="Times New Roman" w:cs="Times New Roman"/>
          <w:b/>
        </w:rPr>
        <w:lastRenderedPageBreak/>
        <w:t>Figure 2</w:t>
      </w:r>
      <w:r w:rsidR="005C4C06" w:rsidRPr="008B3854">
        <w:rPr>
          <w:rFonts w:ascii="Times New Roman" w:hAnsi="Times New Roman" w:cs="Times New Roman"/>
          <w:b/>
        </w:rPr>
        <w:t>.</w:t>
      </w:r>
      <w:r w:rsidR="005C4C06" w:rsidRPr="008B3854">
        <w:rPr>
          <w:rFonts w:ascii="Times New Roman" w:hAnsi="Times New Roman" w:cs="Times New Roman"/>
        </w:rPr>
        <w:t xml:space="preserve"> </w:t>
      </w:r>
    </w:p>
    <w:p w14:paraId="74793448" w14:textId="699FACE7" w:rsidR="00D0708E" w:rsidRPr="008B3854" w:rsidRDefault="00A45210" w:rsidP="00ED4745">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14:anchorId="1A701F91" wp14:editId="58F8A9B1">
            <wp:extent cx="8001000" cy="4259703"/>
            <wp:effectExtent l="0" t="0" r="0" b="7620"/>
            <wp:docPr id="3" name="Picture 3" descr="Macintosh HD:Users:Aeolus:Desktop:Screen shot 2014-04-05 at 9.2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4-05 at 9.22.10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4259703"/>
                    </a:xfrm>
                    <a:prstGeom prst="rect">
                      <a:avLst/>
                    </a:prstGeom>
                    <a:noFill/>
                    <a:ln>
                      <a:noFill/>
                    </a:ln>
                  </pic:spPr>
                </pic:pic>
              </a:graphicData>
            </a:graphic>
          </wp:inline>
        </w:drawing>
      </w:r>
    </w:p>
    <w:p w14:paraId="305386F8" w14:textId="01BE0624" w:rsidR="00C22E90" w:rsidRPr="008B3854" w:rsidRDefault="00C22E90" w:rsidP="00ED4745">
      <w:pPr>
        <w:pStyle w:val="ListParagraph"/>
        <w:spacing w:line="480" w:lineRule="auto"/>
        <w:ind w:left="0"/>
        <w:rPr>
          <w:rFonts w:ascii="Times New Roman" w:hAnsi="Times New Roman" w:cs="Times New Roman"/>
        </w:rPr>
      </w:pPr>
    </w:p>
    <w:p w14:paraId="395434AB" w14:textId="63F52C12" w:rsidR="005F1D09" w:rsidRPr="008B3854" w:rsidRDefault="005F1D09" w:rsidP="00ED4745">
      <w:pPr>
        <w:spacing w:line="480" w:lineRule="auto"/>
        <w:rPr>
          <w:rFonts w:ascii="Times New Roman" w:hAnsi="Times New Roman" w:cs="Times New Roman"/>
        </w:rPr>
      </w:pPr>
      <w:r w:rsidRPr="008B3854">
        <w:rPr>
          <w:rFonts w:ascii="Times New Roman" w:hAnsi="Times New Roman" w:cs="Times New Roman"/>
        </w:rPr>
        <w:br w:type="page"/>
      </w:r>
    </w:p>
    <w:p w14:paraId="4FA88A07" w14:textId="0D81F8D4" w:rsidR="005F1D09" w:rsidRPr="008B3854" w:rsidRDefault="00BF1E9F" w:rsidP="00ED4745">
      <w:pPr>
        <w:pStyle w:val="ListParagraph"/>
        <w:spacing w:line="480" w:lineRule="auto"/>
        <w:ind w:left="0"/>
        <w:rPr>
          <w:rFonts w:ascii="Times New Roman" w:hAnsi="Times New Roman" w:cs="Times New Roman"/>
          <w:b/>
        </w:rPr>
      </w:pPr>
      <w:r w:rsidRPr="008B3854">
        <w:rPr>
          <w:rFonts w:ascii="Times New Roman" w:hAnsi="Times New Roman" w:cs="Times New Roman"/>
          <w:b/>
        </w:rPr>
        <w:lastRenderedPageBreak/>
        <w:t>Figure 3</w:t>
      </w:r>
      <w:r w:rsidR="005F1D09" w:rsidRPr="008B3854">
        <w:rPr>
          <w:rFonts w:ascii="Times New Roman" w:hAnsi="Times New Roman" w:cs="Times New Roman"/>
          <w:b/>
        </w:rPr>
        <w:t xml:space="preserve">. </w:t>
      </w:r>
    </w:p>
    <w:p w14:paraId="7422103B" w14:textId="71FE4760" w:rsidR="00A709AA" w:rsidRPr="008B3854" w:rsidRDefault="00A45210" w:rsidP="00ED4745">
      <w:pPr>
        <w:pStyle w:val="ListParagraph"/>
        <w:spacing w:line="480" w:lineRule="auto"/>
        <w:ind w:left="0"/>
        <w:rPr>
          <w:rFonts w:ascii="Times New Roman" w:hAnsi="Times New Roman" w:cs="Times New Roman"/>
          <w:b/>
        </w:rPr>
      </w:pPr>
      <w:r>
        <w:rPr>
          <w:rFonts w:ascii="Times New Roman" w:hAnsi="Times New Roman" w:cs="Times New Roman"/>
          <w:b/>
          <w:noProof/>
        </w:rPr>
        <w:drawing>
          <wp:inline distT="0" distB="0" distL="0" distR="0" wp14:anchorId="50326FD0" wp14:editId="3E200756">
            <wp:extent cx="8214995" cy="5011420"/>
            <wp:effectExtent l="0" t="0" r="0" b="0"/>
            <wp:docPr id="6" name="Picture 6" descr="Macintosh HD:Users:Aeolus:Desktop:Screen shot 2014-04-05 at 9.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4-05 at 9.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4995" cy="5011420"/>
                    </a:xfrm>
                    <a:prstGeom prst="rect">
                      <a:avLst/>
                    </a:prstGeom>
                    <a:noFill/>
                    <a:ln>
                      <a:noFill/>
                    </a:ln>
                  </pic:spPr>
                </pic:pic>
              </a:graphicData>
            </a:graphic>
          </wp:inline>
        </w:drawing>
      </w:r>
    </w:p>
    <w:sectPr w:rsidR="00A709AA" w:rsidRPr="008B3854" w:rsidSect="00444FCE">
      <w:type w:val="oddPage"/>
      <w:pgSz w:w="15840" w:h="12240" w:orient="landscape"/>
      <w:pgMar w:top="1800" w:right="1440" w:bottom="180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DB988" w15:done="0"/>
  <w15:commentEx w15:paraId="7455CF62" w15:done="0"/>
  <w15:commentEx w15:paraId="0FF6D908" w15:done="0"/>
  <w15:commentEx w15:paraId="75CCE523" w15:done="0"/>
  <w15:commentEx w15:paraId="65DA1C5C" w15:done="0"/>
  <w15:commentEx w15:paraId="01332D85" w15:done="0"/>
  <w15:commentEx w15:paraId="544D0770" w15:done="0"/>
  <w15:commentEx w15:paraId="53533635" w15:done="0"/>
  <w15:commentEx w15:paraId="71EF8F7F" w15:done="0"/>
  <w15:commentEx w15:paraId="50475811" w15:done="0"/>
  <w15:commentEx w15:paraId="1F2737F0" w15:done="0"/>
  <w15:commentEx w15:paraId="21369158" w15:done="0"/>
  <w15:commentEx w15:paraId="7409D9B1" w15:done="0"/>
  <w15:commentEx w15:paraId="51BBB26B" w15:done="0"/>
  <w15:commentEx w15:paraId="52EFB35B" w15:done="0"/>
  <w15:commentEx w15:paraId="0E2D953C" w15:done="0"/>
  <w15:commentEx w15:paraId="3006434C" w15:done="0"/>
  <w15:commentEx w15:paraId="5FD58EF9" w15:done="0"/>
  <w15:commentEx w15:paraId="47EE5261" w15:done="0"/>
  <w15:commentEx w15:paraId="69D5E81A" w15:done="0"/>
  <w15:commentEx w15:paraId="2D7FDDF0" w15:done="0"/>
  <w15:commentEx w15:paraId="332DE433" w15:done="0"/>
  <w15:commentEx w15:paraId="2B7E06B9" w15:done="0"/>
  <w15:commentEx w15:paraId="258F94E7" w15:done="0"/>
  <w15:commentEx w15:paraId="4B9121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CC5C8" w14:textId="77777777" w:rsidR="00844C3F" w:rsidRDefault="00844C3F" w:rsidP="008F676D">
      <w:r>
        <w:separator/>
      </w:r>
    </w:p>
  </w:endnote>
  <w:endnote w:type="continuationSeparator" w:id="0">
    <w:p w14:paraId="58C3B1D8" w14:textId="77777777" w:rsidR="00844C3F" w:rsidRDefault="00844C3F"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844C3F" w:rsidRDefault="00844C3F"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844C3F" w:rsidRDefault="00844C3F"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844C3F" w:rsidRDefault="00844C3F"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5BE8">
      <w:rPr>
        <w:rStyle w:val="PageNumber"/>
        <w:noProof/>
      </w:rPr>
      <w:t>15</w:t>
    </w:r>
    <w:r>
      <w:rPr>
        <w:rStyle w:val="PageNumber"/>
      </w:rPr>
      <w:fldChar w:fldCharType="end"/>
    </w:r>
  </w:p>
  <w:p w14:paraId="37361ABD" w14:textId="77777777" w:rsidR="00844C3F" w:rsidRDefault="00844C3F"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2B0EA" w14:textId="77777777" w:rsidR="00844C3F" w:rsidRDefault="00844C3F" w:rsidP="008F676D">
      <w:r>
        <w:separator/>
      </w:r>
    </w:p>
  </w:footnote>
  <w:footnote w:type="continuationSeparator" w:id="0">
    <w:p w14:paraId="1CF40B18" w14:textId="77777777" w:rsidR="00844C3F" w:rsidRDefault="00844C3F"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76B58"/>
    <w:multiLevelType w:val="hybridMultilevel"/>
    <w:tmpl w:val="5F7A4CEA"/>
    <w:lvl w:ilvl="0" w:tplc="F522B0B4">
      <w:start w:val="3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3">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4">
    <w:nsid w:val="68554036"/>
    <w:multiLevelType w:val="hybridMultilevel"/>
    <w:tmpl w:val="F4249AFA"/>
    <w:lvl w:ilvl="0" w:tplc="4E36E82E">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3512B"/>
    <w:multiLevelType w:val="hybridMultilevel"/>
    <w:tmpl w:val="24760BC4"/>
    <w:lvl w:ilvl="0" w:tplc="650CDE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6"/>
  </w:num>
  <w:num w:numId="13">
    <w:abstractNumId w:val="8"/>
  </w:num>
  <w:num w:numId="14">
    <w:abstractNumId w:val="12"/>
  </w:num>
  <w:num w:numId="15">
    <w:abstractNumId w:val="13"/>
  </w:num>
  <w:num w:numId="16">
    <w:abstractNumId w:val="11"/>
  </w:num>
  <w:num w:numId="17">
    <w:abstractNumId w:val="17"/>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05AFD"/>
    <w:rsid w:val="000109C3"/>
    <w:rsid w:val="000133FB"/>
    <w:rsid w:val="00013BBD"/>
    <w:rsid w:val="00015D08"/>
    <w:rsid w:val="00017DBC"/>
    <w:rsid w:val="00020F61"/>
    <w:rsid w:val="0002128A"/>
    <w:rsid w:val="0002157A"/>
    <w:rsid w:val="00023F97"/>
    <w:rsid w:val="000249DB"/>
    <w:rsid w:val="0002533B"/>
    <w:rsid w:val="00026C14"/>
    <w:rsid w:val="00027EB8"/>
    <w:rsid w:val="000303D4"/>
    <w:rsid w:val="00030B34"/>
    <w:rsid w:val="000310E5"/>
    <w:rsid w:val="00031337"/>
    <w:rsid w:val="00032F5C"/>
    <w:rsid w:val="0003359D"/>
    <w:rsid w:val="00033E3D"/>
    <w:rsid w:val="00043CEC"/>
    <w:rsid w:val="00045384"/>
    <w:rsid w:val="00045555"/>
    <w:rsid w:val="000462D6"/>
    <w:rsid w:val="00050181"/>
    <w:rsid w:val="00051292"/>
    <w:rsid w:val="00052CE1"/>
    <w:rsid w:val="00054417"/>
    <w:rsid w:val="00054578"/>
    <w:rsid w:val="00056055"/>
    <w:rsid w:val="000578B1"/>
    <w:rsid w:val="00060365"/>
    <w:rsid w:val="000605DD"/>
    <w:rsid w:val="00061836"/>
    <w:rsid w:val="00066A60"/>
    <w:rsid w:val="0007045F"/>
    <w:rsid w:val="00070ACB"/>
    <w:rsid w:val="00071B40"/>
    <w:rsid w:val="00075CB8"/>
    <w:rsid w:val="000765EE"/>
    <w:rsid w:val="00076BE7"/>
    <w:rsid w:val="00076CB7"/>
    <w:rsid w:val="00080299"/>
    <w:rsid w:val="0008322C"/>
    <w:rsid w:val="00083721"/>
    <w:rsid w:val="00083EEC"/>
    <w:rsid w:val="00084613"/>
    <w:rsid w:val="00084E0B"/>
    <w:rsid w:val="00084E85"/>
    <w:rsid w:val="00084F29"/>
    <w:rsid w:val="00085284"/>
    <w:rsid w:val="00085FAC"/>
    <w:rsid w:val="00086C4D"/>
    <w:rsid w:val="00087657"/>
    <w:rsid w:val="00091177"/>
    <w:rsid w:val="000929B5"/>
    <w:rsid w:val="00093193"/>
    <w:rsid w:val="00093C54"/>
    <w:rsid w:val="00094613"/>
    <w:rsid w:val="00095176"/>
    <w:rsid w:val="00095181"/>
    <w:rsid w:val="000951C3"/>
    <w:rsid w:val="000958C3"/>
    <w:rsid w:val="00096062"/>
    <w:rsid w:val="000964A5"/>
    <w:rsid w:val="000978D8"/>
    <w:rsid w:val="000A146A"/>
    <w:rsid w:val="000A2C2A"/>
    <w:rsid w:val="000A3F70"/>
    <w:rsid w:val="000A462A"/>
    <w:rsid w:val="000A4D8D"/>
    <w:rsid w:val="000A5DA7"/>
    <w:rsid w:val="000B0606"/>
    <w:rsid w:val="000B1E7C"/>
    <w:rsid w:val="000B4B44"/>
    <w:rsid w:val="000B4FAA"/>
    <w:rsid w:val="000B4FFA"/>
    <w:rsid w:val="000B665C"/>
    <w:rsid w:val="000C1910"/>
    <w:rsid w:val="000C1AE2"/>
    <w:rsid w:val="000C47F6"/>
    <w:rsid w:val="000C5C01"/>
    <w:rsid w:val="000C6B18"/>
    <w:rsid w:val="000D00D9"/>
    <w:rsid w:val="000D18D3"/>
    <w:rsid w:val="000D333D"/>
    <w:rsid w:val="000D45CD"/>
    <w:rsid w:val="000D4840"/>
    <w:rsid w:val="000D499E"/>
    <w:rsid w:val="000D5BE9"/>
    <w:rsid w:val="000D7587"/>
    <w:rsid w:val="000E0F53"/>
    <w:rsid w:val="000E1BFD"/>
    <w:rsid w:val="000E4F9A"/>
    <w:rsid w:val="000E53ED"/>
    <w:rsid w:val="000E5814"/>
    <w:rsid w:val="000E5E48"/>
    <w:rsid w:val="000E5FBB"/>
    <w:rsid w:val="000E677C"/>
    <w:rsid w:val="000E6B64"/>
    <w:rsid w:val="000E6E99"/>
    <w:rsid w:val="000E7702"/>
    <w:rsid w:val="000F1400"/>
    <w:rsid w:val="000F1470"/>
    <w:rsid w:val="000F1FD7"/>
    <w:rsid w:val="000F4C74"/>
    <w:rsid w:val="000F5B73"/>
    <w:rsid w:val="000F5C0D"/>
    <w:rsid w:val="000F5DF8"/>
    <w:rsid w:val="000F5FC3"/>
    <w:rsid w:val="000F68A3"/>
    <w:rsid w:val="000F74F5"/>
    <w:rsid w:val="000F7CD0"/>
    <w:rsid w:val="001002DB"/>
    <w:rsid w:val="00100BF2"/>
    <w:rsid w:val="0010153E"/>
    <w:rsid w:val="00101E83"/>
    <w:rsid w:val="00103274"/>
    <w:rsid w:val="0010654B"/>
    <w:rsid w:val="00106A14"/>
    <w:rsid w:val="0011237B"/>
    <w:rsid w:val="0011272D"/>
    <w:rsid w:val="001130D2"/>
    <w:rsid w:val="001141EE"/>
    <w:rsid w:val="00114D8D"/>
    <w:rsid w:val="0011607E"/>
    <w:rsid w:val="001165E2"/>
    <w:rsid w:val="00117904"/>
    <w:rsid w:val="00120457"/>
    <w:rsid w:val="00122B2B"/>
    <w:rsid w:val="00127DF7"/>
    <w:rsid w:val="00127E3B"/>
    <w:rsid w:val="00130BEF"/>
    <w:rsid w:val="00131C21"/>
    <w:rsid w:val="00131D85"/>
    <w:rsid w:val="00131EBA"/>
    <w:rsid w:val="00131EC6"/>
    <w:rsid w:val="001341E4"/>
    <w:rsid w:val="00134E3E"/>
    <w:rsid w:val="001354EE"/>
    <w:rsid w:val="00135BE8"/>
    <w:rsid w:val="00135FAD"/>
    <w:rsid w:val="001374AD"/>
    <w:rsid w:val="00137AF9"/>
    <w:rsid w:val="00140912"/>
    <w:rsid w:val="00140BE6"/>
    <w:rsid w:val="001428F0"/>
    <w:rsid w:val="00142F36"/>
    <w:rsid w:val="0014741A"/>
    <w:rsid w:val="00147992"/>
    <w:rsid w:val="001500C5"/>
    <w:rsid w:val="001518D2"/>
    <w:rsid w:val="00151998"/>
    <w:rsid w:val="00152354"/>
    <w:rsid w:val="0015291E"/>
    <w:rsid w:val="0015476D"/>
    <w:rsid w:val="00154F7D"/>
    <w:rsid w:val="00156782"/>
    <w:rsid w:val="0015718F"/>
    <w:rsid w:val="00160378"/>
    <w:rsid w:val="00160A75"/>
    <w:rsid w:val="00160CD3"/>
    <w:rsid w:val="00163D79"/>
    <w:rsid w:val="00164788"/>
    <w:rsid w:val="00164A21"/>
    <w:rsid w:val="00166CFE"/>
    <w:rsid w:val="0017026D"/>
    <w:rsid w:val="001705B1"/>
    <w:rsid w:val="00170E05"/>
    <w:rsid w:val="00171858"/>
    <w:rsid w:val="00173400"/>
    <w:rsid w:val="00173E72"/>
    <w:rsid w:val="00174B41"/>
    <w:rsid w:val="00174D2D"/>
    <w:rsid w:val="001754F1"/>
    <w:rsid w:val="001769CE"/>
    <w:rsid w:val="0017741E"/>
    <w:rsid w:val="00180553"/>
    <w:rsid w:val="00181A0D"/>
    <w:rsid w:val="00182C96"/>
    <w:rsid w:val="001833D6"/>
    <w:rsid w:val="0018560F"/>
    <w:rsid w:val="0018590C"/>
    <w:rsid w:val="00185E1D"/>
    <w:rsid w:val="001862CD"/>
    <w:rsid w:val="00186BD0"/>
    <w:rsid w:val="00187419"/>
    <w:rsid w:val="00187607"/>
    <w:rsid w:val="0019069A"/>
    <w:rsid w:val="0019326C"/>
    <w:rsid w:val="00193D20"/>
    <w:rsid w:val="00194519"/>
    <w:rsid w:val="00194DA6"/>
    <w:rsid w:val="0019591A"/>
    <w:rsid w:val="00195D37"/>
    <w:rsid w:val="001967DD"/>
    <w:rsid w:val="0019744E"/>
    <w:rsid w:val="001974EB"/>
    <w:rsid w:val="00197787"/>
    <w:rsid w:val="00197C55"/>
    <w:rsid w:val="00197E8C"/>
    <w:rsid w:val="001A40C1"/>
    <w:rsid w:val="001A557A"/>
    <w:rsid w:val="001A71B9"/>
    <w:rsid w:val="001A7271"/>
    <w:rsid w:val="001A7A5D"/>
    <w:rsid w:val="001B3E57"/>
    <w:rsid w:val="001B480F"/>
    <w:rsid w:val="001B59D0"/>
    <w:rsid w:val="001B5AB2"/>
    <w:rsid w:val="001B5DBA"/>
    <w:rsid w:val="001B6C2E"/>
    <w:rsid w:val="001C00E5"/>
    <w:rsid w:val="001C0773"/>
    <w:rsid w:val="001C1DC4"/>
    <w:rsid w:val="001C2058"/>
    <w:rsid w:val="001C2C64"/>
    <w:rsid w:val="001C2EA2"/>
    <w:rsid w:val="001C313E"/>
    <w:rsid w:val="001C46B2"/>
    <w:rsid w:val="001C4F07"/>
    <w:rsid w:val="001C59BB"/>
    <w:rsid w:val="001C5BBB"/>
    <w:rsid w:val="001C6CAE"/>
    <w:rsid w:val="001D28C3"/>
    <w:rsid w:val="001D2DF1"/>
    <w:rsid w:val="001D2E2C"/>
    <w:rsid w:val="001D2E67"/>
    <w:rsid w:val="001D369F"/>
    <w:rsid w:val="001D36F0"/>
    <w:rsid w:val="001D4098"/>
    <w:rsid w:val="001D456D"/>
    <w:rsid w:val="001D45B6"/>
    <w:rsid w:val="001D4914"/>
    <w:rsid w:val="001D49C1"/>
    <w:rsid w:val="001D5573"/>
    <w:rsid w:val="001D760F"/>
    <w:rsid w:val="001D7AAE"/>
    <w:rsid w:val="001D7C3D"/>
    <w:rsid w:val="001D7ED2"/>
    <w:rsid w:val="001E0A10"/>
    <w:rsid w:val="001E1E6C"/>
    <w:rsid w:val="001E2B78"/>
    <w:rsid w:val="001E3DC2"/>
    <w:rsid w:val="001E6BE0"/>
    <w:rsid w:val="001E7854"/>
    <w:rsid w:val="001F15A9"/>
    <w:rsid w:val="001F1D42"/>
    <w:rsid w:val="001F4547"/>
    <w:rsid w:val="001F4AB5"/>
    <w:rsid w:val="001F54C6"/>
    <w:rsid w:val="001F5DE4"/>
    <w:rsid w:val="001F5DFF"/>
    <w:rsid w:val="001F6254"/>
    <w:rsid w:val="001F78D7"/>
    <w:rsid w:val="00200AB9"/>
    <w:rsid w:val="002016B2"/>
    <w:rsid w:val="00201B97"/>
    <w:rsid w:val="002021E4"/>
    <w:rsid w:val="00203165"/>
    <w:rsid w:val="00203FD4"/>
    <w:rsid w:val="0020618A"/>
    <w:rsid w:val="0020656A"/>
    <w:rsid w:val="002070F3"/>
    <w:rsid w:val="00207B28"/>
    <w:rsid w:val="00207CB9"/>
    <w:rsid w:val="00207CCC"/>
    <w:rsid w:val="00210A14"/>
    <w:rsid w:val="00210F9D"/>
    <w:rsid w:val="00212957"/>
    <w:rsid w:val="00216562"/>
    <w:rsid w:val="00216781"/>
    <w:rsid w:val="00216904"/>
    <w:rsid w:val="00220087"/>
    <w:rsid w:val="00221550"/>
    <w:rsid w:val="00221D3A"/>
    <w:rsid w:val="00223622"/>
    <w:rsid w:val="00226543"/>
    <w:rsid w:val="00227BD5"/>
    <w:rsid w:val="00231A74"/>
    <w:rsid w:val="00232A67"/>
    <w:rsid w:val="00232AA2"/>
    <w:rsid w:val="00232AF4"/>
    <w:rsid w:val="00232BA0"/>
    <w:rsid w:val="00232BD0"/>
    <w:rsid w:val="00232E6B"/>
    <w:rsid w:val="002334EA"/>
    <w:rsid w:val="002336F0"/>
    <w:rsid w:val="002337F5"/>
    <w:rsid w:val="00234104"/>
    <w:rsid w:val="0023453D"/>
    <w:rsid w:val="00237BE6"/>
    <w:rsid w:val="0024022D"/>
    <w:rsid w:val="002406B3"/>
    <w:rsid w:val="00240C83"/>
    <w:rsid w:val="002411AC"/>
    <w:rsid w:val="002416F0"/>
    <w:rsid w:val="002428DD"/>
    <w:rsid w:val="002428E7"/>
    <w:rsid w:val="0024294B"/>
    <w:rsid w:val="00243E7C"/>
    <w:rsid w:val="00245FBC"/>
    <w:rsid w:val="0024644C"/>
    <w:rsid w:val="0025056A"/>
    <w:rsid w:val="0025248E"/>
    <w:rsid w:val="00252F53"/>
    <w:rsid w:val="00252FBE"/>
    <w:rsid w:val="0025434F"/>
    <w:rsid w:val="00255B61"/>
    <w:rsid w:val="0025601B"/>
    <w:rsid w:val="00256903"/>
    <w:rsid w:val="00256F79"/>
    <w:rsid w:val="00260D3D"/>
    <w:rsid w:val="00260D90"/>
    <w:rsid w:val="00260F40"/>
    <w:rsid w:val="002611CA"/>
    <w:rsid w:val="00261F24"/>
    <w:rsid w:val="00262633"/>
    <w:rsid w:val="00262E8B"/>
    <w:rsid w:val="002632B5"/>
    <w:rsid w:val="00263E75"/>
    <w:rsid w:val="00264018"/>
    <w:rsid w:val="00264272"/>
    <w:rsid w:val="00264DFA"/>
    <w:rsid w:val="002650D2"/>
    <w:rsid w:val="00265A01"/>
    <w:rsid w:val="002662A5"/>
    <w:rsid w:val="0026684A"/>
    <w:rsid w:val="00266883"/>
    <w:rsid w:val="002673E8"/>
    <w:rsid w:val="00272A00"/>
    <w:rsid w:val="0027421F"/>
    <w:rsid w:val="0027469E"/>
    <w:rsid w:val="002747BB"/>
    <w:rsid w:val="002749CC"/>
    <w:rsid w:val="002752D3"/>
    <w:rsid w:val="0027661B"/>
    <w:rsid w:val="0027761E"/>
    <w:rsid w:val="00280834"/>
    <w:rsid w:val="00281738"/>
    <w:rsid w:val="0028176C"/>
    <w:rsid w:val="00281EFE"/>
    <w:rsid w:val="002833C0"/>
    <w:rsid w:val="00283BE4"/>
    <w:rsid w:val="00283EB9"/>
    <w:rsid w:val="00284677"/>
    <w:rsid w:val="00285225"/>
    <w:rsid w:val="00287833"/>
    <w:rsid w:val="00290C82"/>
    <w:rsid w:val="00290D04"/>
    <w:rsid w:val="00291810"/>
    <w:rsid w:val="00294892"/>
    <w:rsid w:val="00294D90"/>
    <w:rsid w:val="002953BE"/>
    <w:rsid w:val="002960FA"/>
    <w:rsid w:val="002967D1"/>
    <w:rsid w:val="002A00DC"/>
    <w:rsid w:val="002A01CD"/>
    <w:rsid w:val="002A0663"/>
    <w:rsid w:val="002A0BF3"/>
    <w:rsid w:val="002A0E1E"/>
    <w:rsid w:val="002A1F63"/>
    <w:rsid w:val="002A20B6"/>
    <w:rsid w:val="002A2551"/>
    <w:rsid w:val="002A385A"/>
    <w:rsid w:val="002A50C0"/>
    <w:rsid w:val="002A5179"/>
    <w:rsid w:val="002A5E58"/>
    <w:rsid w:val="002A7AFF"/>
    <w:rsid w:val="002A7D04"/>
    <w:rsid w:val="002B15AA"/>
    <w:rsid w:val="002B3329"/>
    <w:rsid w:val="002B339C"/>
    <w:rsid w:val="002B5CA0"/>
    <w:rsid w:val="002B5FF1"/>
    <w:rsid w:val="002B6502"/>
    <w:rsid w:val="002B65A9"/>
    <w:rsid w:val="002B70C7"/>
    <w:rsid w:val="002B7465"/>
    <w:rsid w:val="002B7F52"/>
    <w:rsid w:val="002C00AD"/>
    <w:rsid w:val="002C03E8"/>
    <w:rsid w:val="002C04F8"/>
    <w:rsid w:val="002C0C90"/>
    <w:rsid w:val="002C1BF8"/>
    <w:rsid w:val="002C4CDD"/>
    <w:rsid w:val="002C4FF9"/>
    <w:rsid w:val="002C553C"/>
    <w:rsid w:val="002C568D"/>
    <w:rsid w:val="002C6F25"/>
    <w:rsid w:val="002C727F"/>
    <w:rsid w:val="002C7E89"/>
    <w:rsid w:val="002D038E"/>
    <w:rsid w:val="002D0B34"/>
    <w:rsid w:val="002D26D9"/>
    <w:rsid w:val="002D2715"/>
    <w:rsid w:val="002D413A"/>
    <w:rsid w:val="002D4FB5"/>
    <w:rsid w:val="002D583A"/>
    <w:rsid w:val="002D606C"/>
    <w:rsid w:val="002D70A0"/>
    <w:rsid w:val="002E0AE9"/>
    <w:rsid w:val="002E0D19"/>
    <w:rsid w:val="002E218F"/>
    <w:rsid w:val="002E2D1E"/>
    <w:rsid w:val="002E4D90"/>
    <w:rsid w:val="002E4E69"/>
    <w:rsid w:val="002E4EDF"/>
    <w:rsid w:val="002E4FC6"/>
    <w:rsid w:val="002E5575"/>
    <w:rsid w:val="002E6321"/>
    <w:rsid w:val="002E6664"/>
    <w:rsid w:val="002E66FD"/>
    <w:rsid w:val="002E73F8"/>
    <w:rsid w:val="002F03AB"/>
    <w:rsid w:val="002F17E0"/>
    <w:rsid w:val="002F2472"/>
    <w:rsid w:val="002F2528"/>
    <w:rsid w:val="002F3290"/>
    <w:rsid w:val="002F59C0"/>
    <w:rsid w:val="002F6FFC"/>
    <w:rsid w:val="002F710C"/>
    <w:rsid w:val="00301116"/>
    <w:rsid w:val="00302242"/>
    <w:rsid w:val="003036F2"/>
    <w:rsid w:val="00304406"/>
    <w:rsid w:val="00307742"/>
    <w:rsid w:val="00310198"/>
    <w:rsid w:val="0031032E"/>
    <w:rsid w:val="00310F1E"/>
    <w:rsid w:val="0031339F"/>
    <w:rsid w:val="00314163"/>
    <w:rsid w:val="003143A6"/>
    <w:rsid w:val="00314441"/>
    <w:rsid w:val="0031558E"/>
    <w:rsid w:val="00316620"/>
    <w:rsid w:val="0031744F"/>
    <w:rsid w:val="00317466"/>
    <w:rsid w:val="0031782C"/>
    <w:rsid w:val="00321AB1"/>
    <w:rsid w:val="00322B74"/>
    <w:rsid w:val="00322F78"/>
    <w:rsid w:val="0032407C"/>
    <w:rsid w:val="00325298"/>
    <w:rsid w:val="003260FB"/>
    <w:rsid w:val="00327F63"/>
    <w:rsid w:val="0033032D"/>
    <w:rsid w:val="00330C8A"/>
    <w:rsid w:val="00333CC6"/>
    <w:rsid w:val="00333E5A"/>
    <w:rsid w:val="00337C84"/>
    <w:rsid w:val="003410BF"/>
    <w:rsid w:val="00341A01"/>
    <w:rsid w:val="00341B4C"/>
    <w:rsid w:val="0034231A"/>
    <w:rsid w:val="00342DC9"/>
    <w:rsid w:val="0034305E"/>
    <w:rsid w:val="0034368A"/>
    <w:rsid w:val="003436D6"/>
    <w:rsid w:val="003453A1"/>
    <w:rsid w:val="00345D6B"/>
    <w:rsid w:val="0034630C"/>
    <w:rsid w:val="00346B34"/>
    <w:rsid w:val="0035086A"/>
    <w:rsid w:val="00351E1A"/>
    <w:rsid w:val="00352590"/>
    <w:rsid w:val="00352D2F"/>
    <w:rsid w:val="00353357"/>
    <w:rsid w:val="003549EE"/>
    <w:rsid w:val="00354FED"/>
    <w:rsid w:val="003550A3"/>
    <w:rsid w:val="003554A7"/>
    <w:rsid w:val="00355CBA"/>
    <w:rsid w:val="003560CE"/>
    <w:rsid w:val="003576F7"/>
    <w:rsid w:val="00357E42"/>
    <w:rsid w:val="00360D64"/>
    <w:rsid w:val="00361D10"/>
    <w:rsid w:val="003630AB"/>
    <w:rsid w:val="003637E9"/>
    <w:rsid w:val="00364412"/>
    <w:rsid w:val="003662A3"/>
    <w:rsid w:val="003669FD"/>
    <w:rsid w:val="00367493"/>
    <w:rsid w:val="00370B23"/>
    <w:rsid w:val="00370CE0"/>
    <w:rsid w:val="0037187C"/>
    <w:rsid w:val="00371A5E"/>
    <w:rsid w:val="00371C35"/>
    <w:rsid w:val="00371ED9"/>
    <w:rsid w:val="0037374B"/>
    <w:rsid w:val="003746CE"/>
    <w:rsid w:val="00374C97"/>
    <w:rsid w:val="00376A4E"/>
    <w:rsid w:val="00376B01"/>
    <w:rsid w:val="00382409"/>
    <w:rsid w:val="00382691"/>
    <w:rsid w:val="0038355A"/>
    <w:rsid w:val="00384714"/>
    <w:rsid w:val="00384B0F"/>
    <w:rsid w:val="00385528"/>
    <w:rsid w:val="00385B70"/>
    <w:rsid w:val="00387BCD"/>
    <w:rsid w:val="00391196"/>
    <w:rsid w:val="00392CC5"/>
    <w:rsid w:val="00396729"/>
    <w:rsid w:val="0039691C"/>
    <w:rsid w:val="00397DF3"/>
    <w:rsid w:val="00397E46"/>
    <w:rsid w:val="003A0A19"/>
    <w:rsid w:val="003A1E32"/>
    <w:rsid w:val="003A4566"/>
    <w:rsid w:val="003A4800"/>
    <w:rsid w:val="003A57C7"/>
    <w:rsid w:val="003A5AD7"/>
    <w:rsid w:val="003B1D65"/>
    <w:rsid w:val="003B3462"/>
    <w:rsid w:val="003B371B"/>
    <w:rsid w:val="003B3CD8"/>
    <w:rsid w:val="003B3E1D"/>
    <w:rsid w:val="003B4468"/>
    <w:rsid w:val="003B45DB"/>
    <w:rsid w:val="003B47CA"/>
    <w:rsid w:val="003B6485"/>
    <w:rsid w:val="003B6815"/>
    <w:rsid w:val="003B7631"/>
    <w:rsid w:val="003B7C1E"/>
    <w:rsid w:val="003B7E09"/>
    <w:rsid w:val="003C039E"/>
    <w:rsid w:val="003C0DB4"/>
    <w:rsid w:val="003C0E09"/>
    <w:rsid w:val="003C114F"/>
    <w:rsid w:val="003C1323"/>
    <w:rsid w:val="003C136D"/>
    <w:rsid w:val="003C34D7"/>
    <w:rsid w:val="003C36D9"/>
    <w:rsid w:val="003C3A3C"/>
    <w:rsid w:val="003C3F3E"/>
    <w:rsid w:val="003C5173"/>
    <w:rsid w:val="003C58F1"/>
    <w:rsid w:val="003C7377"/>
    <w:rsid w:val="003C77E2"/>
    <w:rsid w:val="003C7EB7"/>
    <w:rsid w:val="003D0998"/>
    <w:rsid w:val="003D15EC"/>
    <w:rsid w:val="003D1D91"/>
    <w:rsid w:val="003D24C7"/>
    <w:rsid w:val="003D2DDC"/>
    <w:rsid w:val="003D3537"/>
    <w:rsid w:val="003D37D5"/>
    <w:rsid w:val="003D3C18"/>
    <w:rsid w:val="003D4382"/>
    <w:rsid w:val="003D5461"/>
    <w:rsid w:val="003D65E3"/>
    <w:rsid w:val="003E02EA"/>
    <w:rsid w:val="003E16E6"/>
    <w:rsid w:val="003E1FBF"/>
    <w:rsid w:val="003E290B"/>
    <w:rsid w:val="003E31EA"/>
    <w:rsid w:val="003E3B1E"/>
    <w:rsid w:val="003E6299"/>
    <w:rsid w:val="003E6A28"/>
    <w:rsid w:val="003E7B41"/>
    <w:rsid w:val="003E7D58"/>
    <w:rsid w:val="003F0838"/>
    <w:rsid w:val="003F1A84"/>
    <w:rsid w:val="003F44B3"/>
    <w:rsid w:val="003F6CF2"/>
    <w:rsid w:val="003F73CB"/>
    <w:rsid w:val="003F79F6"/>
    <w:rsid w:val="00401595"/>
    <w:rsid w:val="00402838"/>
    <w:rsid w:val="00403A3A"/>
    <w:rsid w:val="00403CAD"/>
    <w:rsid w:val="00404003"/>
    <w:rsid w:val="0040407D"/>
    <w:rsid w:val="00404EF0"/>
    <w:rsid w:val="00405F04"/>
    <w:rsid w:val="00405F05"/>
    <w:rsid w:val="00412AB2"/>
    <w:rsid w:val="00412AE3"/>
    <w:rsid w:val="0041436C"/>
    <w:rsid w:val="00414703"/>
    <w:rsid w:val="004149AE"/>
    <w:rsid w:val="004150C2"/>
    <w:rsid w:val="00416A56"/>
    <w:rsid w:val="00416BD4"/>
    <w:rsid w:val="0042024A"/>
    <w:rsid w:val="004205C8"/>
    <w:rsid w:val="00420909"/>
    <w:rsid w:val="00420C8E"/>
    <w:rsid w:val="00421476"/>
    <w:rsid w:val="00421A34"/>
    <w:rsid w:val="004236D5"/>
    <w:rsid w:val="004250AA"/>
    <w:rsid w:val="0042540E"/>
    <w:rsid w:val="0042593E"/>
    <w:rsid w:val="0042636D"/>
    <w:rsid w:val="00426AA6"/>
    <w:rsid w:val="00427316"/>
    <w:rsid w:val="004274CB"/>
    <w:rsid w:val="00427757"/>
    <w:rsid w:val="0043010C"/>
    <w:rsid w:val="00430832"/>
    <w:rsid w:val="004309AB"/>
    <w:rsid w:val="00430E99"/>
    <w:rsid w:val="0043147E"/>
    <w:rsid w:val="00432113"/>
    <w:rsid w:val="00433E31"/>
    <w:rsid w:val="00433F39"/>
    <w:rsid w:val="00434102"/>
    <w:rsid w:val="00435221"/>
    <w:rsid w:val="00436052"/>
    <w:rsid w:val="00436B0F"/>
    <w:rsid w:val="00437B6E"/>
    <w:rsid w:val="00437E74"/>
    <w:rsid w:val="00440AF6"/>
    <w:rsid w:val="00442ADC"/>
    <w:rsid w:val="00442B02"/>
    <w:rsid w:val="00442F1F"/>
    <w:rsid w:val="0044417E"/>
    <w:rsid w:val="00444231"/>
    <w:rsid w:val="004443FD"/>
    <w:rsid w:val="00444FCE"/>
    <w:rsid w:val="004454CC"/>
    <w:rsid w:val="0044749D"/>
    <w:rsid w:val="00450FCE"/>
    <w:rsid w:val="0045246F"/>
    <w:rsid w:val="00452770"/>
    <w:rsid w:val="00453B8D"/>
    <w:rsid w:val="0045440C"/>
    <w:rsid w:val="00454881"/>
    <w:rsid w:val="004558C5"/>
    <w:rsid w:val="004569C9"/>
    <w:rsid w:val="0046006D"/>
    <w:rsid w:val="00460F6E"/>
    <w:rsid w:val="004615BB"/>
    <w:rsid w:val="00461A2C"/>
    <w:rsid w:val="00462DEB"/>
    <w:rsid w:val="00463021"/>
    <w:rsid w:val="004638F0"/>
    <w:rsid w:val="004643D8"/>
    <w:rsid w:val="00464D52"/>
    <w:rsid w:val="004650A0"/>
    <w:rsid w:val="00465AB3"/>
    <w:rsid w:val="00465CA5"/>
    <w:rsid w:val="004667D8"/>
    <w:rsid w:val="00466EBB"/>
    <w:rsid w:val="00470A1D"/>
    <w:rsid w:val="0047119B"/>
    <w:rsid w:val="00471212"/>
    <w:rsid w:val="00472B42"/>
    <w:rsid w:val="00472C65"/>
    <w:rsid w:val="004736A8"/>
    <w:rsid w:val="00473963"/>
    <w:rsid w:val="00473FC5"/>
    <w:rsid w:val="00474EF9"/>
    <w:rsid w:val="00475386"/>
    <w:rsid w:val="00476A4C"/>
    <w:rsid w:val="00477251"/>
    <w:rsid w:val="0048002B"/>
    <w:rsid w:val="00481169"/>
    <w:rsid w:val="0048183D"/>
    <w:rsid w:val="0048229F"/>
    <w:rsid w:val="00483573"/>
    <w:rsid w:val="0048387D"/>
    <w:rsid w:val="00484292"/>
    <w:rsid w:val="004853A7"/>
    <w:rsid w:val="0048612F"/>
    <w:rsid w:val="00486509"/>
    <w:rsid w:val="00486588"/>
    <w:rsid w:val="00487AA1"/>
    <w:rsid w:val="00491705"/>
    <w:rsid w:val="004929B9"/>
    <w:rsid w:val="004938CC"/>
    <w:rsid w:val="004939B6"/>
    <w:rsid w:val="004949B3"/>
    <w:rsid w:val="00495765"/>
    <w:rsid w:val="00495ABB"/>
    <w:rsid w:val="004962AC"/>
    <w:rsid w:val="00496594"/>
    <w:rsid w:val="00496F9B"/>
    <w:rsid w:val="00497006"/>
    <w:rsid w:val="00497594"/>
    <w:rsid w:val="00497E84"/>
    <w:rsid w:val="004A19F8"/>
    <w:rsid w:val="004A213E"/>
    <w:rsid w:val="004A2AC6"/>
    <w:rsid w:val="004A2C38"/>
    <w:rsid w:val="004A50C5"/>
    <w:rsid w:val="004A66D0"/>
    <w:rsid w:val="004A72B2"/>
    <w:rsid w:val="004A7C44"/>
    <w:rsid w:val="004B090F"/>
    <w:rsid w:val="004B0CFB"/>
    <w:rsid w:val="004B1C93"/>
    <w:rsid w:val="004B2871"/>
    <w:rsid w:val="004B6EFC"/>
    <w:rsid w:val="004B762C"/>
    <w:rsid w:val="004B7652"/>
    <w:rsid w:val="004C10CA"/>
    <w:rsid w:val="004C1525"/>
    <w:rsid w:val="004C1810"/>
    <w:rsid w:val="004C1E9F"/>
    <w:rsid w:val="004C39BE"/>
    <w:rsid w:val="004C3CE6"/>
    <w:rsid w:val="004C42C6"/>
    <w:rsid w:val="004C5595"/>
    <w:rsid w:val="004C6932"/>
    <w:rsid w:val="004C6D66"/>
    <w:rsid w:val="004C70AA"/>
    <w:rsid w:val="004C72E4"/>
    <w:rsid w:val="004D02A2"/>
    <w:rsid w:val="004D0CE2"/>
    <w:rsid w:val="004D197E"/>
    <w:rsid w:val="004D242F"/>
    <w:rsid w:val="004D31BC"/>
    <w:rsid w:val="004D3A98"/>
    <w:rsid w:val="004D3F1B"/>
    <w:rsid w:val="004D4171"/>
    <w:rsid w:val="004D43FE"/>
    <w:rsid w:val="004D4A6F"/>
    <w:rsid w:val="004D4A76"/>
    <w:rsid w:val="004D5CA2"/>
    <w:rsid w:val="004D71B5"/>
    <w:rsid w:val="004E15FA"/>
    <w:rsid w:val="004E1F49"/>
    <w:rsid w:val="004E2671"/>
    <w:rsid w:val="004E36E8"/>
    <w:rsid w:val="004E3AC6"/>
    <w:rsid w:val="004E654D"/>
    <w:rsid w:val="004E6B28"/>
    <w:rsid w:val="004F2FB5"/>
    <w:rsid w:val="004F3ED4"/>
    <w:rsid w:val="004F4940"/>
    <w:rsid w:val="004F58E9"/>
    <w:rsid w:val="004F7C43"/>
    <w:rsid w:val="004F7FE9"/>
    <w:rsid w:val="00500CA0"/>
    <w:rsid w:val="00501538"/>
    <w:rsid w:val="0050182A"/>
    <w:rsid w:val="00501DD6"/>
    <w:rsid w:val="00502ACF"/>
    <w:rsid w:val="00504A60"/>
    <w:rsid w:val="00504E68"/>
    <w:rsid w:val="00506839"/>
    <w:rsid w:val="00506CD2"/>
    <w:rsid w:val="00506EAC"/>
    <w:rsid w:val="0051021E"/>
    <w:rsid w:val="0051086E"/>
    <w:rsid w:val="00510E11"/>
    <w:rsid w:val="0051298F"/>
    <w:rsid w:val="005138C1"/>
    <w:rsid w:val="0051401F"/>
    <w:rsid w:val="005145FF"/>
    <w:rsid w:val="00514BC1"/>
    <w:rsid w:val="005153DA"/>
    <w:rsid w:val="00515794"/>
    <w:rsid w:val="005175B3"/>
    <w:rsid w:val="00520AD4"/>
    <w:rsid w:val="00521521"/>
    <w:rsid w:val="00524530"/>
    <w:rsid w:val="0052644B"/>
    <w:rsid w:val="005268E3"/>
    <w:rsid w:val="0052716A"/>
    <w:rsid w:val="00527B37"/>
    <w:rsid w:val="005308F0"/>
    <w:rsid w:val="00530CC0"/>
    <w:rsid w:val="00530E3A"/>
    <w:rsid w:val="005317AA"/>
    <w:rsid w:val="00531910"/>
    <w:rsid w:val="00531BE1"/>
    <w:rsid w:val="00532C41"/>
    <w:rsid w:val="00532CEB"/>
    <w:rsid w:val="00533791"/>
    <w:rsid w:val="00533ACE"/>
    <w:rsid w:val="00536D5D"/>
    <w:rsid w:val="00540237"/>
    <w:rsid w:val="005402BA"/>
    <w:rsid w:val="0054066A"/>
    <w:rsid w:val="00540BC2"/>
    <w:rsid w:val="00541F34"/>
    <w:rsid w:val="005428DD"/>
    <w:rsid w:val="00542B42"/>
    <w:rsid w:val="00542DFC"/>
    <w:rsid w:val="00544293"/>
    <w:rsid w:val="00544B02"/>
    <w:rsid w:val="00545926"/>
    <w:rsid w:val="0054705F"/>
    <w:rsid w:val="005501A8"/>
    <w:rsid w:val="005501DE"/>
    <w:rsid w:val="00550638"/>
    <w:rsid w:val="00551730"/>
    <w:rsid w:val="00553E25"/>
    <w:rsid w:val="00554B40"/>
    <w:rsid w:val="00554CE5"/>
    <w:rsid w:val="0055664C"/>
    <w:rsid w:val="005576E7"/>
    <w:rsid w:val="00557888"/>
    <w:rsid w:val="005622F6"/>
    <w:rsid w:val="00564C3C"/>
    <w:rsid w:val="00565E98"/>
    <w:rsid w:val="00566007"/>
    <w:rsid w:val="00566F09"/>
    <w:rsid w:val="00567A60"/>
    <w:rsid w:val="00570730"/>
    <w:rsid w:val="00570AD3"/>
    <w:rsid w:val="0057172A"/>
    <w:rsid w:val="00573A92"/>
    <w:rsid w:val="00575685"/>
    <w:rsid w:val="00576727"/>
    <w:rsid w:val="00576B9F"/>
    <w:rsid w:val="00577E21"/>
    <w:rsid w:val="00580556"/>
    <w:rsid w:val="00581A03"/>
    <w:rsid w:val="00582041"/>
    <w:rsid w:val="005821B2"/>
    <w:rsid w:val="0058294F"/>
    <w:rsid w:val="00582D00"/>
    <w:rsid w:val="00582FEF"/>
    <w:rsid w:val="00583322"/>
    <w:rsid w:val="00585FE4"/>
    <w:rsid w:val="00586164"/>
    <w:rsid w:val="00590442"/>
    <w:rsid w:val="00591FA9"/>
    <w:rsid w:val="005920E7"/>
    <w:rsid w:val="00592784"/>
    <w:rsid w:val="005929DF"/>
    <w:rsid w:val="00592A5C"/>
    <w:rsid w:val="00592FF1"/>
    <w:rsid w:val="00593AF9"/>
    <w:rsid w:val="00594D5A"/>
    <w:rsid w:val="00595FE2"/>
    <w:rsid w:val="005969FB"/>
    <w:rsid w:val="00597135"/>
    <w:rsid w:val="005976AF"/>
    <w:rsid w:val="005A0820"/>
    <w:rsid w:val="005A19A0"/>
    <w:rsid w:val="005A1A5F"/>
    <w:rsid w:val="005A28AC"/>
    <w:rsid w:val="005A2ED4"/>
    <w:rsid w:val="005A2F1B"/>
    <w:rsid w:val="005A4345"/>
    <w:rsid w:val="005A5606"/>
    <w:rsid w:val="005A70C2"/>
    <w:rsid w:val="005A7C3C"/>
    <w:rsid w:val="005B0869"/>
    <w:rsid w:val="005B09B1"/>
    <w:rsid w:val="005B206B"/>
    <w:rsid w:val="005B39CA"/>
    <w:rsid w:val="005B3F3D"/>
    <w:rsid w:val="005B4209"/>
    <w:rsid w:val="005B44DB"/>
    <w:rsid w:val="005B4EE6"/>
    <w:rsid w:val="005B55F8"/>
    <w:rsid w:val="005B5946"/>
    <w:rsid w:val="005B68C9"/>
    <w:rsid w:val="005B7319"/>
    <w:rsid w:val="005B7D24"/>
    <w:rsid w:val="005C1418"/>
    <w:rsid w:val="005C21C2"/>
    <w:rsid w:val="005C27F2"/>
    <w:rsid w:val="005C37CD"/>
    <w:rsid w:val="005C41BF"/>
    <w:rsid w:val="005C4414"/>
    <w:rsid w:val="005C4C06"/>
    <w:rsid w:val="005C57CF"/>
    <w:rsid w:val="005C5B22"/>
    <w:rsid w:val="005C75D5"/>
    <w:rsid w:val="005C7EE0"/>
    <w:rsid w:val="005D0544"/>
    <w:rsid w:val="005D26BD"/>
    <w:rsid w:val="005D2810"/>
    <w:rsid w:val="005D3223"/>
    <w:rsid w:val="005D3912"/>
    <w:rsid w:val="005D6BE6"/>
    <w:rsid w:val="005D7288"/>
    <w:rsid w:val="005E112F"/>
    <w:rsid w:val="005E363B"/>
    <w:rsid w:val="005E39CE"/>
    <w:rsid w:val="005E3F29"/>
    <w:rsid w:val="005E5158"/>
    <w:rsid w:val="005E66C1"/>
    <w:rsid w:val="005F1D09"/>
    <w:rsid w:val="005F2339"/>
    <w:rsid w:val="005F39E5"/>
    <w:rsid w:val="005F48BD"/>
    <w:rsid w:val="005F525F"/>
    <w:rsid w:val="00601220"/>
    <w:rsid w:val="006026EE"/>
    <w:rsid w:val="006044CF"/>
    <w:rsid w:val="00605CAC"/>
    <w:rsid w:val="00606D9A"/>
    <w:rsid w:val="00610318"/>
    <w:rsid w:val="00611257"/>
    <w:rsid w:val="00611A85"/>
    <w:rsid w:val="00611F71"/>
    <w:rsid w:val="006120D4"/>
    <w:rsid w:val="00613D17"/>
    <w:rsid w:val="00615A9E"/>
    <w:rsid w:val="0061647F"/>
    <w:rsid w:val="00620050"/>
    <w:rsid w:val="00620D4A"/>
    <w:rsid w:val="00621234"/>
    <w:rsid w:val="00622048"/>
    <w:rsid w:val="00622409"/>
    <w:rsid w:val="00622FD3"/>
    <w:rsid w:val="00623318"/>
    <w:rsid w:val="00624D17"/>
    <w:rsid w:val="00625576"/>
    <w:rsid w:val="0062744B"/>
    <w:rsid w:val="006308EA"/>
    <w:rsid w:val="00630BCF"/>
    <w:rsid w:val="00630F3E"/>
    <w:rsid w:val="00630F9F"/>
    <w:rsid w:val="00631B37"/>
    <w:rsid w:val="00632129"/>
    <w:rsid w:val="00634148"/>
    <w:rsid w:val="006343B4"/>
    <w:rsid w:val="0063463B"/>
    <w:rsid w:val="00634798"/>
    <w:rsid w:val="00636951"/>
    <w:rsid w:val="0063706C"/>
    <w:rsid w:val="00637EAE"/>
    <w:rsid w:val="00640078"/>
    <w:rsid w:val="00640C3A"/>
    <w:rsid w:val="00641F73"/>
    <w:rsid w:val="00642187"/>
    <w:rsid w:val="00642FAD"/>
    <w:rsid w:val="00646419"/>
    <w:rsid w:val="00646D38"/>
    <w:rsid w:val="00647664"/>
    <w:rsid w:val="00653CF3"/>
    <w:rsid w:val="006541CE"/>
    <w:rsid w:val="0065486C"/>
    <w:rsid w:val="00655090"/>
    <w:rsid w:val="00655567"/>
    <w:rsid w:val="00656B22"/>
    <w:rsid w:val="006571F8"/>
    <w:rsid w:val="00661CD2"/>
    <w:rsid w:val="00662A6E"/>
    <w:rsid w:val="00663761"/>
    <w:rsid w:val="0066537A"/>
    <w:rsid w:val="006654B7"/>
    <w:rsid w:val="00667170"/>
    <w:rsid w:val="006679C9"/>
    <w:rsid w:val="00670999"/>
    <w:rsid w:val="00670D3F"/>
    <w:rsid w:val="00672331"/>
    <w:rsid w:val="00673238"/>
    <w:rsid w:val="006764B3"/>
    <w:rsid w:val="00676DD5"/>
    <w:rsid w:val="006775FD"/>
    <w:rsid w:val="0067776A"/>
    <w:rsid w:val="0068020D"/>
    <w:rsid w:val="00680F14"/>
    <w:rsid w:val="00681EAA"/>
    <w:rsid w:val="00682403"/>
    <w:rsid w:val="006834FE"/>
    <w:rsid w:val="006846CE"/>
    <w:rsid w:val="00684F37"/>
    <w:rsid w:val="0068558C"/>
    <w:rsid w:val="0068584A"/>
    <w:rsid w:val="0068701B"/>
    <w:rsid w:val="00687100"/>
    <w:rsid w:val="006942E1"/>
    <w:rsid w:val="006946F3"/>
    <w:rsid w:val="0069743A"/>
    <w:rsid w:val="0069793E"/>
    <w:rsid w:val="0069798B"/>
    <w:rsid w:val="006A0B32"/>
    <w:rsid w:val="006A257E"/>
    <w:rsid w:val="006A3F89"/>
    <w:rsid w:val="006A4C48"/>
    <w:rsid w:val="006A4E0A"/>
    <w:rsid w:val="006A52E3"/>
    <w:rsid w:val="006A5A9A"/>
    <w:rsid w:val="006A6EBB"/>
    <w:rsid w:val="006B05FA"/>
    <w:rsid w:val="006B0910"/>
    <w:rsid w:val="006B2865"/>
    <w:rsid w:val="006B3D21"/>
    <w:rsid w:val="006B3ED1"/>
    <w:rsid w:val="006B5140"/>
    <w:rsid w:val="006B5513"/>
    <w:rsid w:val="006B5583"/>
    <w:rsid w:val="006B6D06"/>
    <w:rsid w:val="006C0DCA"/>
    <w:rsid w:val="006C1812"/>
    <w:rsid w:val="006C2500"/>
    <w:rsid w:val="006C2D7B"/>
    <w:rsid w:val="006C35F8"/>
    <w:rsid w:val="006C533C"/>
    <w:rsid w:val="006C5753"/>
    <w:rsid w:val="006C581F"/>
    <w:rsid w:val="006C5CEB"/>
    <w:rsid w:val="006C676B"/>
    <w:rsid w:val="006D0C1D"/>
    <w:rsid w:val="006D1E99"/>
    <w:rsid w:val="006D2BB0"/>
    <w:rsid w:val="006D3673"/>
    <w:rsid w:val="006D480B"/>
    <w:rsid w:val="006D5840"/>
    <w:rsid w:val="006D633D"/>
    <w:rsid w:val="006D6E44"/>
    <w:rsid w:val="006E0EEA"/>
    <w:rsid w:val="006E10D4"/>
    <w:rsid w:val="006E119D"/>
    <w:rsid w:val="006E1546"/>
    <w:rsid w:val="006E1E46"/>
    <w:rsid w:val="006E30B6"/>
    <w:rsid w:val="006E423F"/>
    <w:rsid w:val="006E520A"/>
    <w:rsid w:val="006E56B7"/>
    <w:rsid w:val="006E590C"/>
    <w:rsid w:val="006E5B34"/>
    <w:rsid w:val="006E5ECE"/>
    <w:rsid w:val="006E6338"/>
    <w:rsid w:val="006F17A1"/>
    <w:rsid w:val="006F20EC"/>
    <w:rsid w:val="006F23EC"/>
    <w:rsid w:val="006F2E2D"/>
    <w:rsid w:val="006F317E"/>
    <w:rsid w:val="006F4CDA"/>
    <w:rsid w:val="006F4D42"/>
    <w:rsid w:val="006F5987"/>
    <w:rsid w:val="006F63F6"/>
    <w:rsid w:val="006F64A2"/>
    <w:rsid w:val="006F6620"/>
    <w:rsid w:val="006F6812"/>
    <w:rsid w:val="006F73A5"/>
    <w:rsid w:val="006F746B"/>
    <w:rsid w:val="006F7836"/>
    <w:rsid w:val="006F7D73"/>
    <w:rsid w:val="006F7D81"/>
    <w:rsid w:val="00700E00"/>
    <w:rsid w:val="00701125"/>
    <w:rsid w:val="00701532"/>
    <w:rsid w:val="0070162E"/>
    <w:rsid w:val="007020E5"/>
    <w:rsid w:val="007024DC"/>
    <w:rsid w:val="00703948"/>
    <w:rsid w:val="00704118"/>
    <w:rsid w:val="007048E2"/>
    <w:rsid w:val="00704F7E"/>
    <w:rsid w:val="00705340"/>
    <w:rsid w:val="007053ED"/>
    <w:rsid w:val="0070550E"/>
    <w:rsid w:val="0070648F"/>
    <w:rsid w:val="00706E32"/>
    <w:rsid w:val="007072A8"/>
    <w:rsid w:val="0070733B"/>
    <w:rsid w:val="007078BB"/>
    <w:rsid w:val="00707DC5"/>
    <w:rsid w:val="0071115D"/>
    <w:rsid w:val="00711FB1"/>
    <w:rsid w:val="00712ED5"/>
    <w:rsid w:val="007132C9"/>
    <w:rsid w:val="00713595"/>
    <w:rsid w:val="00713AB2"/>
    <w:rsid w:val="00716AE7"/>
    <w:rsid w:val="00717F95"/>
    <w:rsid w:val="0072004A"/>
    <w:rsid w:val="00720591"/>
    <w:rsid w:val="00720AF1"/>
    <w:rsid w:val="00720BBF"/>
    <w:rsid w:val="00722183"/>
    <w:rsid w:val="00722963"/>
    <w:rsid w:val="00722D42"/>
    <w:rsid w:val="007236E4"/>
    <w:rsid w:val="00724F7A"/>
    <w:rsid w:val="00724FC4"/>
    <w:rsid w:val="0072607E"/>
    <w:rsid w:val="007270C3"/>
    <w:rsid w:val="007274ED"/>
    <w:rsid w:val="007277C3"/>
    <w:rsid w:val="007300BC"/>
    <w:rsid w:val="007306B1"/>
    <w:rsid w:val="007316A8"/>
    <w:rsid w:val="00732D5B"/>
    <w:rsid w:val="0073580C"/>
    <w:rsid w:val="00737CB7"/>
    <w:rsid w:val="00737EA4"/>
    <w:rsid w:val="00741E34"/>
    <w:rsid w:val="0075094B"/>
    <w:rsid w:val="00754E39"/>
    <w:rsid w:val="00755BF7"/>
    <w:rsid w:val="00756DAF"/>
    <w:rsid w:val="0075728E"/>
    <w:rsid w:val="00757EEA"/>
    <w:rsid w:val="0076077E"/>
    <w:rsid w:val="00760A6A"/>
    <w:rsid w:val="0076122B"/>
    <w:rsid w:val="0076145F"/>
    <w:rsid w:val="00762AA6"/>
    <w:rsid w:val="00762B0A"/>
    <w:rsid w:val="007632AB"/>
    <w:rsid w:val="00763AB9"/>
    <w:rsid w:val="00763E60"/>
    <w:rsid w:val="0076454C"/>
    <w:rsid w:val="00765D31"/>
    <w:rsid w:val="00766391"/>
    <w:rsid w:val="00772D2F"/>
    <w:rsid w:val="00773A1C"/>
    <w:rsid w:val="00773C03"/>
    <w:rsid w:val="0077526D"/>
    <w:rsid w:val="007755C0"/>
    <w:rsid w:val="0077697F"/>
    <w:rsid w:val="0077750C"/>
    <w:rsid w:val="007808C0"/>
    <w:rsid w:val="007825C6"/>
    <w:rsid w:val="00782DD6"/>
    <w:rsid w:val="007839F5"/>
    <w:rsid w:val="00785E93"/>
    <w:rsid w:val="0078651B"/>
    <w:rsid w:val="00786CAF"/>
    <w:rsid w:val="007903A5"/>
    <w:rsid w:val="00790540"/>
    <w:rsid w:val="00790CD3"/>
    <w:rsid w:val="007914C1"/>
    <w:rsid w:val="00791C95"/>
    <w:rsid w:val="00794221"/>
    <w:rsid w:val="00795305"/>
    <w:rsid w:val="007956FB"/>
    <w:rsid w:val="007A1276"/>
    <w:rsid w:val="007A1DF3"/>
    <w:rsid w:val="007A2A58"/>
    <w:rsid w:val="007A2FC5"/>
    <w:rsid w:val="007A3213"/>
    <w:rsid w:val="007A3324"/>
    <w:rsid w:val="007A33FA"/>
    <w:rsid w:val="007A3808"/>
    <w:rsid w:val="007A3971"/>
    <w:rsid w:val="007A3BC4"/>
    <w:rsid w:val="007A4F31"/>
    <w:rsid w:val="007A56F4"/>
    <w:rsid w:val="007A77DD"/>
    <w:rsid w:val="007B0034"/>
    <w:rsid w:val="007B2604"/>
    <w:rsid w:val="007B2641"/>
    <w:rsid w:val="007B2B7E"/>
    <w:rsid w:val="007B2BA6"/>
    <w:rsid w:val="007B2CCF"/>
    <w:rsid w:val="007B35C3"/>
    <w:rsid w:val="007B3639"/>
    <w:rsid w:val="007B427B"/>
    <w:rsid w:val="007B4630"/>
    <w:rsid w:val="007B5955"/>
    <w:rsid w:val="007B6698"/>
    <w:rsid w:val="007B6852"/>
    <w:rsid w:val="007B707E"/>
    <w:rsid w:val="007B751E"/>
    <w:rsid w:val="007B7750"/>
    <w:rsid w:val="007B7802"/>
    <w:rsid w:val="007C0B89"/>
    <w:rsid w:val="007C4F83"/>
    <w:rsid w:val="007C4F8D"/>
    <w:rsid w:val="007C6005"/>
    <w:rsid w:val="007C67B2"/>
    <w:rsid w:val="007C696A"/>
    <w:rsid w:val="007C759B"/>
    <w:rsid w:val="007D02A4"/>
    <w:rsid w:val="007D136C"/>
    <w:rsid w:val="007D1A2E"/>
    <w:rsid w:val="007D1D25"/>
    <w:rsid w:val="007D21BE"/>
    <w:rsid w:val="007D22E4"/>
    <w:rsid w:val="007D2431"/>
    <w:rsid w:val="007D3A79"/>
    <w:rsid w:val="007D3F27"/>
    <w:rsid w:val="007D45BB"/>
    <w:rsid w:val="007D637E"/>
    <w:rsid w:val="007E0122"/>
    <w:rsid w:val="007E0D6E"/>
    <w:rsid w:val="007E115B"/>
    <w:rsid w:val="007E1D26"/>
    <w:rsid w:val="007E2068"/>
    <w:rsid w:val="007E32DA"/>
    <w:rsid w:val="007E51B1"/>
    <w:rsid w:val="007E5F93"/>
    <w:rsid w:val="007E6236"/>
    <w:rsid w:val="007E7A6A"/>
    <w:rsid w:val="007F0AD7"/>
    <w:rsid w:val="007F1B64"/>
    <w:rsid w:val="007F2BD3"/>
    <w:rsid w:val="007F353E"/>
    <w:rsid w:val="007F3B4D"/>
    <w:rsid w:val="007F54EB"/>
    <w:rsid w:val="007F5B12"/>
    <w:rsid w:val="007F6142"/>
    <w:rsid w:val="007F6597"/>
    <w:rsid w:val="007F7101"/>
    <w:rsid w:val="008020F1"/>
    <w:rsid w:val="00802B70"/>
    <w:rsid w:val="0080341B"/>
    <w:rsid w:val="00803602"/>
    <w:rsid w:val="00804B4C"/>
    <w:rsid w:val="00804F6E"/>
    <w:rsid w:val="00805134"/>
    <w:rsid w:val="00805412"/>
    <w:rsid w:val="00805FB8"/>
    <w:rsid w:val="0080659D"/>
    <w:rsid w:val="008066FB"/>
    <w:rsid w:val="008070E3"/>
    <w:rsid w:val="00807712"/>
    <w:rsid w:val="00810D99"/>
    <w:rsid w:val="0081265A"/>
    <w:rsid w:val="0081279C"/>
    <w:rsid w:val="008139F6"/>
    <w:rsid w:val="008160D4"/>
    <w:rsid w:val="0081675E"/>
    <w:rsid w:val="0081725E"/>
    <w:rsid w:val="00817675"/>
    <w:rsid w:val="00817708"/>
    <w:rsid w:val="00820C1E"/>
    <w:rsid w:val="00820F17"/>
    <w:rsid w:val="0082204D"/>
    <w:rsid w:val="008223DF"/>
    <w:rsid w:val="00822442"/>
    <w:rsid w:val="008227C7"/>
    <w:rsid w:val="00822D7D"/>
    <w:rsid w:val="00823E34"/>
    <w:rsid w:val="00825FE9"/>
    <w:rsid w:val="00827536"/>
    <w:rsid w:val="00830321"/>
    <w:rsid w:val="00830CAA"/>
    <w:rsid w:val="00831231"/>
    <w:rsid w:val="0083211E"/>
    <w:rsid w:val="008341DD"/>
    <w:rsid w:val="00835E08"/>
    <w:rsid w:val="0083612F"/>
    <w:rsid w:val="0083648B"/>
    <w:rsid w:val="0083673A"/>
    <w:rsid w:val="00840B66"/>
    <w:rsid w:val="00843938"/>
    <w:rsid w:val="00844C3F"/>
    <w:rsid w:val="00844EB5"/>
    <w:rsid w:val="00847E33"/>
    <w:rsid w:val="0085091E"/>
    <w:rsid w:val="00851DFF"/>
    <w:rsid w:val="00852203"/>
    <w:rsid w:val="00852B9A"/>
    <w:rsid w:val="00852DCE"/>
    <w:rsid w:val="0085322F"/>
    <w:rsid w:val="008550DF"/>
    <w:rsid w:val="00855510"/>
    <w:rsid w:val="00857FB3"/>
    <w:rsid w:val="0086171D"/>
    <w:rsid w:val="00862881"/>
    <w:rsid w:val="00862DCC"/>
    <w:rsid w:val="00862FC0"/>
    <w:rsid w:val="00863493"/>
    <w:rsid w:val="0086512C"/>
    <w:rsid w:val="00865661"/>
    <w:rsid w:val="00865784"/>
    <w:rsid w:val="008707CF"/>
    <w:rsid w:val="00870A6E"/>
    <w:rsid w:val="00870E4D"/>
    <w:rsid w:val="00871598"/>
    <w:rsid w:val="00871CCD"/>
    <w:rsid w:val="00872EAC"/>
    <w:rsid w:val="00873151"/>
    <w:rsid w:val="008733F2"/>
    <w:rsid w:val="00873A0B"/>
    <w:rsid w:val="008740EB"/>
    <w:rsid w:val="008748F6"/>
    <w:rsid w:val="00874D73"/>
    <w:rsid w:val="00874E59"/>
    <w:rsid w:val="0087563F"/>
    <w:rsid w:val="0087635A"/>
    <w:rsid w:val="008770C1"/>
    <w:rsid w:val="00877A47"/>
    <w:rsid w:val="008801CF"/>
    <w:rsid w:val="00880DB6"/>
    <w:rsid w:val="00881A00"/>
    <w:rsid w:val="00881AED"/>
    <w:rsid w:val="00882707"/>
    <w:rsid w:val="00883CA4"/>
    <w:rsid w:val="00883D87"/>
    <w:rsid w:val="008840D9"/>
    <w:rsid w:val="00884995"/>
    <w:rsid w:val="008857C8"/>
    <w:rsid w:val="008861A2"/>
    <w:rsid w:val="00886272"/>
    <w:rsid w:val="00886C56"/>
    <w:rsid w:val="0088759F"/>
    <w:rsid w:val="00890D6E"/>
    <w:rsid w:val="00893261"/>
    <w:rsid w:val="00893847"/>
    <w:rsid w:val="008954C8"/>
    <w:rsid w:val="008958CD"/>
    <w:rsid w:val="008A0601"/>
    <w:rsid w:val="008A0C7A"/>
    <w:rsid w:val="008A14AD"/>
    <w:rsid w:val="008A2E57"/>
    <w:rsid w:val="008A3263"/>
    <w:rsid w:val="008A62EC"/>
    <w:rsid w:val="008A7CEB"/>
    <w:rsid w:val="008B2B62"/>
    <w:rsid w:val="008B324F"/>
    <w:rsid w:val="008B3854"/>
    <w:rsid w:val="008B4497"/>
    <w:rsid w:val="008B65E9"/>
    <w:rsid w:val="008B7CEB"/>
    <w:rsid w:val="008C17DD"/>
    <w:rsid w:val="008C1C45"/>
    <w:rsid w:val="008C2BDC"/>
    <w:rsid w:val="008C336D"/>
    <w:rsid w:val="008C3865"/>
    <w:rsid w:val="008C3A11"/>
    <w:rsid w:val="008C4C29"/>
    <w:rsid w:val="008C51C1"/>
    <w:rsid w:val="008C5D2C"/>
    <w:rsid w:val="008C653D"/>
    <w:rsid w:val="008C7531"/>
    <w:rsid w:val="008D1C39"/>
    <w:rsid w:val="008D2ABA"/>
    <w:rsid w:val="008D2ADD"/>
    <w:rsid w:val="008D2B32"/>
    <w:rsid w:val="008D2B6D"/>
    <w:rsid w:val="008D44FB"/>
    <w:rsid w:val="008D4E39"/>
    <w:rsid w:val="008D4ECE"/>
    <w:rsid w:val="008D50BF"/>
    <w:rsid w:val="008D5211"/>
    <w:rsid w:val="008D532B"/>
    <w:rsid w:val="008D6CF6"/>
    <w:rsid w:val="008D7EAC"/>
    <w:rsid w:val="008E13A7"/>
    <w:rsid w:val="008E1762"/>
    <w:rsid w:val="008E30AE"/>
    <w:rsid w:val="008E4C6A"/>
    <w:rsid w:val="008E4F53"/>
    <w:rsid w:val="008E552A"/>
    <w:rsid w:val="008E6188"/>
    <w:rsid w:val="008E628A"/>
    <w:rsid w:val="008E642A"/>
    <w:rsid w:val="008E70DA"/>
    <w:rsid w:val="008E7974"/>
    <w:rsid w:val="008F11C3"/>
    <w:rsid w:val="008F1C8C"/>
    <w:rsid w:val="008F2DE6"/>
    <w:rsid w:val="008F315B"/>
    <w:rsid w:val="008F37DA"/>
    <w:rsid w:val="008F38B0"/>
    <w:rsid w:val="008F4510"/>
    <w:rsid w:val="008F466D"/>
    <w:rsid w:val="008F529E"/>
    <w:rsid w:val="008F574E"/>
    <w:rsid w:val="008F676D"/>
    <w:rsid w:val="008F7EEF"/>
    <w:rsid w:val="009001F2"/>
    <w:rsid w:val="00900985"/>
    <w:rsid w:val="00900C09"/>
    <w:rsid w:val="00902470"/>
    <w:rsid w:val="009030E1"/>
    <w:rsid w:val="00905726"/>
    <w:rsid w:val="00906B8E"/>
    <w:rsid w:val="00907530"/>
    <w:rsid w:val="00907ADC"/>
    <w:rsid w:val="00910AC7"/>
    <w:rsid w:val="0091167B"/>
    <w:rsid w:val="00911FBD"/>
    <w:rsid w:val="009125B1"/>
    <w:rsid w:val="009129E5"/>
    <w:rsid w:val="00912A5E"/>
    <w:rsid w:val="0091401E"/>
    <w:rsid w:val="00915595"/>
    <w:rsid w:val="00917BB2"/>
    <w:rsid w:val="00922390"/>
    <w:rsid w:val="00922CE3"/>
    <w:rsid w:val="00923FB0"/>
    <w:rsid w:val="0092428F"/>
    <w:rsid w:val="009244CF"/>
    <w:rsid w:val="00925EC4"/>
    <w:rsid w:val="0092635E"/>
    <w:rsid w:val="00927FE2"/>
    <w:rsid w:val="00930102"/>
    <w:rsid w:val="0093122B"/>
    <w:rsid w:val="009314C6"/>
    <w:rsid w:val="00931E4B"/>
    <w:rsid w:val="0093276B"/>
    <w:rsid w:val="00932815"/>
    <w:rsid w:val="009335E0"/>
    <w:rsid w:val="0093406D"/>
    <w:rsid w:val="00935B55"/>
    <w:rsid w:val="00935D35"/>
    <w:rsid w:val="009361F0"/>
    <w:rsid w:val="0093623F"/>
    <w:rsid w:val="009371C7"/>
    <w:rsid w:val="00937689"/>
    <w:rsid w:val="009401AD"/>
    <w:rsid w:val="00942577"/>
    <w:rsid w:val="0094324D"/>
    <w:rsid w:val="00943433"/>
    <w:rsid w:val="00943617"/>
    <w:rsid w:val="009447A9"/>
    <w:rsid w:val="009476FD"/>
    <w:rsid w:val="00947CA4"/>
    <w:rsid w:val="00950A79"/>
    <w:rsid w:val="00951E2C"/>
    <w:rsid w:val="009525C4"/>
    <w:rsid w:val="00953011"/>
    <w:rsid w:val="00953824"/>
    <w:rsid w:val="00954C1A"/>
    <w:rsid w:val="00955451"/>
    <w:rsid w:val="00956295"/>
    <w:rsid w:val="00956ADB"/>
    <w:rsid w:val="0096051A"/>
    <w:rsid w:val="00961AD9"/>
    <w:rsid w:val="00962F29"/>
    <w:rsid w:val="009658BD"/>
    <w:rsid w:val="00966F05"/>
    <w:rsid w:val="0096703A"/>
    <w:rsid w:val="0096704A"/>
    <w:rsid w:val="009673DF"/>
    <w:rsid w:val="00967A2E"/>
    <w:rsid w:val="00970219"/>
    <w:rsid w:val="00970B42"/>
    <w:rsid w:val="00971CC1"/>
    <w:rsid w:val="00972003"/>
    <w:rsid w:val="00973C03"/>
    <w:rsid w:val="009758FA"/>
    <w:rsid w:val="00976BAD"/>
    <w:rsid w:val="009774CA"/>
    <w:rsid w:val="009804C2"/>
    <w:rsid w:val="00980799"/>
    <w:rsid w:val="00980B40"/>
    <w:rsid w:val="00980E5D"/>
    <w:rsid w:val="00981ECD"/>
    <w:rsid w:val="00983C05"/>
    <w:rsid w:val="00984CF1"/>
    <w:rsid w:val="00985567"/>
    <w:rsid w:val="00985C4C"/>
    <w:rsid w:val="00986FF4"/>
    <w:rsid w:val="009878C7"/>
    <w:rsid w:val="00987D2A"/>
    <w:rsid w:val="00990C38"/>
    <w:rsid w:val="00992CE3"/>
    <w:rsid w:val="00993385"/>
    <w:rsid w:val="009935CD"/>
    <w:rsid w:val="0099510D"/>
    <w:rsid w:val="0099759D"/>
    <w:rsid w:val="00997BD6"/>
    <w:rsid w:val="009A0D1F"/>
    <w:rsid w:val="009A35F5"/>
    <w:rsid w:val="009A3A5B"/>
    <w:rsid w:val="009A3D44"/>
    <w:rsid w:val="009A3DCE"/>
    <w:rsid w:val="009A3F53"/>
    <w:rsid w:val="009A44C2"/>
    <w:rsid w:val="009A6FFE"/>
    <w:rsid w:val="009B128A"/>
    <w:rsid w:val="009B1573"/>
    <w:rsid w:val="009B1785"/>
    <w:rsid w:val="009B1C66"/>
    <w:rsid w:val="009B2E39"/>
    <w:rsid w:val="009B2FC6"/>
    <w:rsid w:val="009B33B0"/>
    <w:rsid w:val="009B48FC"/>
    <w:rsid w:val="009B6557"/>
    <w:rsid w:val="009B6C8D"/>
    <w:rsid w:val="009B72D6"/>
    <w:rsid w:val="009C0F50"/>
    <w:rsid w:val="009C0FAE"/>
    <w:rsid w:val="009C1683"/>
    <w:rsid w:val="009C22B6"/>
    <w:rsid w:val="009C2C95"/>
    <w:rsid w:val="009C3EB7"/>
    <w:rsid w:val="009C4186"/>
    <w:rsid w:val="009C57B6"/>
    <w:rsid w:val="009C62D1"/>
    <w:rsid w:val="009C66E7"/>
    <w:rsid w:val="009C68BB"/>
    <w:rsid w:val="009D15C3"/>
    <w:rsid w:val="009D2004"/>
    <w:rsid w:val="009D293B"/>
    <w:rsid w:val="009D36C4"/>
    <w:rsid w:val="009D3807"/>
    <w:rsid w:val="009D4690"/>
    <w:rsid w:val="009D4906"/>
    <w:rsid w:val="009D5F45"/>
    <w:rsid w:val="009D6BA7"/>
    <w:rsid w:val="009D7582"/>
    <w:rsid w:val="009E0630"/>
    <w:rsid w:val="009E0F91"/>
    <w:rsid w:val="009E19E3"/>
    <w:rsid w:val="009E1A6C"/>
    <w:rsid w:val="009E1C25"/>
    <w:rsid w:val="009E1FBA"/>
    <w:rsid w:val="009E2421"/>
    <w:rsid w:val="009E5EB0"/>
    <w:rsid w:val="009E6558"/>
    <w:rsid w:val="009E68E0"/>
    <w:rsid w:val="009E76BF"/>
    <w:rsid w:val="009E7892"/>
    <w:rsid w:val="009F1C5C"/>
    <w:rsid w:val="009F2206"/>
    <w:rsid w:val="009F24EA"/>
    <w:rsid w:val="009F278B"/>
    <w:rsid w:val="009F293A"/>
    <w:rsid w:val="009F30F9"/>
    <w:rsid w:val="009F3195"/>
    <w:rsid w:val="009F394A"/>
    <w:rsid w:val="009F465A"/>
    <w:rsid w:val="009F4A07"/>
    <w:rsid w:val="009F5D34"/>
    <w:rsid w:val="009F64D6"/>
    <w:rsid w:val="00A00DDA"/>
    <w:rsid w:val="00A018AA"/>
    <w:rsid w:val="00A038D9"/>
    <w:rsid w:val="00A03E30"/>
    <w:rsid w:val="00A03E9C"/>
    <w:rsid w:val="00A043A4"/>
    <w:rsid w:val="00A043DF"/>
    <w:rsid w:val="00A07DC6"/>
    <w:rsid w:val="00A10250"/>
    <w:rsid w:val="00A10DA1"/>
    <w:rsid w:val="00A11944"/>
    <w:rsid w:val="00A13D26"/>
    <w:rsid w:val="00A140FA"/>
    <w:rsid w:val="00A1442E"/>
    <w:rsid w:val="00A147C9"/>
    <w:rsid w:val="00A17A16"/>
    <w:rsid w:val="00A20B0C"/>
    <w:rsid w:val="00A2404D"/>
    <w:rsid w:val="00A243AA"/>
    <w:rsid w:val="00A24572"/>
    <w:rsid w:val="00A24686"/>
    <w:rsid w:val="00A248EE"/>
    <w:rsid w:val="00A26803"/>
    <w:rsid w:val="00A31140"/>
    <w:rsid w:val="00A31AC4"/>
    <w:rsid w:val="00A352A1"/>
    <w:rsid w:val="00A4093E"/>
    <w:rsid w:val="00A40D1D"/>
    <w:rsid w:val="00A41242"/>
    <w:rsid w:val="00A4134D"/>
    <w:rsid w:val="00A4149A"/>
    <w:rsid w:val="00A423D8"/>
    <w:rsid w:val="00A436B3"/>
    <w:rsid w:val="00A45210"/>
    <w:rsid w:val="00A47A78"/>
    <w:rsid w:val="00A51B75"/>
    <w:rsid w:val="00A523C0"/>
    <w:rsid w:val="00A52C62"/>
    <w:rsid w:val="00A55317"/>
    <w:rsid w:val="00A56A90"/>
    <w:rsid w:val="00A56B30"/>
    <w:rsid w:val="00A604C3"/>
    <w:rsid w:val="00A61C3F"/>
    <w:rsid w:val="00A635E0"/>
    <w:rsid w:val="00A65BEC"/>
    <w:rsid w:val="00A66CAA"/>
    <w:rsid w:val="00A67E45"/>
    <w:rsid w:val="00A709AA"/>
    <w:rsid w:val="00A70BAC"/>
    <w:rsid w:val="00A70BE3"/>
    <w:rsid w:val="00A710E2"/>
    <w:rsid w:val="00A724A4"/>
    <w:rsid w:val="00A732C0"/>
    <w:rsid w:val="00A737CA"/>
    <w:rsid w:val="00A76AAD"/>
    <w:rsid w:val="00A76E31"/>
    <w:rsid w:val="00A76F82"/>
    <w:rsid w:val="00A773B8"/>
    <w:rsid w:val="00A77A27"/>
    <w:rsid w:val="00A77B4F"/>
    <w:rsid w:val="00A77BEB"/>
    <w:rsid w:val="00A801DB"/>
    <w:rsid w:val="00A809F6"/>
    <w:rsid w:val="00A81ACA"/>
    <w:rsid w:val="00A82013"/>
    <w:rsid w:val="00A8216A"/>
    <w:rsid w:val="00A82254"/>
    <w:rsid w:val="00A829DB"/>
    <w:rsid w:val="00A83339"/>
    <w:rsid w:val="00A83D94"/>
    <w:rsid w:val="00A86F24"/>
    <w:rsid w:val="00A87157"/>
    <w:rsid w:val="00A90749"/>
    <w:rsid w:val="00A90B54"/>
    <w:rsid w:val="00A94FF1"/>
    <w:rsid w:val="00A9546C"/>
    <w:rsid w:val="00A95551"/>
    <w:rsid w:val="00A9583D"/>
    <w:rsid w:val="00A95D56"/>
    <w:rsid w:val="00A96EBA"/>
    <w:rsid w:val="00A97603"/>
    <w:rsid w:val="00A97B70"/>
    <w:rsid w:val="00AA0839"/>
    <w:rsid w:val="00AA0BD3"/>
    <w:rsid w:val="00AA1164"/>
    <w:rsid w:val="00AA137F"/>
    <w:rsid w:val="00AA151B"/>
    <w:rsid w:val="00AA1D48"/>
    <w:rsid w:val="00AA22B3"/>
    <w:rsid w:val="00AA28FE"/>
    <w:rsid w:val="00AA336A"/>
    <w:rsid w:val="00AA3635"/>
    <w:rsid w:val="00AA38AB"/>
    <w:rsid w:val="00AA3A6C"/>
    <w:rsid w:val="00AA408F"/>
    <w:rsid w:val="00AA500E"/>
    <w:rsid w:val="00AA533C"/>
    <w:rsid w:val="00AA6C7C"/>
    <w:rsid w:val="00AB0B7D"/>
    <w:rsid w:val="00AB2902"/>
    <w:rsid w:val="00AB31A5"/>
    <w:rsid w:val="00AB3666"/>
    <w:rsid w:val="00AB551A"/>
    <w:rsid w:val="00AB5B95"/>
    <w:rsid w:val="00AB6299"/>
    <w:rsid w:val="00AB6875"/>
    <w:rsid w:val="00AB7A4E"/>
    <w:rsid w:val="00AB7E0F"/>
    <w:rsid w:val="00AC056D"/>
    <w:rsid w:val="00AC1535"/>
    <w:rsid w:val="00AC178D"/>
    <w:rsid w:val="00AC1F55"/>
    <w:rsid w:val="00AC3334"/>
    <w:rsid w:val="00AC3C7A"/>
    <w:rsid w:val="00AC40EE"/>
    <w:rsid w:val="00AC45FC"/>
    <w:rsid w:val="00AC4633"/>
    <w:rsid w:val="00AC47BB"/>
    <w:rsid w:val="00AC4BAC"/>
    <w:rsid w:val="00AC5983"/>
    <w:rsid w:val="00AC6F97"/>
    <w:rsid w:val="00AC70A9"/>
    <w:rsid w:val="00AD0692"/>
    <w:rsid w:val="00AD1BB4"/>
    <w:rsid w:val="00AD2896"/>
    <w:rsid w:val="00AD3072"/>
    <w:rsid w:val="00AD4288"/>
    <w:rsid w:val="00AD4968"/>
    <w:rsid w:val="00AD4A2B"/>
    <w:rsid w:val="00AD55A6"/>
    <w:rsid w:val="00AD5D47"/>
    <w:rsid w:val="00AD677F"/>
    <w:rsid w:val="00AE010D"/>
    <w:rsid w:val="00AE2329"/>
    <w:rsid w:val="00AE2B8C"/>
    <w:rsid w:val="00AE3208"/>
    <w:rsid w:val="00AE3A9E"/>
    <w:rsid w:val="00AE47A8"/>
    <w:rsid w:val="00AE57D6"/>
    <w:rsid w:val="00AE6824"/>
    <w:rsid w:val="00AF2918"/>
    <w:rsid w:val="00AF3758"/>
    <w:rsid w:val="00AF3C5F"/>
    <w:rsid w:val="00AF4017"/>
    <w:rsid w:val="00AF57FB"/>
    <w:rsid w:val="00AF5974"/>
    <w:rsid w:val="00AF69F0"/>
    <w:rsid w:val="00AF708D"/>
    <w:rsid w:val="00AF722E"/>
    <w:rsid w:val="00AF7310"/>
    <w:rsid w:val="00B00B91"/>
    <w:rsid w:val="00B013FA"/>
    <w:rsid w:val="00B01768"/>
    <w:rsid w:val="00B025F5"/>
    <w:rsid w:val="00B0317F"/>
    <w:rsid w:val="00B03BAB"/>
    <w:rsid w:val="00B03F2E"/>
    <w:rsid w:val="00B043C6"/>
    <w:rsid w:val="00B05CE0"/>
    <w:rsid w:val="00B06201"/>
    <w:rsid w:val="00B06712"/>
    <w:rsid w:val="00B06F23"/>
    <w:rsid w:val="00B071D8"/>
    <w:rsid w:val="00B075AB"/>
    <w:rsid w:val="00B07DF1"/>
    <w:rsid w:val="00B10D3F"/>
    <w:rsid w:val="00B1159A"/>
    <w:rsid w:val="00B11B28"/>
    <w:rsid w:val="00B12F2F"/>
    <w:rsid w:val="00B12FF6"/>
    <w:rsid w:val="00B13CD6"/>
    <w:rsid w:val="00B145F4"/>
    <w:rsid w:val="00B17595"/>
    <w:rsid w:val="00B17E65"/>
    <w:rsid w:val="00B212B8"/>
    <w:rsid w:val="00B2160B"/>
    <w:rsid w:val="00B21ECA"/>
    <w:rsid w:val="00B23426"/>
    <w:rsid w:val="00B2484C"/>
    <w:rsid w:val="00B25B97"/>
    <w:rsid w:val="00B25D8E"/>
    <w:rsid w:val="00B318FD"/>
    <w:rsid w:val="00B31BAE"/>
    <w:rsid w:val="00B320F8"/>
    <w:rsid w:val="00B322B9"/>
    <w:rsid w:val="00B322C4"/>
    <w:rsid w:val="00B32EC9"/>
    <w:rsid w:val="00B333C4"/>
    <w:rsid w:val="00B33FE7"/>
    <w:rsid w:val="00B34277"/>
    <w:rsid w:val="00B34CFF"/>
    <w:rsid w:val="00B356D0"/>
    <w:rsid w:val="00B36394"/>
    <w:rsid w:val="00B373F0"/>
    <w:rsid w:val="00B3740A"/>
    <w:rsid w:val="00B406ED"/>
    <w:rsid w:val="00B40A1D"/>
    <w:rsid w:val="00B42025"/>
    <w:rsid w:val="00B44BB4"/>
    <w:rsid w:val="00B44C28"/>
    <w:rsid w:val="00B46103"/>
    <w:rsid w:val="00B4700B"/>
    <w:rsid w:val="00B50165"/>
    <w:rsid w:val="00B50C7E"/>
    <w:rsid w:val="00B51492"/>
    <w:rsid w:val="00B514FB"/>
    <w:rsid w:val="00B51B18"/>
    <w:rsid w:val="00B522E7"/>
    <w:rsid w:val="00B5308A"/>
    <w:rsid w:val="00B55956"/>
    <w:rsid w:val="00B55EBB"/>
    <w:rsid w:val="00B56095"/>
    <w:rsid w:val="00B56AB5"/>
    <w:rsid w:val="00B57C5A"/>
    <w:rsid w:val="00B606CB"/>
    <w:rsid w:val="00B620BD"/>
    <w:rsid w:val="00B6566E"/>
    <w:rsid w:val="00B70A51"/>
    <w:rsid w:val="00B70ED0"/>
    <w:rsid w:val="00B70F46"/>
    <w:rsid w:val="00B7232F"/>
    <w:rsid w:val="00B75A88"/>
    <w:rsid w:val="00B77C77"/>
    <w:rsid w:val="00B77CAA"/>
    <w:rsid w:val="00B811B0"/>
    <w:rsid w:val="00B81CB0"/>
    <w:rsid w:val="00B82B51"/>
    <w:rsid w:val="00B83CC1"/>
    <w:rsid w:val="00B83E72"/>
    <w:rsid w:val="00B84878"/>
    <w:rsid w:val="00B84905"/>
    <w:rsid w:val="00B90581"/>
    <w:rsid w:val="00B91BFE"/>
    <w:rsid w:val="00B91DD6"/>
    <w:rsid w:val="00B929ED"/>
    <w:rsid w:val="00B93399"/>
    <w:rsid w:val="00B9683A"/>
    <w:rsid w:val="00B970C4"/>
    <w:rsid w:val="00B97EB5"/>
    <w:rsid w:val="00BA0E0D"/>
    <w:rsid w:val="00BA4758"/>
    <w:rsid w:val="00BA4A87"/>
    <w:rsid w:val="00BA5039"/>
    <w:rsid w:val="00BA5D95"/>
    <w:rsid w:val="00BA6341"/>
    <w:rsid w:val="00BA7569"/>
    <w:rsid w:val="00BA7651"/>
    <w:rsid w:val="00BA784D"/>
    <w:rsid w:val="00BB1341"/>
    <w:rsid w:val="00BB13B6"/>
    <w:rsid w:val="00BB1454"/>
    <w:rsid w:val="00BB1646"/>
    <w:rsid w:val="00BB1883"/>
    <w:rsid w:val="00BB199D"/>
    <w:rsid w:val="00BB252B"/>
    <w:rsid w:val="00BB3833"/>
    <w:rsid w:val="00BB3A59"/>
    <w:rsid w:val="00BB4208"/>
    <w:rsid w:val="00BB4752"/>
    <w:rsid w:val="00BB546D"/>
    <w:rsid w:val="00BB5874"/>
    <w:rsid w:val="00BB5A52"/>
    <w:rsid w:val="00BB6152"/>
    <w:rsid w:val="00BB6501"/>
    <w:rsid w:val="00BB6677"/>
    <w:rsid w:val="00BB6763"/>
    <w:rsid w:val="00BB7682"/>
    <w:rsid w:val="00BB7CA5"/>
    <w:rsid w:val="00BC0989"/>
    <w:rsid w:val="00BC116D"/>
    <w:rsid w:val="00BC2F31"/>
    <w:rsid w:val="00BC3613"/>
    <w:rsid w:val="00BC3D83"/>
    <w:rsid w:val="00BC7441"/>
    <w:rsid w:val="00BC7C3B"/>
    <w:rsid w:val="00BD2541"/>
    <w:rsid w:val="00BD2DB2"/>
    <w:rsid w:val="00BD3839"/>
    <w:rsid w:val="00BD404C"/>
    <w:rsid w:val="00BD5FD6"/>
    <w:rsid w:val="00BD637A"/>
    <w:rsid w:val="00BD6713"/>
    <w:rsid w:val="00BD6ADA"/>
    <w:rsid w:val="00BD727D"/>
    <w:rsid w:val="00BD7BA4"/>
    <w:rsid w:val="00BE0871"/>
    <w:rsid w:val="00BE0BAD"/>
    <w:rsid w:val="00BE152A"/>
    <w:rsid w:val="00BE1A4F"/>
    <w:rsid w:val="00BE4B3D"/>
    <w:rsid w:val="00BE4E7C"/>
    <w:rsid w:val="00BE5C05"/>
    <w:rsid w:val="00BF0D94"/>
    <w:rsid w:val="00BF164E"/>
    <w:rsid w:val="00BF1DD0"/>
    <w:rsid w:val="00BF1E9F"/>
    <w:rsid w:val="00BF2A3E"/>
    <w:rsid w:val="00BF3819"/>
    <w:rsid w:val="00BF3CCD"/>
    <w:rsid w:val="00BF3DBE"/>
    <w:rsid w:val="00BF3FC1"/>
    <w:rsid w:val="00BF587A"/>
    <w:rsid w:val="00BF635F"/>
    <w:rsid w:val="00BF6A4D"/>
    <w:rsid w:val="00BF7386"/>
    <w:rsid w:val="00C002B9"/>
    <w:rsid w:val="00C009D3"/>
    <w:rsid w:val="00C01BC9"/>
    <w:rsid w:val="00C028F7"/>
    <w:rsid w:val="00C02909"/>
    <w:rsid w:val="00C055EF"/>
    <w:rsid w:val="00C05735"/>
    <w:rsid w:val="00C1233E"/>
    <w:rsid w:val="00C127B0"/>
    <w:rsid w:val="00C12C6E"/>
    <w:rsid w:val="00C12EC5"/>
    <w:rsid w:val="00C13254"/>
    <w:rsid w:val="00C1352A"/>
    <w:rsid w:val="00C13780"/>
    <w:rsid w:val="00C13AAD"/>
    <w:rsid w:val="00C13D37"/>
    <w:rsid w:val="00C1485E"/>
    <w:rsid w:val="00C14C2B"/>
    <w:rsid w:val="00C15BF2"/>
    <w:rsid w:val="00C16130"/>
    <w:rsid w:val="00C1639F"/>
    <w:rsid w:val="00C17D0C"/>
    <w:rsid w:val="00C208F6"/>
    <w:rsid w:val="00C22E90"/>
    <w:rsid w:val="00C22F79"/>
    <w:rsid w:val="00C232B5"/>
    <w:rsid w:val="00C2375C"/>
    <w:rsid w:val="00C23C07"/>
    <w:rsid w:val="00C23E70"/>
    <w:rsid w:val="00C24AC0"/>
    <w:rsid w:val="00C24D8F"/>
    <w:rsid w:val="00C262AB"/>
    <w:rsid w:val="00C27773"/>
    <w:rsid w:val="00C27C5A"/>
    <w:rsid w:val="00C27F4C"/>
    <w:rsid w:val="00C311EC"/>
    <w:rsid w:val="00C314D8"/>
    <w:rsid w:val="00C32508"/>
    <w:rsid w:val="00C334FF"/>
    <w:rsid w:val="00C3469E"/>
    <w:rsid w:val="00C34861"/>
    <w:rsid w:val="00C34AE3"/>
    <w:rsid w:val="00C37359"/>
    <w:rsid w:val="00C37CD2"/>
    <w:rsid w:val="00C42198"/>
    <w:rsid w:val="00C4664A"/>
    <w:rsid w:val="00C47F11"/>
    <w:rsid w:val="00C5028B"/>
    <w:rsid w:val="00C51623"/>
    <w:rsid w:val="00C516BD"/>
    <w:rsid w:val="00C51F69"/>
    <w:rsid w:val="00C528AE"/>
    <w:rsid w:val="00C52D63"/>
    <w:rsid w:val="00C603A4"/>
    <w:rsid w:val="00C611B6"/>
    <w:rsid w:val="00C62D40"/>
    <w:rsid w:val="00C63F81"/>
    <w:rsid w:val="00C6578D"/>
    <w:rsid w:val="00C660EC"/>
    <w:rsid w:val="00C70771"/>
    <w:rsid w:val="00C70E1E"/>
    <w:rsid w:val="00C717A2"/>
    <w:rsid w:val="00C717F6"/>
    <w:rsid w:val="00C71DD4"/>
    <w:rsid w:val="00C7230C"/>
    <w:rsid w:val="00C735A9"/>
    <w:rsid w:val="00C756D1"/>
    <w:rsid w:val="00C76110"/>
    <w:rsid w:val="00C76E7A"/>
    <w:rsid w:val="00C76F0E"/>
    <w:rsid w:val="00C775BC"/>
    <w:rsid w:val="00C803A3"/>
    <w:rsid w:val="00C80ADB"/>
    <w:rsid w:val="00C81906"/>
    <w:rsid w:val="00C83693"/>
    <w:rsid w:val="00C845B9"/>
    <w:rsid w:val="00C84A46"/>
    <w:rsid w:val="00C84A67"/>
    <w:rsid w:val="00C8638E"/>
    <w:rsid w:val="00C87326"/>
    <w:rsid w:val="00C873E5"/>
    <w:rsid w:val="00C87AC7"/>
    <w:rsid w:val="00C90B5D"/>
    <w:rsid w:val="00C91926"/>
    <w:rsid w:val="00C9305E"/>
    <w:rsid w:val="00C935A5"/>
    <w:rsid w:val="00C94D05"/>
    <w:rsid w:val="00C94E2A"/>
    <w:rsid w:val="00C95471"/>
    <w:rsid w:val="00C961E6"/>
    <w:rsid w:val="00CA16C4"/>
    <w:rsid w:val="00CA1ED2"/>
    <w:rsid w:val="00CA203C"/>
    <w:rsid w:val="00CA22F7"/>
    <w:rsid w:val="00CA2AC9"/>
    <w:rsid w:val="00CA2AFA"/>
    <w:rsid w:val="00CA2BBA"/>
    <w:rsid w:val="00CA3B4A"/>
    <w:rsid w:val="00CA46B2"/>
    <w:rsid w:val="00CA48D5"/>
    <w:rsid w:val="00CA4975"/>
    <w:rsid w:val="00CA49DC"/>
    <w:rsid w:val="00CA6D98"/>
    <w:rsid w:val="00CB054E"/>
    <w:rsid w:val="00CB05C6"/>
    <w:rsid w:val="00CB16FF"/>
    <w:rsid w:val="00CB24D0"/>
    <w:rsid w:val="00CB2A77"/>
    <w:rsid w:val="00CB589D"/>
    <w:rsid w:val="00CB5CF3"/>
    <w:rsid w:val="00CB6334"/>
    <w:rsid w:val="00CB71A3"/>
    <w:rsid w:val="00CB726F"/>
    <w:rsid w:val="00CC0034"/>
    <w:rsid w:val="00CC42EE"/>
    <w:rsid w:val="00CC6391"/>
    <w:rsid w:val="00CC6C22"/>
    <w:rsid w:val="00CC6FB4"/>
    <w:rsid w:val="00CC7EE0"/>
    <w:rsid w:val="00CD13C3"/>
    <w:rsid w:val="00CD1BFE"/>
    <w:rsid w:val="00CD2102"/>
    <w:rsid w:val="00CD28D0"/>
    <w:rsid w:val="00CD32EF"/>
    <w:rsid w:val="00CD339C"/>
    <w:rsid w:val="00CD369A"/>
    <w:rsid w:val="00CD3710"/>
    <w:rsid w:val="00CD445E"/>
    <w:rsid w:val="00CD4D95"/>
    <w:rsid w:val="00CD5C29"/>
    <w:rsid w:val="00CD62C1"/>
    <w:rsid w:val="00CE09AD"/>
    <w:rsid w:val="00CE0AAA"/>
    <w:rsid w:val="00CE0D67"/>
    <w:rsid w:val="00CE2069"/>
    <w:rsid w:val="00CE2C34"/>
    <w:rsid w:val="00CE367F"/>
    <w:rsid w:val="00CE3A73"/>
    <w:rsid w:val="00CE3FE3"/>
    <w:rsid w:val="00CE4102"/>
    <w:rsid w:val="00CE43A2"/>
    <w:rsid w:val="00CE44A9"/>
    <w:rsid w:val="00CE4557"/>
    <w:rsid w:val="00CE6477"/>
    <w:rsid w:val="00CE6518"/>
    <w:rsid w:val="00CE7E5D"/>
    <w:rsid w:val="00CF08EC"/>
    <w:rsid w:val="00CF1649"/>
    <w:rsid w:val="00CF2779"/>
    <w:rsid w:val="00CF322E"/>
    <w:rsid w:val="00CF3B14"/>
    <w:rsid w:val="00CF5392"/>
    <w:rsid w:val="00CF5FF3"/>
    <w:rsid w:val="00CF617C"/>
    <w:rsid w:val="00CF6199"/>
    <w:rsid w:val="00CF667B"/>
    <w:rsid w:val="00CF6ABA"/>
    <w:rsid w:val="00CF7521"/>
    <w:rsid w:val="00D0153D"/>
    <w:rsid w:val="00D03F60"/>
    <w:rsid w:val="00D046BB"/>
    <w:rsid w:val="00D06396"/>
    <w:rsid w:val="00D0708E"/>
    <w:rsid w:val="00D07FBF"/>
    <w:rsid w:val="00D10CC2"/>
    <w:rsid w:val="00D10FC3"/>
    <w:rsid w:val="00D11340"/>
    <w:rsid w:val="00D11411"/>
    <w:rsid w:val="00D11ED7"/>
    <w:rsid w:val="00D12B39"/>
    <w:rsid w:val="00D13B72"/>
    <w:rsid w:val="00D14E16"/>
    <w:rsid w:val="00D160C1"/>
    <w:rsid w:val="00D160DD"/>
    <w:rsid w:val="00D16D26"/>
    <w:rsid w:val="00D173D6"/>
    <w:rsid w:val="00D175E0"/>
    <w:rsid w:val="00D20401"/>
    <w:rsid w:val="00D206B0"/>
    <w:rsid w:val="00D21779"/>
    <w:rsid w:val="00D21916"/>
    <w:rsid w:val="00D21E9F"/>
    <w:rsid w:val="00D221BE"/>
    <w:rsid w:val="00D24096"/>
    <w:rsid w:val="00D240B9"/>
    <w:rsid w:val="00D26CF8"/>
    <w:rsid w:val="00D27B37"/>
    <w:rsid w:val="00D30F9E"/>
    <w:rsid w:val="00D30FD7"/>
    <w:rsid w:val="00D314DF"/>
    <w:rsid w:val="00D33B2E"/>
    <w:rsid w:val="00D34342"/>
    <w:rsid w:val="00D348CF"/>
    <w:rsid w:val="00D35356"/>
    <w:rsid w:val="00D3749C"/>
    <w:rsid w:val="00D4106A"/>
    <w:rsid w:val="00D41287"/>
    <w:rsid w:val="00D436B8"/>
    <w:rsid w:val="00D437D6"/>
    <w:rsid w:val="00D43B08"/>
    <w:rsid w:val="00D4483A"/>
    <w:rsid w:val="00D44AD3"/>
    <w:rsid w:val="00D44EB0"/>
    <w:rsid w:val="00D45444"/>
    <w:rsid w:val="00D458DE"/>
    <w:rsid w:val="00D51120"/>
    <w:rsid w:val="00D5160A"/>
    <w:rsid w:val="00D51CFB"/>
    <w:rsid w:val="00D52398"/>
    <w:rsid w:val="00D52A16"/>
    <w:rsid w:val="00D52BC7"/>
    <w:rsid w:val="00D53834"/>
    <w:rsid w:val="00D53855"/>
    <w:rsid w:val="00D53CCC"/>
    <w:rsid w:val="00D53F5C"/>
    <w:rsid w:val="00D54571"/>
    <w:rsid w:val="00D545BB"/>
    <w:rsid w:val="00D54827"/>
    <w:rsid w:val="00D54F4F"/>
    <w:rsid w:val="00D55B90"/>
    <w:rsid w:val="00D572E4"/>
    <w:rsid w:val="00D579D0"/>
    <w:rsid w:val="00D60076"/>
    <w:rsid w:val="00D608BD"/>
    <w:rsid w:val="00D60A10"/>
    <w:rsid w:val="00D621BF"/>
    <w:rsid w:val="00D62A84"/>
    <w:rsid w:val="00D63075"/>
    <w:rsid w:val="00D635A2"/>
    <w:rsid w:val="00D6430F"/>
    <w:rsid w:val="00D65116"/>
    <w:rsid w:val="00D6542B"/>
    <w:rsid w:val="00D65DF6"/>
    <w:rsid w:val="00D66982"/>
    <w:rsid w:val="00D671B6"/>
    <w:rsid w:val="00D676CC"/>
    <w:rsid w:val="00D67EC9"/>
    <w:rsid w:val="00D71A80"/>
    <w:rsid w:val="00D71CF8"/>
    <w:rsid w:val="00D72811"/>
    <w:rsid w:val="00D72B0E"/>
    <w:rsid w:val="00D736C6"/>
    <w:rsid w:val="00D74873"/>
    <w:rsid w:val="00D74986"/>
    <w:rsid w:val="00D74DE5"/>
    <w:rsid w:val="00D764B7"/>
    <w:rsid w:val="00D80173"/>
    <w:rsid w:val="00D81601"/>
    <w:rsid w:val="00D81687"/>
    <w:rsid w:val="00D81FAB"/>
    <w:rsid w:val="00D8236C"/>
    <w:rsid w:val="00D85C06"/>
    <w:rsid w:val="00D85D01"/>
    <w:rsid w:val="00D86A5B"/>
    <w:rsid w:val="00D86DD7"/>
    <w:rsid w:val="00D87489"/>
    <w:rsid w:val="00D87A78"/>
    <w:rsid w:val="00D90020"/>
    <w:rsid w:val="00D900FA"/>
    <w:rsid w:val="00D9022E"/>
    <w:rsid w:val="00D904F0"/>
    <w:rsid w:val="00D917A7"/>
    <w:rsid w:val="00D91E17"/>
    <w:rsid w:val="00D93050"/>
    <w:rsid w:val="00D934FE"/>
    <w:rsid w:val="00D93D3E"/>
    <w:rsid w:val="00D970C9"/>
    <w:rsid w:val="00DA07ED"/>
    <w:rsid w:val="00DA1C07"/>
    <w:rsid w:val="00DA1C74"/>
    <w:rsid w:val="00DA2C44"/>
    <w:rsid w:val="00DA2EA1"/>
    <w:rsid w:val="00DA3DB1"/>
    <w:rsid w:val="00DA5258"/>
    <w:rsid w:val="00DA5E29"/>
    <w:rsid w:val="00DA62C5"/>
    <w:rsid w:val="00DB0FBF"/>
    <w:rsid w:val="00DB14E7"/>
    <w:rsid w:val="00DB18D4"/>
    <w:rsid w:val="00DB2003"/>
    <w:rsid w:val="00DB335E"/>
    <w:rsid w:val="00DB3D5D"/>
    <w:rsid w:val="00DB4138"/>
    <w:rsid w:val="00DB4208"/>
    <w:rsid w:val="00DB4DEF"/>
    <w:rsid w:val="00DB5562"/>
    <w:rsid w:val="00DC094B"/>
    <w:rsid w:val="00DC0CE3"/>
    <w:rsid w:val="00DC119E"/>
    <w:rsid w:val="00DC14FC"/>
    <w:rsid w:val="00DC198F"/>
    <w:rsid w:val="00DC2062"/>
    <w:rsid w:val="00DC2505"/>
    <w:rsid w:val="00DC460D"/>
    <w:rsid w:val="00DC4887"/>
    <w:rsid w:val="00DC55EF"/>
    <w:rsid w:val="00DC5A89"/>
    <w:rsid w:val="00DC7BEF"/>
    <w:rsid w:val="00DD2B9A"/>
    <w:rsid w:val="00DD2D9A"/>
    <w:rsid w:val="00DD37DE"/>
    <w:rsid w:val="00DD3B3B"/>
    <w:rsid w:val="00DD3BCC"/>
    <w:rsid w:val="00DD7589"/>
    <w:rsid w:val="00DE131F"/>
    <w:rsid w:val="00DE142D"/>
    <w:rsid w:val="00DE3E70"/>
    <w:rsid w:val="00DE4A42"/>
    <w:rsid w:val="00DE621B"/>
    <w:rsid w:val="00DE6302"/>
    <w:rsid w:val="00DE69B3"/>
    <w:rsid w:val="00DE7498"/>
    <w:rsid w:val="00DE77DB"/>
    <w:rsid w:val="00DE78F4"/>
    <w:rsid w:val="00DF0DAF"/>
    <w:rsid w:val="00DF1211"/>
    <w:rsid w:val="00DF1EB2"/>
    <w:rsid w:val="00DF25F2"/>
    <w:rsid w:val="00DF3464"/>
    <w:rsid w:val="00DF445F"/>
    <w:rsid w:val="00E00985"/>
    <w:rsid w:val="00E00B9C"/>
    <w:rsid w:val="00E04962"/>
    <w:rsid w:val="00E05BBB"/>
    <w:rsid w:val="00E07B0F"/>
    <w:rsid w:val="00E11EA4"/>
    <w:rsid w:val="00E11F51"/>
    <w:rsid w:val="00E123C3"/>
    <w:rsid w:val="00E135B1"/>
    <w:rsid w:val="00E151F6"/>
    <w:rsid w:val="00E156FE"/>
    <w:rsid w:val="00E1595E"/>
    <w:rsid w:val="00E15CC2"/>
    <w:rsid w:val="00E16883"/>
    <w:rsid w:val="00E173EB"/>
    <w:rsid w:val="00E17567"/>
    <w:rsid w:val="00E2004A"/>
    <w:rsid w:val="00E2118A"/>
    <w:rsid w:val="00E212B9"/>
    <w:rsid w:val="00E21E24"/>
    <w:rsid w:val="00E226D6"/>
    <w:rsid w:val="00E24066"/>
    <w:rsid w:val="00E25625"/>
    <w:rsid w:val="00E3143A"/>
    <w:rsid w:val="00E3179B"/>
    <w:rsid w:val="00E333C6"/>
    <w:rsid w:val="00E34115"/>
    <w:rsid w:val="00E34B28"/>
    <w:rsid w:val="00E3684D"/>
    <w:rsid w:val="00E37966"/>
    <w:rsid w:val="00E37F5F"/>
    <w:rsid w:val="00E40DDC"/>
    <w:rsid w:val="00E4135C"/>
    <w:rsid w:val="00E423DE"/>
    <w:rsid w:val="00E425A4"/>
    <w:rsid w:val="00E447AE"/>
    <w:rsid w:val="00E4483B"/>
    <w:rsid w:val="00E457CC"/>
    <w:rsid w:val="00E46F55"/>
    <w:rsid w:val="00E46F8F"/>
    <w:rsid w:val="00E47050"/>
    <w:rsid w:val="00E47E0A"/>
    <w:rsid w:val="00E506EA"/>
    <w:rsid w:val="00E50DA3"/>
    <w:rsid w:val="00E52EDB"/>
    <w:rsid w:val="00E53648"/>
    <w:rsid w:val="00E5459F"/>
    <w:rsid w:val="00E55C00"/>
    <w:rsid w:val="00E56F9D"/>
    <w:rsid w:val="00E56FC0"/>
    <w:rsid w:val="00E574D8"/>
    <w:rsid w:val="00E57559"/>
    <w:rsid w:val="00E60917"/>
    <w:rsid w:val="00E62523"/>
    <w:rsid w:val="00E62A41"/>
    <w:rsid w:val="00E62C7D"/>
    <w:rsid w:val="00E63057"/>
    <w:rsid w:val="00E63D0B"/>
    <w:rsid w:val="00E647D9"/>
    <w:rsid w:val="00E64B36"/>
    <w:rsid w:val="00E65492"/>
    <w:rsid w:val="00E65512"/>
    <w:rsid w:val="00E6657D"/>
    <w:rsid w:val="00E67DDE"/>
    <w:rsid w:val="00E70379"/>
    <w:rsid w:val="00E704D1"/>
    <w:rsid w:val="00E722F7"/>
    <w:rsid w:val="00E7308B"/>
    <w:rsid w:val="00E75511"/>
    <w:rsid w:val="00E80486"/>
    <w:rsid w:val="00E81859"/>
    <w:rsid w:val="00E8191E"/>
    <w:rsid w:val="00E845A0"/>
    <w:rsid w:val="00E8473B"/>
    <w:rsid w:val="00E8772C"/>
    <w:rsid w:val="00E879F3"/>
    <w:rsid w:val="00E87C86"/>
    <w:rsid w:val="00E906CE"/>
    <w:rsid w:val="00E91160"/>
    <w:rsid w:val="00E920C1"/>
    <w:rsid w:val="00E92E30"/>
    <w:rsid w:val="00E9405A"/>
    <w:rsid w:val="00E947E8"/>
    <w:rsid w:val="00E95744"/>
    <w:rsid w:val="00E9601B"/>
    <w:rsid w:val="00E9671E"/>
    <w:rsid w:val="00E96BAD"/>
    <w:rsid w:val="00E97648"/>
    <w:rsid w:val="00E97CE9"/>
    <w:rsid w:val="00EA01F9"/>
    <w:rsid w:val="00EA097A"/>
    <w:rsid w:val="00EA3504"/>
    <w:rsid w:val="00EA43EE"/>
    <w:rsid w:val="00EA525C"/>
    <w:rsid w:val="00EA697F"/>
    <w:rsid w:val="00EA7C13"/>
    <w:rsid w:val="00EB01ED"/>
    <w:rsid w:val="00EB02C8"/>
    <w:rsid w:val="00EB0495"/>
    <w:rsid w:val="00EB08FD"/>
    <w:rsid w:val="00EB0BB1"/>
    <w:rsid w:val="00EB27DC"/>
    <w:rsid w:val="00EB2BB9"/>
    <w:rsid w:val="00EB517D"/>
    <w:rsid w:val="00EB53C4"/>
    <w:rsid w:val="00EB5414"/>
    <w:rsid w:val="00EB5989"/>
    <w:rsid w:val="00EB63F4"/>
    <w:rsid w:val="00EC259C"/>
    <w:rsid w:val="00EC2A3E"/>
    <w:rsid w:val="00EC332E"/>
    <w:rsid w:val="00EC3E9B"/>
    <w:rsid w:val="00EC3EEE"/>
    <w:rsid w:val="00EC414C"/>
    <w:rsid w:val="00EC7060"/>
    <w:rsid w:val="00EC7C7E"/>
    <w:rsid w:val="00EC7D25"/>
    <w:rsid w:val="00EC7D60"/>
    <w:rsid w:val="00EC7D98"/>
    <w:rsid w:val="00ED0454"/>
    <w:rsid w:val="00ED0873"/>
    <w:rsid w:val="00ED0D9C"/>
    <w:rsid w:val="00ED17B1"/>
    <w:rsid w:val="00ED1FE3"/>
    <w:rsid w:val="00ED299B"/>
    <w:rsid w:val="00ED2DBE"/>
    <w:rsid w:val="00ED2E65"/>
    <w:rsid w:val="00ED4745"/>
    <w:rsid w:val="00ED5676"/>
    <w:rsid w:val="00ED56E7"/>
    <w:rsid w:val="00ED57FC"/>
    <w:rsid w:val="00ED5B9D"/>
    <w:rsid w:val="00ED5E8B"/>
    <w:rsid w:val="00ED6FD8"/>
    <w:rsid w:val="00EE009A"/>
    <w:rsid w:val="00EE2BD6"/>
    <w:rsid w:val="00EE3528"/>
    <w:rsid w:val="00EE47E0"/>
    <w:rsid w:val="00EE51FA"/>
    <w:rsid w:val="00EE7FA4"/>
    <w:rsid w:val="00EF0846"/>
    <w:rsid w:val="00EF0E67"/>
    <w:rsid w:val="00EF5DCD"/>
    <w:rsid w:val="00F00416"/>
    <w:rsid w:val="00F005B9"/>
    <w:rsid w:val="00F02521"/>
    <w:rsid w:val="00F02B46"/>
    <w:rsid w:val="00F0356F"/>
    <w:rsid w:val="00F04A4C"/>
    <w:rsid w:val="00F04ADD"/>
    <w:rsid w:val="00F05164"/>
    <w:rsid w:val="00F05528"/>
    <w:rsid w:val="00F07D48"/>
    <w:rsid w:val="00F10373"/>
    <w:rsid w:val="00F10774"/>
    <w:rsid w:val="00F10811"/>
    <w:rsid w:val="00F11006"/>
    <w:rsid w:val="00F123A3"/>
    <w:rsid w:val="00F13A76"/>
    <w:rsid w:val="00F17EA5"/>
    <w:rsid w:val="00F203C9"/>
    <w:rsid w:val="00F216FE"/>
    <w:rsid w:val="00F217DE"/>
    <w:rsid w:val="00F220D3"/>
    <w:rsid w:val="00F25658"/>
    <w:rsid w:val="00F25904"/>
    <w:rsid w:val="00F31572"/>
    <w:rsid w:val="00F319EE"/>
    <w:rsid w:val="00F32296"/>
    <w:rsid w:val="00F332BC"/>
    <w:rsid w:val="00F34FB5"/>
    <w:rsid w:val="00F35C87"/>
    <w:rsid w:val="00F36599"/>
    <w:rsid w:val="00F3679A"/>
    <w:rsid w:val="00F41EEC"/>
    <w:rsid w:val="00F423EE"/>
    <w:rsid w:val="00F426C5"/>
    <w:rsid w:val="00F45990"/>
    <w:rsid w:val="00F465ED"/>
    <w:rsid w:val="00F51BA7"/>
    <w:rsid w:val="00F52B09"/>
    <w:rsid w:val="00F5354D"/>
    <w:rsid w:val="00F536A8"/>
    <w:rsid w:val="00F540D1"/>
    <w:rsid w:val="00F54AB6"/>
    <w:rsid w:val="00F55F08"/>
    <w:rsid w:val="00F57D11"/>
    <w:rsid w:val="00F602BB"/>
    <w:rsid w:val="00F60B05"/>
    <w:rsid w:val="00F61DEA"/>
    <w:rsid w:val="00F624A8"/>
    <w:rsid w:val="00F632C6"/>
    <w:rsid w:val="00F63771"/>
    <w:rsid w:val="00F63A10"/>
    <w:rsid w:val="00F63F02"/>
    <w:rsid w:val="00F64B4D"/>
    <w:rsid w:val="00F64F08"/>
    <w:rsid w:val="00F65851"/>
    <w:rsid w:val="00F6660F"/>
    <w:rsid w:val="00F6798C"/>
    <w:rsid w:val="00F70535"/>
    <w:rsid w:val="00F70E3D"/>
    <w:rsid w:val="00F71485"/>
    <w:rsid w:val="00F72517"/>
    <w:rsid w:val="00F75CC8"/>
    <w:rsid w:val="00F765E1"/>
    <w:rsid w:val="00F768C2"/>
    <w:rsid w:val="00F8003E"/>
    <w:rsid w:val="00F80FC8"/>
    <w:rsid w:val="00F8258D"/>
    <w:rsid w:val="00F8330C"/>
    <w:rsid w:val="00F85F3F"/>
    <w:rsid w:val="00F86631"/>
    <w:rsid w:val="00F86EBD"/>
    <w:rsid w:val="00F86FD6"/>
    <w:rsid w:val="00F87AB4"/>
    <w:rsid w:val="00F90A2A"/>
    <w:rsid w:val="00F90BD4"/>
    <w:rsid w:val="00F91200"/>
    <w:rsid w:val="00F91F28"/>
    <w:rsid w:val="00F947F0"/>
    <w:rsid w:val="00F9519A"/>
    <w:rsid w:val="00F95AE2"/>
    <w:rsid w:val="00F96218"/>
    <w:rsid w:val="00F96806"/>
    <w:rsid w:val="00F969E0"/>
    <w:rsid w:val="00F96EDF"/>
    <w:rsid w:val="00F9783E"/>
    <w:rsid w:val="00F97A72"/>
    <w:rsid w:val="00FA0A5D"/>
    <w:rsid w:val="00FA12EB"/>
    <w:rsid w:val="00FA1367"/>
    <w:rsid w:val="00FA24E9"/>
    <w:rsid w:val="00FA2CAC"/>
    <w:rsid w:val="00FA3516"/>
    <w:rsid w:val="00FA466C"/>
    <w:rsid w:val="00FA467F"/>
    <w:rsid w:val="00FA59F5"/>
    <w:rsid w:val="00FA6A0E"/>
    <w:rsid w:val="00FB1BA1"/>
    <w:rsid w:val="00FB21A0"/>
    <w:rsid w:val="00FB2544"/>
    <w:rsid w:val="00FB2558"/>
    <w:rsid w:val="00FB3485"/>
    <w:rsid w:val="00FB4222"/>
    <w:rsid w:val="00FB4317"/>
    <w:rsid w:val="00FB4943"/>
    <w:rsid w:val="00FB5A64"/>
    <w:rsid w:val="00FB6213"/>
    <w:rsid w:val="00FB66E8"/>
    <w:rsid w:val="00FB6D2D"/>
    <w:rsid w:val="00FB7EAF"/>
    <w:rsid w:val="00FC0413"/>
    <w:rsid w:val="00FC1BAC"/>
    <w:rsid w:val="00FC2AB0"/>
    <w:rsid w:val="00FC36D0"/>
    <w:rsid w:val="00FC4A65"/>
    <w:rsid w:val="00FC6456"/>
    <w:rsid w:val="00FC6687"/>
    <w:rsid w:val="00FC7843"/>
    <w:rsid w:val="00FD06B6"/>
    <w:rsid w:val="00FD094B"/>
    <w:rsid w:val="00FD0AF3"/>
    <w:rsid w:val="00FD3E43"/>
    <w:rsid w:val="00FD44E9"/>
    <w:rsid w:val="00FD5EF8"/>
    <w:rsid w:val="00FD644A"/>
    <w:rsid w:val="00FD7A26"/>
    <w:rsid w:val="00FD7F6B"/>
    <w:rsid w:val="00FE00A7"/>
    <w:rsid w:val="00FE2841"/>
    <w:rsid w:val="00FE2A86"/>
    <w:rsid w:val="00FE383C"/>
    <w:rsid w:val="00FE3A37"/>
    <w:rsid w:val="00FE409D"/>
    <w:rsid w:val="00FE48E7"/>
    <w:rsid w:val="00FE77A8"/>
    <w:rsid w:val="00FE79B0"/>
    <w:rsid w:val="00FF06E2"/>
    <w:rsid w:val="00FF1CFE"/>
    <w:rsid w:val="00FF248A"/>
    <w:rsid w:val="00FF28E6"/>
    <w:rsid w:val="00FF36D2"/>
    <w:rsid w:val="00FF7480"/>
    <w:rsid w:val="00FF7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 w:type="paragraph" w:styleId="NormalWeb">
    <w:name w:val="Normal (Web)"/>
    <w:basedOn w:val="Normal"/>
    <w:uiPriority w:val="99"/>
    <w:unhideWhenUsed/>
    <w:rsid w:val="00B77CA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 w:type="paragraph" w:styleId="NormalWeb">
    <w:name w:val="Normal (Web)"/>
    <w:basedOn w:val="Normal"/>
    <w:uiPriority w:val="99"/>
    <w:unhideWhenUsed/>
    <w:rsid w:val="00B77CA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1030">
      <w:bodyDiv w:val="1"/>
      <w:marLeft w:val="0"/>
      <w:marRight w:val="0"/>
      <w:marTop w:val="0"/>
      <w:marBottom w:val="0"/>
      <w:divBdr>
        <w:top w:val="none" w:sz="0" w:space="0" w:color="auto"/>
        <w:left w:val="none" w:sz="0" w:space="0" w:color="auto"/>
        <w:bottom w:val="none" w:sz="0" w:space="0" w:color="auto"/>
        <w:right w:val="none" w:sz="0" w:space="0" w:color="auto"/>
      </w:divBdr>
    </w:div>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106195661">
      <w:bodyDiv w:val="1"/>
      <w:marLeft w:val="0"/>
      <w:marRight w:val="0"/>
      <w:marTop w:val="0"/>
      <w:marBottom w:val="0"/>
      <w:divBdr>
        <w:top w:val="none" w:sz="0" w:space="0" w:color="auto"/>
        <w:left w:val="none" w:sz="0" w:space="0" w:color="auto"/>
        <w:bottom w:val="none" w:sz="0" w:space="0" w:color="auto"/>
        <w:right w:val="none" w:sz="0" w:space="0" w:color="auto"/>
      </w:divBdr>
    </w:div>
    <w:div w:id="186990998">
      <w:bodyDiv w:val="1"/>
      <w:marLeft w:val="0"/>
      <w:marRight w:val="0"/>
      <w:marTop w:val="0"/>
      <w:marBottom w:val="0"/>
      <w:divBdr>
        <w:top w:val="none" w:sz="0" w:space="0" w:color="auto"/>
        <w:left w:val="none" w:sz="0" w:space="0" w:color="auto"/>
        <w:bottom w:val="none" w:sz="0" w:space="0" w:color="auto"/>
        <w:right w:val="none" w:sz="0" w:space="0" w:color="auto"/>
      </w:divBdr>
    </w:div>
    <w:div w:id="390080496">
      <w:bodyDiv w:val="1"/>
      <w:marLeft w:val="0"/>
      <w:marRight w:val="0"/>
      <w:marTop w:val="0"/>
      <w:marBottom w:val="0"/>
      <w:divBdr>
        <w:top w:val="none" w:sz="0" w:space="0" w:color="auto"/>
        <w:left w:val="none" w:sz="0" w:space="0" w:color="auto"/>
        <w:bottom w:val="none" w:sz="0" w:space="0" w:color="auto"/>
        <w:right w:val="none" w:sz="0" w:space="0" w:color="auto"/>
      </w:divBdr>
    </w:div>
    <w:div w:id="512644220">
      <w:bodyDiv w:val="1"/>
      <w:marLeft w:val="0"/>
      <w:marRight w:val="0"/>
      <w:marTop w:val="0"/>
      <w:marBottom w:val="0"/>
      <w:divBdr>
        <w:top w:val="none" w:sz="0" w:space="0" w:color="auto"/>
        <w:left w:val="none" w:sz="0" w:space="0" w:color="auto"/>
        <w:bottom w:val="none" w:sz="0" w:space="0" w:color="auto"/>
        <w:right w:val="none" w:sz="0" w:space="0" w:color="auto"/>
      </w:divBdr>
    </w:div>
    <w:div w:id="627006181">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57223760">
      <w:bodyDiv w:val="1"/>
      <w:marLeft w:val="0"/>
      <w:marRight w:val="0"/>
      <w:marTop w:val="0"/>
      <w:marBottom w:val="0"/>
      <w:divBdr>
        <w:top w:val="none" w:sz="0" w:space="0" w:color="auto"/>
        <w:left w:val="none" w:sz="0" w:space="0" w:color="auto"/>
        <w:bottom w:val="none" w:sz="0" w:space="0" w:color="auto"/>
        <w:right w:val="none" w:sz="0" w:space="0" w:color="auto"/>
      </w:divBdr>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252859565">
      <w:bodyDiv w:val="1"/>
      <w:marLeft w:val="0"/>
      <w:marRight w:val="0"/>
      <w:marTop w:val="0"/>
      <w:marBottom w:val="0"/>
      <w:divBdr>
        <w:top w:val="none" w:sz="0" w:space="0" w:color="auto"/>
        <w:left w:val="none" w:sz="0" w:space="0" w:color="auto"/>
        <w:bottom w:val="none" w:sz="0" w:space="0" w:color="auto"/>
        <w:right w:val="none" w:sz="0" w:space="0" w:color="auto"/>
      </w:divBdr>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489321764">
      <w:bodyDiv w:val="1"/>
      <w:marLeft w:val="0"/>
      <w:marRight w:val="0"/>
      <w:marTop w:val="0"/>
      <w:marBottom w:val="0"/>
      <w:divBdr>
        <w:top w:val="none" w:sz="0" w:space="0" w:color="auto"/>
        <w:left w:val="none" w:sz="0" w:space="0" w:color="auto"/>
        <w:bottom w:val="none" w:sz="0" w:space="0" w:color="auto"/>
        <w:right w:val="none" w:sz="0" w:space="0" w:color="auto"/>
      </w:divBdr>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673489919">
      <w:bodyDiv w:val="1"/>
      <w:marLeft w:val="0"/>
      <w:marRight w:val="0"/>
      <w:marTop w:val="0"/>
      <w:marBottom w:val="0"/>
      <w:divBdr>
        <w:top w:val="none" w:sz="0" w:space="0" w:color="auto"/>
        <w:left w:val="none" w:sz="0" w:space="0" w:color="auto"/>
        <w:bottom w:val="none" w:sz="0" w:space="0" w:color="auto"/>
        <w:right w:val="none" w:sz="0" w:space="0" w:color="auto"/>
      </w:divBdr>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41318365">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4E91-6BD9-634F-A1A4-A3EAA017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3278</Words>
  <Characters>18690</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cp:lastModifiedBy>
  <cp:revision>5</cp:revision>
  <cp:lastPrinted>2014-04-02T00:20:00Z</cp:lastPrinted>
  <dcterms:created xsi:type="dcterms:W3CDTF">2014-04-06T00:43:00Z</dcterms:created>
  <dcterms:modified xsi:type="dcterms:W3CDTF">2015-04-05T22:25:00Z</dcterms:modified>
</cp:coreProperties>
</file>