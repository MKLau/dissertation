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people.xml" ContentType="application/vnd.openxmlformats-officedocument.wordprocessingml.people+xml"/>
  <Override PartName="/word/endnotes.xml" ContentType="application/vnd.openxmlformats-officedocument.wordprocessingml.endnotes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commentsExtended.xml" ContentType="application/vnd.openxmlformats-officedocument.wordprocessingml.commentsExtended+xml"/>
  <Override PartName="/word/comments.xml" ContentType="application/vnd.openxmlformats-officedocument.wordprocessingml.comments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20672" w:rsidRPr="00DC3E91" w:rsidRDefault="00BD72E4" w:rsidP="00720672">
      <w:r w:rsidRPr="00BD72E4">
        <w:rPr>
          <w:b/>
        </w:rPr>
        <w:t>Title:</w:t>
      </w:r>
      <w:r>
        <w:t xml:space="preserve"> </w:t>
      </w:r>
      <w:r w:rsidR="00720672">
        <w:t>Genotypic variation in a foundation tree species drives the ecological network structure of a dependent community.</w:t>
      </w:r>
    </w:p>
    <w:p w:rsidR="00F37769" w:rsidRPr="00DC3E91" w:rsidRDefault="00F37769"/>
    <w:p w:rsidR="00F37769" w:rsidRDefault="00F37769"/>
    <w:p w:rsidR="00DC3E91" w:rsidRDefault="00DC3E91">
      <w:r w:rsidRPr="00BD72E4">
        <w:rPr>
          <w:b/>
        </w:rPr>
        <w:t>Authors:</w:t>
      </w:r>
      <w:r>
        <w:t xml:space="preserve"> Matthew K. Lau, Louis J. </w:t>
      </w:r>
      <w:proofErr w:type="spellStart"/>
      <w:r>
        <w:t>Lamit</w:t>
      </w:r>
      <w:proofErr w:type="spellEnd"/>
      <w:r>
        <w:t xml:space="preserve">, </w:t>
      </w:r>
      <w:proofErr w:type="spellStart"/>
      <w:r>
        <w:t>Rikke</w:t>
      </w:r>
      <w:proofErr w:type="spellEnd"/>
      <w:r>
        <w:t xml:space="preserve"> R. </w:t>
      </w:r>
      <w:proofErr w:type="spellStart"/>
      <w:r>
        <w:t>Naesborg</w:t>
      </w:r>
      <w:proofErr w:type="spellEnd"/>
      <w:r>
        <w:t xml:space="preserve">, </w:t>
      </w:r>
      <w:proofErr w:type="gramStart"/>
      <w:r>
        <w:t>Thomas</w:t>
      </w:r>
      <w:proofErr w:type="gramEnd"/>
      <w:r>
        <w:t xml:space="preserve"> G. </w:t>
      </w:r>
      <w:proofErr w:type="spellStart"/>
      <w:r>
        <w:t>Whitham</w:t>
      </w:r>
      <w:proofErr w:type="spellEnd"/>
    </w:p>
    <w:p w:rsidR="00CB7E0C" w:rsidRDefault="00CB7E0C"/>
    <w:p w:rsidR="00CB7E0C" w:rsidRDefault="00CB7E0C"/>
    <w:p w:rsidR="00CB7E0C" w:rsidRPr="003179FA" w:rsidRDefault="003179FA">
      <w:r w:rsidRPr="003179FA">
        <w:rPr>
          <w:b/>
        </w:rPr>
        <w:t>Target</w:t>
      </w:r>
      <w:r>
        <w:rPr>
          <w:b/>
        </w:rPr>
        <w:t xml:space="preserve">: </w:t>
      </w:r>
      <w:r w:rsidR="00B34055">
        <w:t>Ecology Letters</w:t>
      </w:r>
      <w:r w:rsidR="00833A95">
        <w:t xml:space="preserve"> </w:t>
      </w:r>
    </w:p>
    <w:p w:rsidR="00CB7E0C" w:rsidRDefault="00CB7E0C"/>
    <w:p w:rsidR="00CB7E0C" w:rsidRDefault="00A41ED5">
      <w:r>
        <w:t xml:space="preserve"> </w:t>
      </w:r>
    </w:p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/>
    <w:p w:rsidR="00CB7E0C" w:rsidRDefault="00CB7E0C">
      <w:r>
        <w:br w:type="page"/>
      </w:r>
    </w:p>
    <w:p w:rsidR="00C430B7" w:rsidRDefault="00C430B7" w:rsidP="003011FF">
      <w:r>
        <w:rPr>
          <w:b/>
        </w:rPr>
        <w:t>Abstract</w:t>
      </w:r>
    </w:p>
    <w:p w:rsidR="00C430B7" w:rsidRDefault="00E05EF9" w:rsidP="00A410A6">
      <w:pPr>
        <w:pStyle w:val="ListParagraph"/>
        <w:numPr>
          <w:ilvl w:val="0"/>
          <w:numId w:val="20"/>
          <w:numberingChange w:id="0" w:author="Hillary Cooper" w:date="2013-11-01T12:59:00Z" w:original=""/>
        </w:numPr>
      </w:pPr>
      <w:r>
        <w:t>Although studies have shown that genetic variation in foundation species can have impacts on the composition and st</w:t>
      </w:r>
      <w:r w:rsidR="00A410A6">
        <w:t>ability of associated species, l</w:t>
      </w:r>
      <w:r>
        <w:t>ittle is known about how the effects of genetic variation might affect whole networks of interacting species</w:t>
      </w:r>
      <w:r w:rsidR="002A5051">
        <w:t>.</w:t>
      </w:r>
    </w:p>
    <w:p w:rsidR="002A5051" w:rsidRDefault="002A5051" w:rsidP="00C83FF8">
      <w:pPr>
        <w:pStyle w:val="ListParagraph"/>
        <w:numPr>
          <w:ilvl w:val="0"/>
          <w:numId w:val="20"/>
          <w:numberingChange w:id="1" w:author="Hillary Cooper" w:date="2013-11-01T12:59:00Z" w:original=""/>
        </w:numPr>
      </w:pPr>
      <w:r>
        <w:t>Here, we use ecological network modeling and null-model based co-occurrence analyses to examine the impact of genetic variation in a foundation tree species (</w:t>
      </w:r>
      <w:proofErr w:type="spellStart"/>
      <w:r>
        <w:rPr>
          <w:i/>
        </w:rPr>
        <w:t>Populus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angustifolia</w:t>
      </w:r>
      <w:proofErr w:type="spellEnd"/>
      <w:r>
        <w:t xml:space="preserve">) on the network of interactions among </w:t>
      </w:r>
      <w:r w:rsidR="00DD7628">
        <w:t xml:space="preserve">associated </w:t>
      </w:r>
      <w:r>
        <w:t>epiphytic lichen</w:t>
      </w:r>
      <w:r w:rsidR="00F95C8C">
        <w:t xml:space="preserve"> species</w:t>
      </w:r>
      <w:r>
        <w:t>.</w:t>
      </w:r>
    </w:p>
    <w:p w:rsidR="00A410A6" w:rsidRDefault="00EA3CE7" w:rsidP="00C83FF8">
      <w:pPr>
        <w:pStyle w:val="ListParagraph"/>
        <w:numPr>
          <w:ilvl w:val="0"/>
          <w:numId w:val="20"/>
          <w:numberingChange w:id="2" w:author="Hillary Cooper" w:date="2013-11-01T12:59:00Z" w:original=""/>
        </w:numPr>
      </w:pPr>
      <w:r>
        <w:t xml:space="preserve">Spatial patterns of lichen occurrences both within and among tree </w:t>
      </w:r>
      <w:commentRangeStart w:id="3"/>
      <w:r>
        <w:t xml:space="preserve">species </w:t>
      </w:r>
      <w:commentRangeEnd w:id="3"/>
      <w:r w:rsidR="009A513E">
        <w:rPr>
          <w:rStyle w:val="CommentReference"/>
          <w:vanish/>
        </w:rPr>
        <w:commentReference w:id="3"/>
      </w:r>
      <w:r>
        <w:t>were assessed at a 1 cm</w:t>
      </w:r>
      <w:r w:rsidRPr="00EA3CE7">
        <w:rPr>
          <w:vertAlign w:val="superscript"/>
        </w:rPr>
        <w:t>2</w:t>
      </w:r>
      <w:r>
        <w:t xml:space="preserve"> resolution on trees both in a wild stand and a common garden of known genotypes of </w:t>
      </w:r>
      <w:r>
        <w:rPr>
          <w:i/>
        </w:rPr>
        <w:t xml:space="preserve">P. </w:t>
      </w:r>
      <w:proofErr w:type="spellStart"/>
      <w:r>
        <w:rPr>
          <w:i/>
        </w:rPr>
        <w:t>angustifolia</w:t>
      </w:r>
      <w:proofErr w:type="spellEnd"/>
      <w:r w:rsidR="00A410A6">
        <w:t xml:space="preserve"> and used to construct species dependency network models and examine the mechanisms that contribute to this structure</w:t>
      </w:r>
      <w:r w:rsidR="00130E17">
        <w:t>.</w:t>
      </w:r>
    </w:p>
    <w:p w:rsidR="007919D0" w:rsidRDefault="00EA3CE7" w:rsidP="007919D0">
      <w:pPr>
        <w:pStyle w:val="ListParagraph"/>
        <w:numPr>
          <w:ilvl w:val="0"/>
          <w:numId w:val="20"/>
          <w:numberingChange w:id="4" w:author="Hillary Cooper" w:date="2013-11-01T12:59:00Z" w:original=""/>
        </w:numPr>
      </w:pPr>
      <w:r>
        <w:t xml:space="preserve"> </w:t>
      </w:r>
      <w:r w:rsidR="00130E17">
        <w:t>The three main results</w:t>
      </w:r>
      <w:r w:rsidR="007919D0">
        <w:t xml:space="preserve"> from this study were: 1) the wild stand and common garden networks showed significant dependency network struc</w:t>
      </w:r>
      <w:r w:rsidR="00492DD6">
        <w:t xml:space="preserve">ture that was </w:t>
      </w:r>
      <w:commentRangeStart w:id="5"/>
      <w:r w:rsidR="00492DD6">
        <w:t>highly correlated</w:t>
      </w:r>
      <w:commentRangeEnd w:id="5"/>
      <w:r w:rsidR="009A513E">
        <w:rPr>
          <w:rStyle w:val="CommentReference"/>
          <w:vanish/>
        </w:rPr>
        <w:commentReference w:id="5"/>
      </w:r>
      <w:r w:rsidR="00492DD6">
        <w:t>;</w:t>
      </w:r>
      <w:r w:rsidR="00666D8B">
        <w:t xml:space="preserve"> 2) </w:t>
      </w:r>
      <w:r w:rsidR="00FE52C6">
        <w:t>in the wild stand</w:t>
      </w:r>
      <w:ins w:id="6" w:author="Hillary Cooper" w:date="2013-11-01T13:01:00Z">
        <w:r w:rsidR="009A513E">
          <w:t>,</w:t>
        </w:r>
      </w:ins>
      <w:r w:rsidR="00FE52C6">
        <w:t xml:space="preserve"> bark roughness</w:t>
      </w:r>
      <w:r w:rsidR="00492DD6">
        <w:t xml:space="preserve"> showed a significant relationship with co-occurrence patterns, while </w:t>
      </w:r>
      <w:ins w:id="7" w:author="Hillary Cooper" w:date="2013-11-01T13:01:00Z">
        <w:r w:rsidR="009A513E">
          <w:t xml:space="preserve">tree </w:t>
        </w:r>
      </w:ins>
      <w:r w:rsidR="00492DD6">
        <w:t>age and geographic distance</w:t>
      </w:r>
      <w:ins w:id="8" w:author="Hillary Cooper" w:date="2013-11-01T13:01:00Z">
        <w:r w:rsidR="009A513E">
          <w:t xml:space="preserve"> between trees?</w:t>
        </w:r>
      </w:ins>
      <w:r w:rsidR="00492DD6">
        <w:t xml:space="preserve"> </w:t>
      </w:r>
      <w:proofErr w:type="gramStart"/>
      <w:r w:rsidR="00492DD6">
        <w:t>did</w:t>
      </w:r>
      <w:proofErr w:type="gramEnd"/>
      <w:r w:rsidR="00492DD6">
        <w:t xml:space="preserve"> not; and 3)</w:t>
      </w:r>
      <w:r w:rsidR="0004228B">
        <w:t xml:space="preserve"> </w:t>
      </w:r>
      <w:r w:rsidR="00B705ED">
        <w:t>in the common garden</w:t>
      </w:r>
      <w:ins w:id="9" w:author="Hillary Cooper" w:date="2013-11-01T13:01:00Z">
        <w:r w:rsidR="009A513E">
          <w:t>,</w:t>
        </w:r>
      </w:ins>
      <w:r w:rsidR="00B705ED">
        <w:t xml:space="preserve"> genotype significantly affected co-occurrence patterns</w:t>
      </w:r>
      <w:r w:rsidR="00907E68">
        <w:t>, which were also strongly related to community composition.</w:t>
      </w:r>
      <w:ins w:id="10" w:author="Hillary Cooper" w:date="2013-11-01T13:02:00Z">
        <w:r w:rsidR="009A513E">
          <w:t xml:space="preserve"> What about bark, age, and distance in the garden?</w:t>
        </w:r>
      </w:ins>
    </w:p>
    <w:p w:rsidR="001160F7" w:rsidRDefault="00CE0FFD" w:rsidP="007919D0">
      <w:pPr>
        <w:pStyle w:val="ListParagraph"/>
        <w:numPr>
          <w:ilvl w:val="0"/>
          <w:numId w:val="20"/>
          <w:numberingChange w:id="11" w:author="Hillary Cooper" w:date="2013-11-01T12:59:00Z" w:original=""/>
        </w:numPr>
      </w:pPr>
      <w:r>
        <w:t xml:space="preserve">These </w:t>
      </w:r>
      <w:r w:rsidR="00B53530">
        <w:t xml:space="preserve">results </w:t>
      </w:r>
      <w:r>
        <w:t>strongly suggest that ecological network structure of dependent species can be determined in part by genetic var</w:t>
      </w:r>
      <w:r w:rsidR="00B53530">
        <w:t>ia</w:t>
      </w:r>
      <w:r w:rsidR="00E72FD0">
        <w:t xml:space="preserve">tion in a foundation species. Given that interaction network structure can have a genetic basis, future work should investigate the potential for selection to act </w:t>
      </w:r>
      <w:ins w:id="12" w:author="Hillary Cooper" w:date="2013-11-01T13:03:00Z">
        <w:r w:rsidR="009A513E">
          <w:t xml:space="preserve">on </w:t>
        </w:r>
      </w:ins>
      <w:r w:rsidR="00E72FD0">
        <w:t>networks of interacting species.</w:t>
      </w:r>
    </w:p>
    <w:p w:rsidR="00640B0A" w:rsidRDefault="00640B0A" w:rsidP="00537071">
      <w:pPr>
        <w:pStyle w:val="ListParagraph"/>
      </w:pPr>
      <w:bookmarkStart w:id="13" w:name="_GoBack"/>
      <w:bookmarkEnd w:id="13"/>
    </w:p>
    <w:p w:rsidR="003011FF" w:rsidRPr="00041D39" w:rsidRDefault="00CB7E0C" w:rsidP="003011FF">
      <w:pPr>
        <w:rPr>
          <w:b/>
        </w:rPr>
      </w:pPr>
      <w:r w:rsidRPr="00CB7E0C">
        <w:rPr>
          <w:b/>
        </w:rPr>
        <w:t>Introduction</w:t>
      </w:r>
    </w:p>
    <w:p w:rsidR="00CC24C6" w:rsidRDefault="00337778" w:rsidP="003011FF">
      <w:pPr>
        <w:ind w:firstLine="720"/>
      </w:pPr>
      <w:r>
        <w:t>As f</w:t>
      </w:r>
      <w:r w:rsidR="00471A14">
        <w:t>uture ecosystems are predicted to undergo major shifts in response to climate change</w:t>
      </w:r>
      <w:r>
        <w:t xml:space="preserve">, it </w:t>
      </w:r>
      <w:commentRangeStart w:id="14"/>
      <w:r>
        <w:t>is imperative to resolve the evolutionary dynamics of species interactions</w:t>
      </w:r>
      <w:r w:rsidR="00C61E0B">
        <w:t xml:space="preserve"> in </w:t>
      </w:r>
      <w:r w:rsidR="00525ACF">
        <w:t xml:space="preserve">the </w:t>
      </w:r>
      <w:r w:rsidR="00894732">
        <w:t xml:space="preserve">context of </w:t>
      </w:r>
      <w:r w:rsidR="00C61E0B">
        <w:t>complex networks</w:t>
      </w:r>
      <w:commentRangeEnd w:id="14"/>
      <w:r w:rsidR="009A513E">
        <w:rPr>
          <w:rStyle w:val="CommentReference"/>
          <w:vanish/>
        </w:rPr>
        <w:commentReference w:id="14"/>
      </w:r>
      <w:r w:rsidR="00471A14">
        <w:t xml:space="preserve">. </w:t>
      </w:r>
      <w:r w:rsidR="007C0AC3">
        <w:t>In ecological communities</w:t>
      </w:r>
      <w:ins w:id="15" w:author="Hillary Cooper" w:date="2013-11-01T13:04:00Z">
        <w:r w:rsidR="009A513E">
          <w:t>,</w:t>
        </w:r>
      </w:ins>
      <w:r w:rsidR="003011FF">
        <w:t xml:space="preserve"> </w:t>
      </w:r>
      <w:r w:rsidR="008B65A7">
        <w:t xml:space="preserve">plant population dynamics depend on </w:t>
      </w:r>
      <w:r w:rsidR="00CD4DCF">
        <w:t>animal herbivore</w:t>
      </w:r>
      <w:r w:rsidR="00F7690C">
        <w:t xml:space="preserve">, </w:t>
      </w:r>
      <w:r w:rsidR="00CD4DCF">
        <w:t>pollinator</w:t>
      </w:r>
      <w:ins w:id="16" w:author="Hillary Cooper" w:date="2013-11-01T13:05:00Z">
        <w:r w:rsidR="009A513E">
          <w:t>,</w:t>
        </w:r>
      </w:ins>
      <w:r w:rsidR="00CD4DCF">
        <w:t xml:space="preserve"> and seed disperser interaction networks</w:t>
      </w:r>
      <w:r w:rsidR="00561A06">
        <w:t xml:space="preserve"> (</w:t>
      </w:r>
      <w:proofErr w:type="spellStart"/>
      <w:r w:rsidR="004B2269">
        <w:t>Jordano</w:t>
      </w:r>
      <w:proofErr w:type="spellEnd"/>
      <w:r w:rsidR="004B2269">
        <w:t xml:space="preserve"> et al. 2006</w:t>
      </w:r>
      <w:r w:rsidR="00E00B91">
        <w:t xml:space="preserve">, </w:t>
      </w:r>
      <w:proofErr w:type="spellStart"/>
      <w:r w:rsidR="00E00B91">
        <w:t>Schupp</w:t>
      </w:r>
      <w:proofErr w:type="spellEnd"/>
      <w:r w:rsidR="00E00B91">
        <w:t xml:space="preserve"> and Fuentes 1995</w:t>
      </w:r>
      <w:r w:rsidR="00422C90">
        <w:t>, Fontaine et al. 2011</w:t>
      </w:r>
      <w:r w:rsidR="00561A06">
        <w:t>)</w:t>
      </w:r>
      <w:r w:rsidR="008B65A7">
        <w:t>.</w:t>
      </w:r>
      <w:r w:rsidR="00561A06">
        <w:t xml:space="preserve"> </w:t>
      </w:r>
      <w:r w:rsidR="00E516FB">
        <w:t xml:space="preserve">At the scale of ecosystems, </w:t>
      </w:r>
      <w:r w:rsidR="003D12B7">
        <w:t xml:space="preserve">trophic networks or food webs </w:t>
      </w:r>
      <w:r w:rsidR="00E516FB">
        <w:t>direct and control the rates of energy and nutrient flux (</w:t>
      </w:r>
      <w:proofErr w:type="spellStart"/>
      <w:r w:rsidR="002B2884">
        <w:t>DeAngelis</w:t>
      </w:r>
      <w:proofErr w:type="spellEnd"/>
      <w:r w:rsidR="002B2884">
        <w:t xml:space="preserve"> et al. 1989</w:t>
      </w:r>
      <w:r w:rsidR="00E516FB">
        <w:t>).</w:t>
      </w:r>
      <w:r w:rsidR="008402C0">
        <w:t xml:space="preserve"> </w:t>
      </w:r>
    </w:p>
    <w:p w:rsidR="00D95C79" w:rsidRDefault="00CC24C6" w:rsidP="00D95C79">
      <w:pPr>
        <w:ind w:firstLine="720"/>
      </w:pPr>
      <w:r>
        <w:t xml:space="preserve">Recent work has shown genetic variation in </w:t>
      </w:r>
      <w:r w:rsidR="003355CD">
        <w:t xml:space="preserve">foundation </w:t>
      </w:r>
      <w:r>
        <w:t xml:space="preserve">plant species </w:t>
      </w:r>
      <w:r w:rsidR="003355CD">
        <w:t>(i.e. dominant species that create locally stable conditions</w:t>
      </w:r>
      <w:r w:rsidR="00C90FB0">
        <w:t>, Ellison et al. 2005</w:t>
      </w:r>
      <w:r w:rsidR="003355CD">
        <w:t xml:space="preserve">) </w:t>
      </w:r>
      <w:r>
        <w:t xml:space="preserve">contributes to variation in interactions with dependent communities. </w:t>
      </w:r>
      <w:r w:rsidR="0002507F">
        <w:t xml:space="preserve">A large body of work </w:t>
      </w:r>
      <w:r w:rsidR="00725E35">
        <w:t xml:space="preserve">on plant associated arthropod communities </w:t>
      </w:r>
      <w:r w:rsidR="0091156A">
        <w:t xml:space="preserve">has </w:t>
      </w:r>
      <w:r w:rsidR="00725E35">
        <w:t xml:space="preserve">shown </w:t>
      </w:r>
      <w:r w:rsidR="00E82ED4">
        <w:t xml:space="preserve">that </w:t>
      </w:r>
      <w:r w:rsidR="00335776">
        <w:t xml:space="preserve">genetic variation in a </w:t>
      </w:r>
      <w:ins w:id="17" w:author="Hillary Cooper" w:date="2013-11-01T13:06:00Z">
        <w:r w:rsidR="009A513E">
          <w:t xml:space="preserve">foundation sp </w:t>
        </w:r>
      </w:ins>
      <w:r w:rsidR="00725E35">
        <w:t xml:space="preserve">can influence community </w:t>
      </w:r>
      <w:r w:rsidR="00335776">
        <w:t>composition</w:t>
      </w:r>
      <w:r w:rsidR="002A67D3">
        <w:t>, diversity</w:t>
      </w:r>
      <w:r w:rsidR="00725E35">
        <w:t xml:space="preserve"> and</w:t>
      </w:r>
      <w:r w:rsidR="00335776">
        <w:t xml:space="preserve"> stability</w:t>
      </w:r>
      <w:r w:rsidR="00725E35">
        <w:t xml:space="preserve"> (</w:t>
      </w:r>
      <w:r w:rsidR="0091156A">
        <w:t xml:space="preserve">e.g., </w:t>
      </w:r>
      <w:r w:rsidR="002B24C9">
        <w:t>Wimp</w:t>
      </w:r>
      <w:r w:rsidR="0073327C">
        <w:t xml:space="preserve"> et al. 2005</w:t>
      </w:r>
      <w:r w:rsidR="00725E35">
        <w:t xml:space="preserve">, </w:t>
      </w:r>
      <w:proofErr w:type="spellStart"/>
      <w:r w:rsidR="00725E35">
        <w:t>Crutsinger</w:t>
      </w:r>
      <w:proofErr w:type="spellEnd"/>
      <w:r w:rsidR="00725E35">
        <w:t xml:space="preserve"> et al.</w:t>
      </w:r>
      <w:r w:rsidR="00206A13">
        <w:t xml:space="preserve"> 2006</w:t>
      </w:r>
      <w:r w:rsidR="00725E35">
        <w:t>, Keith et al. 2010)</w:t>
      </w:r>
      <w:r w:rsidR="00460686">
        <w:t>; and</w:t>
      </w:r>
      <w:del w:id="18" w:author="Hillary Cooper" w:date="2013-11-01T13:06:00Z">
        <w:r w:rsidR="00460686" w:rsidDel="009A513E">
          <w:delText>,</w:delText>
        </w:r>
      </w:del>
      <w:r w:rsidR="00460686">
        <w:t xml:space="preserve"> of</w:t>
      </w:r>
      <w:r w:rsidR="00263533">
        <w:t xml:space="preserve"> </w:t>
      </w:r>
      <w:r w:rsidR="006004F0">
        <w:t xml:space="preserve">particular </w:t>
      </w:r>
      <w:r w:rsidR="00263533">
        <w:t xml:space="preserve">relevance </w:t>
      </w:r>
      <w:r w:rsidR="006004F0">
        <w:t>to plant-pollinator networks</w:t>
      </w:r>
      <w:r w:rsidR="0007577A">
        <w:t xml:space="preserve"> ecology</w:t>
      </w:r>
      <w:r w:rsidR="006004F0">
        <w:t xml:space="preserve">, </w:t>
      </w:r>
      <w:proofErr w:type="spellStart"/>
      <w:r w:rsidR="005B4CDA">
        <w:t>Burkle</w:t>
      </w:r>
      <w:proofErr w:type="spellEnd"/>
      <w:r w:rsidR="005B4CDA">
        <w:t xml:space="preserve"> et al. (2013) found that floral visitation varied significantly among genotypes of </w:t>
      </w:r>
      <w:proofErr w:type="spellStart"/>
      <w:r w:rsidR="005B4CDA" w:rsidRPr="00074071">
        <w:rPr>
          <w:i/>
        </w:rPr>
        <w:t>Solidago</w:t>
      </w:r>
      <w:proofErr w:type="spellEnd"/>
      <w:r w:rsidR="00074071">
        <w:rPr>
          <w:i/>
        </w:rPr>
        <w:t xml:space="preserve"> </w:t>
      </w:r>
      <w:proofErr w:type="spellStart"/>
      <w:r w:rsidR="00074071">
        <w:rPr>
          <w:i/>
        </w:rPr>
        <w:t>altissima</w:t>
      </w:r>
      <w:proofErr w:type="spellEnd"/>
      <w:r w:rsidR="00074071">
        <w:rPr>
          <w:i/>
        </w:rPr>
        <w:t>.</w:t>
      </w:r>
      <w:r w:rsidR="00074071">
        <w:t xml:space="preserve"> </w:t>
      </w:r>
      <w:r w:rsidR="00BB4CDB">
        <w:t xml:space="preserve">In addition to arthropods, </w:t>
      </w:r>
      <w:r w:rsidR="006B1F5A">
        <w:t>research in other systems, such as plant-plant (</w:t>
      </w:r>
      <w:proofErr w:type="spellStart"/>
      <w:r w:rsidR="006B1F5A">
        <w:t>Lamit</w:t>
      </w:r>
      <w:proofErr w:type="spellEnd"/>
      <w:r w:rsidR="006B1F5A">
        <w:t xml:space="preserve"> et al. 2011) and plant-fungal (Barbour et al. 2009</w:t>
      </w:r>
      <w:r w:rsidR="00D95C79">
        <w:t xml:space="preserve">, </w:t>
      </w:r>
      <w:r w:rsidR="003D5225">
        <w:t>Busby</w:t>
      </w:r>
      <w:r w:rsidR="00D95C79">
        <w:t xml:space="preserve"> et al. 2013</w:t>
      </w:r>
      <w:r w:rsidR="006B1F5A">
        <w:t>), have also demonstrated community level impacts of genetic variation in dominant plant species.</w:t>
      </w:r>
      <w:r w:rsidR="00462E03">
        <w:t xml:space="preserve"> </w:t>
      </w:r>
    </w:p>
    <w:p w:rsidR="002734C2" w:rsidRPr="00AB0F2B" w:rsidRDefault="00D95C79" w:rsidP="002734C2">
      <w:pPr>
        <w:ind w:firstLine="720"/>
      </w:pPr>
      <w:r>
        <w:t xml:space="preserve">Although these </w:t>
      </w:r>
      <w:r w:rsidR="004B1687">
        <w:t xml:space="preserve">and other </w:t>
      </w:r>
      <w:r>
        <w:t xml:space="preserve">studies have demonstrated the effect of genetic variation on interactions between plants and their associated species, </w:t>
      </w:r>
      <w:r w:rsidR="00FC56A1">
        <w:t xml:space="preserve">few studies have </w:t>
      </w:r>
      <w:r w:rsidR="004B1687">
        <w:t xml:space="preserve">explored </w:t>
      </w:r>
      <w:r w:rsidR="00A13AD7">
        <w:t>more complex patterns of species interactions</w:t>
      </w:r>
      <w:r w:rsidR="00FC56A1">
        <w:t>.</w:t>
      </w:r>
      <w:r w:rsidR="00B33E60">
        <w:t xml:space="preserve"> </w:t>
      </w:r>
      <w:r w:rsidR="00DE51AA">
        <w:t xml:space="preserve">One important </w:t>
      </w:r>
      <w:r w:rsidR="00873702">
        <w:t xml:space="preserve">example </w:t>
      </w:r>
      <w:r w:rsidR="00DE51AA">
        <w:t xml:space="preserve">is </w:t>
      </w:r>
      <w:r w:rsidR="00AB0F2B">
        <w:t>Bailey et al. (2006)</w:t>
      </w:r>
      <w:r w:rsidR="00DE51AA">
        <w:t>, which</w:t>
      </w:r>
      <w:r w:rsidR="00AB0F2B">
        <w:t xml:space="preserve"> showed that the interactions between three species across three trophic levels depended on cottonwood (</w:t>
      </w:r>
      <w:proofErr w:type="spellStart"/>
      <w:r w:rsidR="00AB0F2B">
        <w:rPr>
          <w:i/>
        </w:rPr>
        <w:t>Populus</w:t>
      </w:r>
      <w:proofErr w:type="spellEnd"/>
      <w:r w:rsidR="00AB0F2B">
        <w:rPr>
          <w:i/>
        </w:rPr>
        <w:t xml:space="preserve"> </w:t>
      </w:r>
      <w:r w:rsidR="00AB0F2B">
        <w:t xml:space="preserve">spp.) genotype. </w:t>
      </w:r>
      <w:r w:rsidR="00C30F2D">
        <w:t>Briefly, the study found that genotypic variation influences traits that determine resistance to a galling insect (</w:t>
      </w:r>
      <w:commentRangeStart w:id="19"/>
      <w:r w:rsidR="00C30F2D" w:rsidRPr="00C30F2D">
        <w:rPr>
          <w:i/>
        </w:rPr>
        <w:t xml:space="preserve">P. </w:t>
      </w:r>
      <w:commentRangeEnd w:id="19"/>
      <w:r w:rsidR="009A513E">
        <w:rPr>
          <w:rStyle w:val="CommentReference"/>
          <w:vanish/>
        </w:rPr>
        <w:commentReference w:id="19"/>
      </w:r>
      <w:proofErr w:type="spellStart"/>
      <w:r w:rsidR="00C30F2D" w:rsidRPr="00C30F2D">
        <w:rPr>
          <w:i/>
        </w:rPr>
        <w:t>betae</w:t>
      </w:r>
      <w:proofErr w:type="spellEnd"/>
      <w:r w:rsidR="00C30F2D">
        <w:t>)</w:t>
      </w:r>
      <w:r w:rsidR="00A8482C">
        <w:t xml:space="preserve">. The shifts in gall abundance were then found to correlate with </w:t>
      </w:r>
      <w:r w:rsidR="00E162C4">
        <w:t>depredation of galls</w:t>
      </w:r>
      <w:r w:rsidR="00A8482C">
        <w:t xml:space="preserve">. </w:t>
      </w:r>
      <w:r w:rsidR="008E11AE">
        <w:t xml:space="preserve">This study highlights the </w:t>
      </w:r>
      <w:r w:rsidR="00C83430">
        <w:t xml:space="preserve">potential for </w:t>
      </w:r>
      <w:r w:rsidR="008E11AE">
        <w:t xml:space="preserve">indirect effects of genetic variation </w:t>
      </w:r>
      <w:del w:id="20" w:author="Hillary Cooper" w:date="2013-11-01T13:09:00Z">
        <w:r w:rsidR="008E11AE" w:rsidDel="009A513E">
          <w:delText xml:space="preserve">can </w:delText>
        </w:r>
      </w:del>
      <w:ins w:id="21" w:author="Hillary Cooper" w:date="2013-11-01T13:09:00Z">
        <w:r w:rsidR="009A513E">
          <w:t xml:space="preserve">to </w:t>
        </w:r>
      </w:ins>
      <w:r w:rsidR="008E11AE">
        <w:t>propagate through networks of interacting species</w:t>
      </w:r>
      <w:ins w:id="22" w:author="Hillary Cooper" w:date="2013-11-01T13:09:00Z">
        <w:r w:rsidR="009A513E">
          <w:t xml:space="preserve"> and </w:t>
        </w:r>
        <w:proofErr w:type="spellStart"/>
        <w:r w:rsidR="009A513E">
          <w:t>trophic</w:t>
        </w:r>
        <w:proofErr w:type="spellEnd"/>
        <w:r w:rsidR="009A513E">
          <w:t xml:space="preserve"> levels</w:t>
        </w:r>
      </w:ins>
      <w:r w:rsidR="008E11AE">
        <w:t>.</w:t>
      </w:r>
    </w:p>
    <w:p w:rsidR="00CB7E0C" w:rsidRPr="009759BB" w:rsidRDefault="00CB7E0C">
      <w:r>
        <w:tab/>
      </w:r>
      <w:r w:rsidR="00915C25">
        <w:t xml:space="preserve">In order to </w:t>
      </w:r>
      <w:r w:rsidR="00F411DB">
        <w:t xml:space="preserve">explore </w:t>
      </w:r>
      <w:r w:rsidR="00915C25">
        <w:t xml:space="preserve">how genetic variation can contribute to </w:t>
      </w:r>
      <w:ins w:id="23" w:author="Hillary Cooper" w:date="2013-11-01T13:10:00Z">
        <w:r w:rsidR="009A513E">
          <w:t xml:space="preserve">more complex </w:t>
        </w:r>
      </w:ins>
      <w:r w:rsidR="00915C25">
        <w:t xml:space="preserve">interactions </w:t>
      </w:r>
      <w:del w:id="24" w:author="Hillary Cooper" w:date="2013-11-01T13:10:00Z">
        <w:r w:rsidR="00915C25" w:rsidDel="009A513E">
          <w:delText xml:space="preserve">among </w:delText>
        </w:r>
      </w:del>
      <w:ins w:id="25" w:author="Hillary Cooper" w:date="2013-11-01T13:10:00Z">
        <w:r w:rsidR="009A513E">
          <w:t>within a</w:t>
        </w:r>
      </w:ins>
      <w:ins w:id="26" w:author="Hillary Cooper" w:date="2013-11-01T13:11:00Z">
        <w:r w:rsidR="009A513E">
          <w:t>n entire</w:t>
        </w:r>
      </w:ins>
      <w:ins w:id="27" w:author="Hillary Cooper" w:date="2013-11-01T13:10:00Z">
        <w:r w:rsidR="009A513E">
          <w:t xml:space="preserve"> community</w:t>
        </w:r>
      </w:ins>
      <w:del w:id="28" w:author="Hillary Cooper" w:date="2013-11-01T13:11:00Z">
        <w:r w:rsidR="00915C25" w:rsidDel="009A513E">
          <w:delText>species</w:delText>
        </w:r>
      </w:del>
      <w:r w:rsidR="00795621">
        <w:t>, w</w:t>
      </w:r>
      <w:r w:rsidR="005B5BAD">
        <w:t xml:space="preserve">e used the </w:t>
      </w:r>
      <w:r w:rsidR="00915C25">
        <w:t xml:space="preserve">epiphytic lichen </w:t>
      </w:r>
      <w:r w:rsidR="005B5BAD">
        <w:t xml:space="preserve">community </w:t>
      </w:r>
      <w:r w:rsidR="00915C25">
        <w:t xml:space="preserve">associated with </w:t>
      </w:r>
      <w:proofErr w:type="spellStart"/>
      <w:r w:rsidR="00915C25" w:rsidRPr="00915C25">
        <w:rPr>
          <w:i/>
        </w:rPr>
        <w:t>Populus</w:t>
      </w:r>
      <w:proofErr w:type="spellEnd"/>
      <w:r w:rsidR="00915C25" w:rsidRPr="00915C25">
        <w:rPr>
          <w:i/>
        </w:rPr>
        <w:t xml:space="preserve"> </w:t>
      </w:r>
      <w:proofErr w:type="spellStart"/>
      <w:r w:rsidR="00915C25" w:rsidRPr="00915C25">
        <w:rPr>
          <w:i/>
        </w:rPr>
        <w:t>angustifolia</w:t>
      </w:r>
      <w:proofErr w:type="spellEnd"/>
      <w:r w:rsidR="005B5BAD">
        <w:t xml:space="preserve"> (</w:t>
      </w:r>
      <w:proofErr w:type="spellStart"/>
      <w:r w:rsidR="005B5BAD">
        <w:t>narrowleaf</w:t>
      </w:r>
      <w:proofErr w:type="spellEnd"/>
      <w:r w:rsidR="005B5BAD">
        <w:t xml:space="preserve"> cottonwood), as it is comprised of species that live in close association with an individual tree and can be easily identified in the field.</w:t>
      </w:r>
      <w:r w:rsidR="00915C25">
        <w:t xml:space="preserve"> Previous studies </w:t>
      </w:r>
      <w:r w:rsidR="002C6D99">
        <w:t xml:space="preserve">in this system have shown that the composition of this community varies in response to </w:t>
      </w:r>
      <w:r w:rsidR="003630F3">
        <w:t xml:space="preserve">tree genetic variation </w:t>
      </w:r>
      <w:r w:rsidR="00262CCE">
        <w:t>(</w:t>
      </w:r>
      <w:proofErr w:type="spellStart"/>
      <w:r w:rsidR="00262CCE">
        <w:t>Lamit</w:t>
      </w:r>
      <w:proofErr w:type="spellEnd"/>
      <w:r w:rsidR="00262CCE">
        <w:t xml:space="preserve"> et al. 2013)</w:t>
      </w:r>
      <w:r w:rsidR="002C6D99">
        <w:t xml:space="preserve">. </w:t>
      </w:r>
      <w:r w:rsidR="005B5BAD">
        <w:t xml:space="preserve">Building on these findings, we set out to </w:t>
      </w:r>
      <w:r w:rsidR="001869E4">
        <w:t>determine if genetic variation in a foundation tree species can contribute to predictable variation</w:t>
      </w:r>
      <w:r w:rsidR="0098523F">
        <w:t xml:space="preserve"> </w:t>
      </w:r>
      <w:r w:rsidR="001869E4">
        <w:t>in the interactions among associated species.</w:t>
      </w:r>
      <w:r w:rsidR="009759BB">
        <w:t xml:space="preserve"> To do this we modeled species dependency networks (</w:t>
      </w:r>
      <w:proofErr w:type="spellStart"/>
      <w:r w:rsidR="009759BB">
        <w:t>Araujo</w:t>
      </w:r>
      <w:proofErr w:type="spellEnd"/>
      <w:r w:rsidR="009759BB">
        <w:t xml:space="preserve"> et al. 2011) and quantified the co-occurrence patterns on individual trees of </w:t>
      </w:r>
      <w:r w:rsidR="009759BB" w:rsidRPr="009759BB">
        <w:rPr>
          <w:i/>
        </w:rPr>
        <w:t xml:space="preserve">P. </w:t>
      </w:r>
      <w:proofErr w:type="spellStart"/>
      <w:r w:rsidR="009759BB" w:rsidRPr="009759BB">
        <w:rPr>
          <w:i/>
        </w:rPr>
        <w:t>angustifolia</w:t>
      </w:r>
      <w:proofErr w:type="spellEnd"/>
      <w:r w:rsidR="009759BB">
        <w:rPr>
          <w:b/>
        </w:rPr>
        <w:t xml:space="preserve"> </w:t>
      </w:r>
      <w:r w:rsidR="009759BB" w:rsidRPr="009759BB">
        <w:t xml:space="preserve">both </w:t>
      </w:r>
      <w:r w:rsidR="009759BB">
        <w:t xml:space="preserve">in a wild stand and a common garden with trees of known genetics. </w:t>
      </w:r>
      <w:r w:rsidR="00371C3B">
        <w:t xml:space="preserve">We argue that this is a suitable model for detecting shifts in interactions, as interactions occur locally between individuals, </w:t>
      </w:r>
      <w:r w:rsidR="00975EC6">
        <w:t xml:space="preserve">patterns of co-occurrence </w:t>
      </w:r>
      <w:r w:rsidR="00865186">
        <w:t xml:space="preserve">can be used to measure shifts in the frequency with which species can interact. </w:t>
      </w:r>
      <w:r w:rsidR="000644D8">
        <w:t xml:space="preserve">We hypothesized that stand level </w:t>
      </w:r>
      <w:r w:rsidR="00B76B30">
        <w:t xml:space="preserve">network </w:t>
      </w:r>
      <w:r w:rsidR="000644D8">
        <w:t xml:space="preserve">structure </w:t>
      </w:r>
      <w:r w:rsidR="00367D25">
        <w:t xml:space="preserve">can </w:t>
      </w:r>
      <w:r w:rsidR="00F407F0">
        <w:t xml:space="preserve">arise </w:t>
      </w:r>
      <w:r w:rsidR="000644D8">
        <w:t>from three main sources</w:t>
      </w:r>
      <w:r w:rsidR="002E5D8A">
        <w:t xml:space="preserve"> of variation</w:t>
      </w:r>
      <w:r w:rsidR="000644D8">
        <w:t>: 1) substrate (i.e. tree) age</w:t>
      </w:r>
      <w:commentRangeStart w:id="29"/>
      <w:r w:rsidR="000644D8">
        <w:t xml:space="preserve">, 2) </w:t>
      </w:r>
      <w:r w:rsidR="00B560AF">
        <w:t xml:space="preserve">direct and indirect influence of variation among trees </w:t>
      </w:r>
      <w:commentRangeEnd w:id="29"/>
      <w:r w:rsidR="009A513E">
        <w:rPr>
          <w:rStyle w:val="CommentReference"/>
          <w:vanish/>
        </w:rPr>
        <w:commentReference w:id="29"/>
      </w:r>
      <w:r w:rsidR="00B560AF">
        <w:t xml:space="preserve">and 3) genetically based variation in tree traits. </w:t>
      </w:r>
      <w:ins w:id="30" w:author="Hillary Cooper" w:date="2013-11-01T14:58:00Z">
        <w:r w:rsidR="003621F1">
          <w:t xml:space="preserve">I think you need to justify a bit more why you think these 3 things matter. </w:t>
        </w:r>
      </w:ins>
      <w:r w:rsidR="00E409CB">
        <w:t xml:space="preserve">As heritable variation is the raw material for natural selection, a genetic basis for interaction network structure has implications for the evolution of complex interactions among species. </w:t>
      </w:r>
    </w:p>
    <w:p w:rsidR="00CB7E0C" w:rsidRDefault="00CB7E0C"/>
    <w:p w:rsidR="004F4AE3" w:rsidRDefault="004F4AE3" w:rsidP="004F4AE3">
      <w:pPr>
        <w:rPr>
          <w:b/>
        </w:rPr>
      </w:pPr>
      <w:r w:rsidRPr="004F4AE3">
        <w:rPr>
          <w:b/>
        </w:rPr>
        <w:t>Methods</w:t>
      </w:r>
    </w:p>
    <w:p w:rsidR="009F69E1" w:rsidRDefault="002D7666" w:rsidP="004F4AE3">
      <w:pPr>
        <w:rPr>
          <w:b/>
          <w:i/>
        </w:rPr>
      </w:pPr>
      <w:r>
        <w:rPr>
          <w:i/>
        </w:rPr>
        <w:t>Study System</w:t>
      </w:r>
      <w:r w:rsidR="002C5ADB">
        <w:rPr>
          <w:i/>
        </w:rPr>
        <w:t xml:space="preserve"> and Sampling</w:t>
      </w:r>
    </w:p>
    <w:p w:rsidR="002C5ADB" w:rsidRDefault="002D7666" w:rsidP="004F4AE3">
      <w:r>
        <w:rPr>
          <w:b/>
        </w:rPr>
        <w:tab/>
      </w:r>
      <w:r w:rsidR="00865D21">
        <w:t xml:space="preserve">The study was conducted along the Weber River, UT (USA). </w:t>
      </w:r>
      <w:r w:rsidR="00587FBE">
        <w:t xml:space="preserve">The Weber River is </w:t>
      </w:r>
      <w:r w:rsidR="00347EF1">
        <w:t>cottonwood (</w:t>
      </w:r>
      <w:proofErr w:type="spellStart"/>
      <w:r w:rsidR="00453E93" w:rsidRPr="00453E93">
        <w:rPr>
          <w:i/>
        </w:rPr>
        <w:t>Populus</w:t>
      </w:r>
      <w:proofErr w:type="spellEnd"/>
      <w:r w:rsidR="00453E93">
        <w:t xml:space="preserve"> spp.) </w:t>
      </w:r>
      <w:r w:rsidR="00EF59AC">
        <w:t>dominated riparian ecosystem.</w:t>
      </w:r>
      <w:r w:rsidR="000D1277">
        <w:t xml:space="preserve"> </w:t>
      </w:r>
      <w:r w:rsidR="00453E93">
        <w:t xml:space="preserve">There are two native species </w:t>
      </w:r>
      <w:proofErr w:type="spellStart"/>
      <w:r w:rsidR="00453E93">
        <w:rPr>
          <w:i/>
        </w:rPr>
        <w:t>Populus</w:t>
      </w:r>
      <w:proofErr w:type="spellEnd"/>
      <w:r w:rsidR="00453E93">
        <w:rPr>
          <w:i/>
        </w:rPr>
        <w:t xml:space="preserve"> </w:t>
      </w:r>
      <w:proofErr w:type="spellStart"/>
      <w:r w:rsidR="00453E93" w:rsidRPr="00347EF1">
        <w:rPr>
          <w:i/>
        </w:rPr>
        <w:t>angustifolia</w:t>
      </w:r>
      <w:proofErr w:type="spellEnd"/>
      <w:r w:rsidR="00453E93">
        <w:t xml:space="preserve"> (James) and </w:t>
      </w:r>
      <w:proofErr w:type="spellStart"/>
      <w:r w:rsidR="00453E93" w:rsidRPr="00347EF1">
        <w:rPr>
          <w:i/>
        </w:rPr>
        <w:t>Populus</w:t>
      </w:r>
      <w:proofErr w:type="spellEnd"/>
      <w:r w:rsidR="00453E93">
        <w:rPr>
          <w:i/>
        </w:rPr>
        <w:t xml:space="preserve"> </w:t>
      </w:r>
      <w:proofErr w:type="spellStart"/>
      <w:r w:rsidR="00453E93">
        <w:rPr>
          <w:i/>
        </w:rPr>
        <w:t>fremontii</w:t>
      </w:r>
      <w:proofErr w:type="spellEnd"/>
      <w:r w:rsidR="00453E93">
        <w:t xml:space="preserve"> (S. Watson), which are both widely distributed throughout western North America</w:t>
      </w:r>
      <w:r w:rsidR="002C5ADB">
        <w:t xml:space="preserve"> and known to hybridize (</w:t>
      </w:r>
      <w:proofErr w:type="spellStart"/>
      <w:r w:rsidR="002C5ADB">
        <w:t>Eckenwalder</w:t>
      </w:r>
      <w:proofErr w:type="spellEnd"/>
      <w:r w:rsidR="002C5ADB">
        <w:t xml:space="preserve"> 1996)</w:t>
      </w:r>
      <w:r w:rsidR="00453E93">
        <w:t>.</w:t>
      </w:r>
      <w:r w:rsidR="003F1ED0">
        <w:t xml:space="preserve"> </w:t>
      </w:r>
      <w:r w:rsidR="002C5ADB">
        <w:t xml:space="preserve">For the purposes of this study, only pure or highly advanced backcrosses of </w:t>
      </w:r>
      <w:r w:rsidR="002C5ADB">
        <w:rPr>
          <w:i/>
        </w:rPr>
        <w:t>P.</w:t>
      </w:r>
      <w:r w:rsidR="002C5ADB">
        <w:t xml:space="preserve"> </w:t>
      </w:r>
      <w:proofErr w:type="spellStart"/>
      <w:r w:rsidR="002C5ADB" w:rsidRPr="002C5ADB">
        <w:rPr>
          <w:i/>
        </w:rPr>
        <w:t>angustifolia</w:t>
      </w:r>
      <w:proofErr w:type="spellEnd"/>
      <w:r w:rsidR="002C5ADB">
        <w:t xml:space="preserve"> were sampled in order to avoid the effect of the hybridization between these two species. </w:t>
      </w:r>
    </w:p>
    <w:p w:rsidR="006E0FE0" w:rsidRDefault="006E0FE0" w:rsidP="004F4AE3">
      <w:r>
        <w:tab/>
      </w:r>
      <w:r w:rsidR="00DA0828">
        <w:t>A</w:t>
      </w:r>
      <w:r>
        <w:t xml:space="preserve"> stand of </w:t>
      </w:r>
      <w:r>
        <w:rPr>
          <w:i/>
        </w:rPr>
        <w:t xml:space="preserve">P. </w:t>
      </w:r>
      <w:proofErr w:type="spellStart"/>
      <w:r>
        <w:rPr>
          <w:i/>
        </w:rPr>
        <w:t>angustifolia</w:t>
      </w:r>
      <w:proofErr w:type="spellEnd"/>
      <w:r>
        <w:t xml:space="preserve"> near the city of Uintah, UT (</w:t>
      </w:r>
      <w:r w:rsidR="00737733">
        <w:t>GPS: N</w:t>
      </w:r>
      <w:r w:rsidR="00737733" w:rsidRPr="00737733">
        <w:t>41.13903</w:t>
      </w:r>
      <w:r w:rsidR="00737733">
        <w:t>,</w:t>
      </w:r>
      <w:r w:rsidR="00DA0828">
        <w:t xml:space="preserve"> </w:t>
      </w:r>
      <w:r w:rsidR="00737733">
        <w:t xml:space="preserve">W110.94400) was </w:t>
      </w:r>
      <w:r w:rsidR="00DA0828">
        <w:t xml:space="preserve">used for the wild stand </w:t>
      </w:r>
      <w:r w:rsidR="00CC2FD3">
        <w:t>survey</w:t>
      </w:r>
      <w:r w:rsidR="00D1155D">
        <w:t>. A total of 14 t</w:t>
      </w:r>
      <w:r w:rsidR="00737733">
        <w:t xml:space="preserve">rees were chosen </w:t>
      </w:r>
      <w:r w:rsidR="00416689">
        <w:t xml:space="preserve">haphazardly </w:t>
      </w:r>
      <w:r w:rsidR="00737733">
        <w:t xml:space="preserve">over a </w:t>
      </w:r>
      <w:r w:rsidR="00416689">
        <w:t>0</w:t>
      </w:r>
      <w:proofErr w:type="gramStart"/>
      <w:r w:rsidR="00416689">
        <w:t>.10 km</w:t>
      </w:r>
      <w:r w:rsidR="00416689" w:rsidRPr="00416689">
        <w:rPr>
          <w:vertAlign w:val="superscript"/>
        </w:rPr>
        <w:t>2</w:t>
      </w:r>
      <w:proofErr w:type="gramEnd"/>
      <w:r w:rsidR="00416689">
        <w:t xml:space="preserve"> area with a minimal distance of 5.56 m between trees. </w:t>
      </w:r>
      <w:r w:rsidR="004132AF">
        <w:t xml:space="preserve">Only trees with </w:t>
      </w:r>
      <w:r w:rsidR="004132AF" w:rsidRPr="004132AF">
        <w:rPr>
          <w:i/>
        </w:rPr>
        <w:t xml:space="preserve">P. </w:t>
      </w:r>
      <w:proofErr w:type="spellStart"/>
      <w:r w:rsidR="004132AF" w:rsidRPr="004132AF">
        <w:rPr>
          <w:i/>
        </w:rPr>
        <w:t>angustiolfia</w:t>
      </w:r>
      <w:proofErr w:type="spellEnd"/>
      <w:r w:rsidR="00FF2544">
        <w:t xml:space="preserve"> morphology were </w:t>
      </w:r>
      <w:r w:rsidR="009F3429">
        <w:t xml:space="preserve">sampled. </w:t>
      </w:r>
      <w:r w:rsidR="004D6D09">
        <w:t>All trees were geospatially referenced using an average of 10 points taken with a Garman Handheld GPS using (Garman, Inc.).</w:t>
      </w:r>
    </w:p>
    <w:p w:rsidR="003A0C8C" w:rsidRDefault="003A0C8C" w:rsidP="004F4AE3">
      <w:r>
        <w:tab/>
      </w:r>
      <w:r w:rsidR="00D04394">
        <w:t xml:space="preserve">A common garden setting was used to isolate the effect of tree genotype from the effect of the localized </w:t>
      </w:r>
      <w:proofErr w:type="gramStart"/>
      <w:r w:rsidR="00D04394">
        <w:t>micro-environment</w:t>
      </w:r>
      <w:proofErr w:type="gramEnd"/>
      <w:r w:rsidR="00D04394">
        <w:t xml:space="preserve"> associated with each individual and spatial autocorrelation. Asexually propagated clones of</w:t>
      </w:r>
      <w:r w:rsidR="009F2913">
        <w:t xml:space="preserve"> genotyped</w:t>
      </w:r>
      <w:r w:rsidR="00D04394">
        <w:t xml:space="preserve"> </w:t>
      </w:r>
      <w:r w:rsidR="00D04394" w:rsidRPr="00D04394">
        <w:rPr>
          <w:i/>
        </w:rPr>
        <w:t xml:space="preserve">P. </w:t>
      </w:r>
      <w:proofErr w:type="spellStart"/>
      <w:r w:rsidR="00D04394" w:rsidRPr="00D04394">
        <w:rPr>
          <w:i/>
        </w:rPr>
        <w:t>angustifolia</w:t>
      </w:r>
      <w:proofErr w:type="spellEnd"/>
      <w:r w:rsidR="00D04394">
        <w:t xml:space="preserve"> </w:t>
      </w:r>
      <w:r w:rsidR="009F2913">
        <w:t xml:space="preserve">individuals </w:t>
      </w:r>
      <w:r w:rsidR="00B02051">
        <w:t>(</w:t>
      </w:r>
      <w:proofErr w:type="spellStart"/>
      <w:r w:rsidR="00B02051">
        <w:t>Martinsen</w:t>
      </w:r>
      <w:proofErr w:type="spellEnd"/>
      <w:r w:rsidR="00B02051">
        <w:t xml:space="preserve"> et al. 2001) </w:t>
      </w:r>
      <w:r w:rsidR="00D04394">
        <w:t xml:space="preserve">were </w:t>
      </w:r>
      <w:r w:rsidR="00906EC0">
        <w:t>obtained</w:t>
      </w:r>
      <w:r w:rsidR="00D04394">
        <w:t xml:space="preserve"> from wild collections and </w:t>
      </w:r>
      <w:r w:rsidR="009F2913">
        <w:t xml:space="preserve">planted </w:t>
      </w:r>
      <w:r w:rsidR="00D04394">
        <w:t xml:space="preserve">randomly in a single field </w:t>
      </w:r>
      <w:r w:rsidR="00105385">
        <w:t>(</w:t>
      </w:r>
      <w:r w:rsidR="00A73542">
        <w:t>0.025</w:t>
      </w:r>
      <w:r w:rsidR="007B1244">
        <w:t xml:space="preserve"> </w:t>
      </w:r>
      <w:r w:rsidR="00105385">
        <w:t>km</w:t>
      </w:r>
      <w:r w:rsidR="00105385" w:rsidRPr="00105385">
        <w:rPr>
          <w:vertAlign w:val="superscript"/>
        </w:rPr>
        <w:t>2</w:t>
      </w:r>
      <w:r w:rsidR="00105385">
        <w:t xml:space="preserve">) </w:t>
      </w:r>
      <w:r w:rsidR="00D04394">
        <w:t>at the Ogden Nature Center, Ogden, UT</w:t>
      </w:r>
      <w:r w:rsidR="007B4BA2">
        <w:t xml:space="preserve"> </w:t>
      </w:r>
      <w:r w:rsidR="00C82F3E">
        <w:t xml:space="preserve">in </w:t>
      </w:r>
      <w:r w:rsidR="007B26F8">
        <w:t>1992(?)</w:t>
      </w:r>
      <w:r w:rsidR="00D04394">
        <w:t xml:space="preserve">. </w:t>
      </w:r>
      <w:r w:rsidR="00B30629">
        <w:t xml:space="preserve">Although some replanting of replicates occurred, the trees in the garden are </w:t>
      </w:r>
      <w:r w:rsidR="00AC3B5E">
        <w:t xml:space="preserve">either the same age or </w:t>
      </w:r>
      <w:r w:rsidR="00596CCB">
        <w:t xml:space="preserve">at most </w:t>
      </w:r>
      <w:r w:rsidR="00B30629">
        <w:t>three years</w:t>
      </w:r>
      <w:r w:rsidR="00AC3B5E">
        <w:t xml:space="preserve"> </w:t>
      </w:r>
      <w:r w:rsidR="00596CCB">
        <w:t>younger than the original planting</w:t>
      </w:r>
      <w:r w:rsidR="00E831AC">
        <w:t xml:space="preserve"> (</w:t>
      </w:r>
      <w:r w:rsidR="00B06A8E">
        <w:t xml:space="preserve">T.G. </w:t>
      </w:r>
      <w:proofErr w:type="spellStart"/>
      <w:r w:rsidR="00E831AC">
        <w:t>Whitham</w:t>
      </w:r>
      <w:proofErr w:type="spellEnd"/>
      <w:r w:rsidR="00B06A8E">
        <w:t>,</w:t>
      </w:r>
      <w:r w:rsidR="00E831AC">
        <w:t xml:space="preserve"> Personal Communication)</w:t>
      </w:r>
      <w:r w:rsidR="00B30629">
        <w:t>.</w:t>
      </w:r>
      <w:r w:rsidR="0017720F">
        <w:t xml:space="preserve"> </w:t>
      </w:r>
      <w:r w:rsidR="00591850">
        <w:t xml:space="preserve">A total of thirteen genotypes replicated between 3 and 8 times each, were </w:t>
      </w:r>
      <w:r w:rsidR="00F03535">
        <w:t>chosen for sampling</w:t>
      </w:r>
      <w:r w:rsidR="00591850">
        <w:t>.</w:t>
      </w:r>
    </w:p>
    <w:p w:rsidR="00C03878" w:rsidRDefault="00C03878" w:rsidP="004F4AE3"/>
    <w:p w:rsidR="00214FB9" w:rsidRPr="00006C40" w:rsidRDefault="00590FBC" w:rsidP="00006C40">
      <w:pPr>
        <w:rPr>
          <w:i/>
        </w:rPr>
      </w:pPr>
      <w:r>
        <w:rPr>
          <w:i/>
        </w:rPr>
        <w:t xml:space="preserve">Lichen </w:t>
      </w:r>
      <w:r w:rsidR="00E30052">
        <w:rPr>
          <w:i/>
        </w:rPr>
        <w:t xml:space="preserve">Co-occurrence and Tree Trait </w:t>
      </w:r>
      <w:r>
        <w:rPr>
          <w:i/>
        </w:rPr>
        <w:t>Sampling</w:t>
      </w:r>
    </w:p>
    <w:p w:rsidR="008D2497" w:rsidRPr="00BF5824" w:rsidRDefault="004320AD" w:rsidP="00BF5824">
      <w:pPr>
        <w:ind w:firstLine="720"/>
        <w:rPr>
          <w:i/>
        </w:rPr>
      </w:pPr>
      <w:r>
        <w:t>T</w:t>
      </w:r>
      <w:r w:rsidR="004F0B9A">
        <w:t xml:space="preserve">o establish co-occurrence patterns among the lichen species, fine scale distribution data were collected for epiphytic lichen associated with </w:t>
      </w:r>
      <w:r w:rsidR="004F0B9A" w:rsidRPr="00590FBC">
        <w:rPr>
          <w:i/>
        </w:rPr>
        <w:t xml:space="preserve">P. </w:t>
      </w:r>
      <w:proofErr w:type="spellStart"/>
      <w:r w:rsidR="004F0B9A" w:rsidRPr="00590FBC">
        <w:rPr>
          <w:i/>
        </w:rPr>
        <w:t>angustifolia</w:t>
      </w:r>
      <w:proofErr w:type="spellEnd"/>
      <w:r w:rsidR="008D6162">
        <w:t xml:space="preserve"> in bot</w:t>
      </w:r>
      <w:r w:rsidR="00D274FD">
        <w:t xml:space="preserve">h the wild stand </w:t>
      </w:r>
      <w:r w:rsidR="00C64002">
        <w:t xml:space="preserve">in May 2012 </w:t>
      </w:r>
      <w:r w:rsidR="00D274FD">
        <w:t>and the common</w:t>
      </w:r>
      <w:r w:rsidR="008D6162">
        <w:t xml:space="preserve"> garden</w:t>
      </w:r>
      <w:r w:rsidR="00C64002">
        <w:t xml:space="preserve"> in October 2010 and May 2011</w:t>
      </w:r>
      <w:r w:rsidR="008D6162">
        <w:t>.</w:t>
      </w:r>
      <w:r w:rsidR="004F0B9A">
        <w:t xml:space="preserve"> </w:t>
      </w:r>
      <w:r w:rsidR="00CC0CC5">
        <w:t xml:space="preserve">Previous work in this system has shown that there </w:t>
      </w:r>
      <w:r w:rsidR="00FE6C1F">
        <w:t xml:space="preserve">is a total of </w:t>
      </w:r>
      <w:r w:rsidR="00CC0CC5">
        <w:t xml:space="preserve">fourteen species, </w:t>
      </w:r>
      <w:proofErr w:type="spellStart"/>
      <w:r w:rsidR="00BF5824" w:rsidRPr="00BF5824">
        <w:rPr>
          <w:i/>
        </w:rPr>
        <w:t>Xanthomendoza</w:t>
      </w:r>
      <w:proofErr w:type="spellEnd"/>
      <w:r w:rsidR="00BF5824" w:rsidRPr="00BF5824">
        <w:rPr>
          <w:i/>
        </w:rPr>
        <w:t xml:space="preserve"> </w:t>
      </w:r>
      <w:proofErr w:type="spellStart"/>
      <w:r w:rsidR="00BF5824" w:rsidRPr="00BF5824">
        <w:rPr>
          <w:i/>
        </w:rPr>
        <w:t>galericulata</w:t>
      </w:r>
      <w:proofErr w:type="spellEnd"/>
      <w:r w:rsidR="00BF5824" w:rsidRPr="00BF5824">
        <w:rPr>
          <w:i/>
        </w:rPr>
        <w:t xml:space="preserve">, X. </w:t>
      </w:r>
      <w:proofErr w:type="spellStart"/>
      <w:r w:rsidR="00BF5824" w:rsidRPr="00BF5824">
        <w:rPr>
          <w:i/>
        </w:rPr>
        <w:t>montana</w:t>
      </w:r>
      <w:proofErr w:type="spellEnd"/>
      <w:r w:rsidR="00BF5824" w:rsidRPr="00BF5824">
        <w:rPr>
          <w:i/>
        </w:rPr>
        <w:t xml:space="preserve">, </w:t>
      </w:r>
      <w:proofErr w:type="spellStart"/>
      <w:r w:rsidR="00BF5824" w:rsidRPr="00BF5824">
        <w:rPr>
          <w:i/>
        </w:rPr>
        <w:t>Caloplaca</w:t>
      </w:r>
      <w:proofErr w:type="spellEnd"/>
      <w:r w:rsidR="00BF5824" w:rsidRPr="00BF5824">
        <w:rPr>
          <w:i/>
        </w:rPr>
        <w:t xml:space="preserve"> </w:t>
      </w:r>
      <w:proofErr w:type="spellStart"/>
      <w:r w:rsidR="00BF5824" w:rsidRPr="00BF5824">
        <w:rPr>
          <w:i/>
        </w:rPr>
        <w:t>holocarpa</w:t>
      </w:r>
      <w:proofErr w:type="spellEnd"/>
      <w:r w:rsidR="00BF5824" w:rsidRPr="00BF5824">
        <w:rPr>
          <w:i/>
        </w:rPr>
        <w:t xml:space="preserve">, </w:t>
      </w:r>
      <w:proofErr w:type="spellStart"/>
      <w:r w:rsidR="00BF5824" w:rsidRPr="00BF5824">
        <w:rPr>
          <w:i/>
        </w:rPr>
        <w:t>Candelariella</w:t>
      </w:r>
      <w:proofErr w:type="spellEnd"/>
      <w:r w:rsidR="00BF5824" w:rsidRPr="00BF5824">
        <w:rPr>
          <w:i/>
        </w:rPr>
        <w:t xml:space="preserve"> </w:t>
      </w:r>
      <w:proofErr w:type="spellStart"/>
      <w:r w:rsidR="00BF5824" w:rsidRPr="00BF5824">
        <w:rPr>
          <w:i/>
        </w:rPr>
        <w:t>subdeflexa</w:t>
      </w:r>
      <w:proofErr w:type="spellEnd"/>
      <w:r w:rsidR="00BF5824" w:rsidRPr="00BF5824">
        <w:rPr>
          <w:i/>
        </w:rPr>
        <w:t xml:space="preserve">, </w:t>
      </w:r>
      <w:proofErr w:type="spellStart"/>
      <w:r w:rsidR="00BF5824" w:rsidRPr="00BF5824">
        <w:rPr>
          <w:i/>
        </w:rPr>
        <w:t>Rinodina</w:t>
      </w:r>
      <w:proofErr w:type="spellEnd"/>
      <w:r w:rsidR="00BF5824" w:rsidRPr="00BF5824">
        <w:rPr>
          <w:i/>
        </w:rPr>
        <w:t xml:space="preserve"> </w:t>
      </w:r>
      <w:proofErr w:type="spellStart"/>
      <w:r w:rsidR="00BF5824" w:rsidRPr="00BF5824">
        <w:rPr>
          <w:i/>
        </w:rPr>
        <w:t>glauca</w:t>
      </w:r>
      <w:proofErr w:type="spellEnd"/>
      <w:r w:rsidR="00BF5824">
        <w:rPr>
          <w:i/>
        </w:rPr>
        <w:t xml:space="preserve">, </w:t>
      </w:r>
      <w:proofErr w:type="spellStart"/>
      <w:r w:rsidR="00BF5824" w:rsidRPr="00BF5824">
        <w:rPr>
          <w:i/>
        </w:rPr>
        <w:t>Lecanora</w:t>
      </w:r>
      <w:proofErr w:type="spellEnd"/>
      <w:r w:rsidR="00BF5824" w:rsidRPr="00BF5824">
        <w:rPr>
          <w:i/>
        </w:rPr>
        <w:t xml:space="preserve"> </w:t>
      </w:r>
      <w:proofErr w:type="spellStart"/>
      <w:r w:rsidR="00BF5824" w:rsidRPr="00BF5824">
        <w:rPr>
          <w:i/>
        </w:rPr>
        <w:t>hagenii</w:t>
      </w:r>
      <w:proofErr w:type="spellEnd"/>
      <w:r w:rsidR="00BF5824" w:rsidRPr="00BF5824">
        <w:rPr>
          <w:i/>
        </w:rPr>
        <w:t xml:space="preserve">, </w:t>
      </w:r>
      <w:proofErr w:type="spellStart"/>
      <w:r w:rsidR="001F20D3" w:rsidRPr="00BF5824">
        <w:rPr>
          <w:i/>
        </w:rPr>
        <w:t>Lecanora</w:t>
      </w:r>
      <w:proofErr w:type="spellEnd"/>
      <w:r w:rsidR="001F20D3" w:rsidRPr="00BF5824">
        <w:rPr>
          <w:i/>
        </w:rPr>
        <w:t xml:space="preserve"> </w:t>
      </w:r>
      <w:r w:rsidR="00EC4649">
        <w:t>(</w:t>
      </w:r>
      <w:r w:rsidR="001F20D3">
        <w:t>unknown species</w:t>
      </w:r>
      <w:r w:rsidR="00EC4649">
        <w:t>)</w:t>
      </w:r>
      <w:r w:rsidR="001F20D3">
        <w:rPr>
          <w:i/>
        </w:rPr>
        <w:t xml:space="preserve">, </w:t>
      </w:r>
      <w:proofErr w:type="spellStart"/>
      <w:r w:rsidR="00BF5824" w:rsidRPr="00BF5824">
        <w:rPr>
          <w:i/>
        </w:rPr>
        <w:t>Phyciella</w:t>
      </w:r>
      <w:proofErr w:type="spellEnd"/>
      <w:r w:rsidR="00BF5824" w:rsidRPr="00BF5824">
        <w:rPr>
          <w:i/>
        </w:rPr>
        <w:t xml:space="preserve"> </w:t>
      </w:r>
      <w:proofErr w:type="spellStart"/>
      <w:r w:rsidR="00BF5824" w:rsidRPr="00BF5824">
        <w:rPr>
          <w:i/>
        </w:rPr>
        <w:t>melanchra</w:t>
      </w:r>
      <w:proofErr w:type="spellEnd"/>
      <w:r w:rsidR="00BF5824" w:rsidRPr="00BF5824">
        <w:rPr>
          <w:i/>
        </w:rPr>
        <w:t xml:space="preserve">, </w:t>
      </w:r>
      <w:proofErr w:type="spellStart"/>
      <w:r w:rsidR="00BF5824" w:rsidRPr="00BF5824">
        <w:rPr>
          <w:i/>
        </w:rPr>
        <w:t>Physci</w:t>
      </w:r>
      <w:r w:rsidR="0085511D">
        <w:rPr>
          <w:i/>
        </w:rPr>
        <w:t>a</w:t>
      </w:r>
      <w:proofErr w:type="spellEnd"/>
      <w:r w:rsidR="0085511D">
        <w:rPr>
          <w:i/>
        </w:rPr>
        <w:t xml:space="preserve"> </w:t>
      </w:r>
      <w:proofErr w:type="spellStart"/>
      <w:r w:rsidR="0085511D">
        <w:rPr>
          <w:i/>
        </w:rPr>
        <w:t>adscendens</w:t>
      </w:r>
      <w:proofErr w:type="spellEnd"/>
      <w:r w:rsidR="0085511D">
        <w:rPr>
          <w:i/>
        </w:rPr>
        <w:t xml:space="preserve">, </w:t>
      </w:r>
      <w:proofErr w:type="spellStart"/>
      <w:r w:rsidR="0085511D">
        <w:rPr>
          <w:i/>
        </w:rPr>
        <w:t>Physcia</w:t>
      </w:r>
      <w:proofErr w:type="spellEnd"/>
      <w:r w:rsidR="0085511D">
        <w:rPr>
          <w:i/>
        </w:rPr>
        <w:t xml:space="preserve"> </w:t>
      </w:r>
      <w:proofErr w:type="spellStart"/>
      <w:r w:rsidR="0085511D">
        <w:rPr>
          <w:i/>
        </w:rPr>
        <w:t>undulata</w:t>
      </w:r>
      <w:proofErr w:type="spellEnd"/>
      <w:r w:rsidR="00BF5824" w:rsidRPr="00BF5824">
        <w:rPr>
          <w:i/>
        </w:rPr>
        <w:t xml:space="preserve">, </w:t>
      </w:r>
      <w:proofErr w:type="spellStart"/>
      <w:r w:rsidR="00BF5824" w:rsidRPr="00BF5824">
        <w:rPr>
          <w:i/>
        </w:rPr>
        <w:t>Phaeophyscia</w:t>
      </w:r>
      <w:proofErr w:type="spellEnd"/>
      <w:r w:rsidR="00BF5824" w:rsidRPr="00BF5824">
        <w:rPr>
          <w:i/>
        </w:rPr>
        <w:t xml:space="preserve"> orbicularis, </w:t>
      </w:r>
      <w:proofErr w:type="spellStart"/>
      <w:r w:rsidR="00BF5824" w:rsidRPr="00BF5824">
        <w:rPr>
          <w:i/>
        </w:rPr>
        <w:t>Phaeophyscia</w:t>
      </w:r>
      <w:proofErr w:type="spellEnd"/>
      <w:r w:rsidR="00BF5824" w:rsidRPr="00BF5824">
        <w:rPr>
          <w:i/>
        </w:rPr>
        <w:t xml:space="preserve"> </w:t>
      </w:r>
      <w:proofErr w:type="spellStart"/>
      <w:r w:rsidR="00BF5824" w:rsidRPr="00BF5824">
        <w:rPr>
          <w:i/>
        </w:rPr>
        <w:t>ciliata</w:t>
      </w:r>
      <w:proofErr w:type="spellEnd"/>
      <w:r w:rsidR="00BF5824" w:rsidRPr="00BF5824">
        <w:rPr>
          <w:i/>
        </w:rPr>
        <w:t xml:space="preserve">, </w:t>
      </w:r>
      <w:proofErr w:type="spellStart"/>
      <w:r w:rsidR="00BF5824" w:rsidRPr="00BF5824">
        <w:rPr>
          <w:i/>
        </w:rPr>
        <w:t>Melanelia</w:t>
      </w:r>
      <w:proofErr w:type="spellEnd"/>
      <w:r w:rsidR="00BF5824" w:rsidRPr="00BF5824">
        <w:rPr>
          <w:i/>
        </w:rPr>
        <w:t xml:space="preserve"> </w:t>
      </w:r>
      <w:proofErr w:type="spellStart"/>
      <w:r w:rsidR="00BF5824" w:rsidRPr="00BF5824">
        <w:rPr>
          <w:i/>
        </w:rPr>
        <w:t>subolivacea</w:t>
      </w:r>
      <w:proofErr w:type="spellEnd"/>
      <w:r w:rsidR="00BF5824" w:rsidRPr="00BF5824">
        <w:rPr>
          <w:i/>
        </w:rPr>
        <w:t xml:space="preserve">, </w:t>
      </w:r>
      <w:proofErr w:type="spellStart"/>
      <w:r w:rsidR="00BF5824" w:rsidRPr="00BF5824">
        <w:rPr>
          <w:i/>
        </w:rPr>
        <w:t>Meanelia</w:t>
      </w:r>
      <w:proofErr w:type="spellEnd"/>
      <w:r w:rsidR="00BF5824" w:rsidRPr="00BF5824">
        <w:rPr>
          <w:i/>
        </w:rPr>
        <w:t xml:space="preserve"> </w:t>
      </w:r>
      <w:proofErr w:type="spellStart"/>
      <w:r w:rsidR="00BF5824" w:rsidRPr="00BF5824">
        <w:rPr>
          <w:i/>
        </w:rPr>
        <w:t>elegantula</w:t>
      </w:r>
      <w:proofErr w:type="spellEnd"/>
      <w:r w:rsidR="00CD2BDF">
        <w:t xml:space="preserve">, </w:t>
      </w:r>
      <w:r w:rsidR="00CC0CC5">
        <w:t xml:space="preserve">including both </w:t>
      </w:r>
      <w:proofErr w:type="spellStart"/>
      <w:r w:rsidR="00CC0CC5">
        <w:t>crustose</w:t>
      </w:r>
      <w:proofErr w:type="spellEnd"/>
      <w:r w:rsidR="00CC0CC5">
        <w:t xml:space="preserve"> and foliose</w:t>
      </w:r>
      <w:r w:rsidR="00F01384">
        <w:t xml:space="preserve"> lichen species</w:t>
      </w:r>
      <w:r w:rsidR="00C13D2A">
        <w:t xml:space="preserve"> (</w:t>
      </w:r>
      <w:proofErr w:type="spellStart"/>
      <w:r w:rsidR="00C13D2A">
        <w:t>Lamit</w:t>
      </w:r>
      <w:proofErr w:type="spellEnd"/>
      <w:r w:rsidR="00C13D2A">
        <w:t xml:space="preserve"> et al. 2013)</w:t>
      </w:r>
      <w:r w:rsidR="00886222">
        <w:t xml:space="preserve">. </w:t>
      </w:r>
      <w:r w:rsidR="000D0F35">
        <w:t xml:space="preserve">All of these species could be identified in the field with the exception of </w:t>
      </w:r>
      <w:proofErr w:type="spellStart"/>
      <w:r w:rsidR="000D0F35" w:rsidRPr="000D0F35">
        <w:rPr>
          <w:i/>
        </w:rPr>
        <w:t>Physica</w:t>
      </w:r>
      <w:proofErr w:type="spellEnd"/>
      <w:r w:rsidR="000D0F35">
        <w:t xml:space="preserve"> and </w:t>
      </w:r>
      <w:proofErr w:type="spellStart"/>
      <w:r w:rsidR="000D0F35" w:rsidRPr="000D0F35">
        <w:rPr>
          <w:i/>
        </w:rPr>
        <w:t>Physciella</w:t>
      </w:r>
      <w:proofErr w:type="spellEnd"/>
      <w:r w:rsidR="000D0F35">
        <w:t xml:space="preserve"> </w:t>
      </w:r>
      <w:r w:rsidR="00B26F49">
        <w:t>species, a</w:t>
      </w:r>
      <w:r w:rsidR="00064247">
        <w:t xml:space="preserve">s distinguishing </w:t>
      </w:r>
      <w:r w:rsidR="000D0F35">
        <w:t xml:space="preserve">these </w:t>
      </w:r>
      <w:r w:rsidR="00064247">
        <w:t xml:space="preserve">species was difficult in the field due to the </w:t>
      </w:r>
      <w:proofErr w:type="gramStart"/>
      <w:r w:rsidR="00064247">
        <w:t>often small</w:t>
      </w:r>
      <w:proofErr w:type="gramEnd"/>
      <w:r w:rsidR="00064247">
        <w:t xml:space="preserve"> </w:t>
      </w:r>
      <w:proofErr w:type="spellStart"/>
      <w:r w:rsidR="00B26F49">
        <w:t>thallus</w:t>
      </w:r>
      <w:proofErr w:type="spellEnd"/>
      <w:r w:rsidR="00B26F49">
        <w:t xml:space="preserve"> size.</w:t>
      </w:r>
      <w:r w:rsidR="004C682C">
        <w:t xml:space="preserve"> </w:t>
      </w:r>
      <w:r w:rsidR="00B26F49">
        <w:t xml:space="preserve">Given this and the general tendency for these species to function </w:t>
      </w:r>
      <w:proofErr w:type="spellStart"/>
      <w:r w:rsidR="00B26F49">
        <w:t>similariy</w:t>
      </w:r>
      <w:proofErr w:type="spellEnd"/>
      <w:r w:rsidR="00B26F49">
        <w:t xml:space="preserve">, we combined them into a generic </w:t>
      </w:r>
      <w:r w:rsidR="004C682C">
        <w:t xml:space="preserve">category, which we designated Phys. </w:t>
      </w:r>
      <w:r w:rsidR="00886222">
        <w:t>On each tree, presence or absence of each lic</w:t>
      </w:r>
      <w:r w:rsidR="00985EBC">
        <w:t xml:space="preserve">hen species was assessed </w:t>
      </w:r>
      <w:r w:rsidR="00303FA3">
        <w:t>in 50 total</w:t>
      </w:r>
      <w:r w:rsidR="00886222">
        <w:t xml:space="preserve"> </w:t>
      </w:r>
      <w:proofErr w:type="gramStart"/>
      <w:r w:rsidR="00886222">
        <w:t>1</w:t>
      </w:r>
      <w:r w:rsidR="00303FA3">
        <w:t xml:space="preserve"> </w:t>
      </w:r>
      <w:r w:rsidR="00886222">
        <w:t>cm</w:t>
      </w:r>
      <w:r w:rsidR="00886222" w:rsidRPr="00BF5824">
        <w:rPr>
          <w:vertAlign w:val="superscript"/>
        </w:rPr>
        <w:t>2</w:t>
      </w:r>
      <w:proofErr w:type="gramEnd"/>
      <w:r w:rsidR="00886222">
        <w:t xml:space="preserve"> cell</w:t>
      </w:r>
      <w:r w:rsidR="00985EBC">
        <w:t xml:space="preserve">s </w:t>
      </w:r>
      <w:r w:rsidR="00303FA3">
        <w:t xml:space="preserve">arrayed in a checkerboard pattern inside each </w:t>
      </w:r>
      <w:r w:rsidR="00985EBC">
        <w:t>of</w:t>
      </w:r>
      <w:r w:rsidR="00886222">
        <w:t xml:space="preserve"> </w:t>
      </w:r>
      <w:r w:rsidR="008D6162">
        <w:t>two</w:t>
      </w:r>
      <w:r w:rsidR="00985EBC">
        <w:t xml:space="preserve"> adjacent</w:t>
      </w:r>
      <w:r w:rsidR="008D6162">
        <w:t xml:space="preserve"> 10 cm by 10 cm quadrats</w:t>
      </w:r>
      <w:r w:rsidR="00303FA3">
        <w:t>.</w:t>
      </w:r>
      <w:r w:rsidR="008D6162">
        <w:t xml:space="preserve"> </w:t>
      </w:r>
      <w:proofErr w:type="gramStart"/>
      <w:r w:rsidR="008D6162">
        <w:t>centered</w:t>
      </w:r>
      <w:proofErr w:type="gramEnd"/>
      <w:r w:rsidR="008D6162">
        <w:t xml:space="preserve"> at 50 cm and 85 cm from ground level. </w:t>
      </w:r>
      <w:r w:rsidR="00DE0B08">
        <w:t xml:space="preserve">The </w:t>
      </w:r>
      <w:proofErr w:type="gramStart"/>
      <w:r w:rsidR="00DE0B08">
        <w:t>checkerboard sampling</w:t>
      </w:r>
      <w:proofErr w:type="gramEnd"/>
      <w:r w:rsidR="00DE0B08">
        <w:t xml:space="preserve"> pattern was chosen to isolate each cell based on an average </w:t>
      </w:r>
      <w:proofErr w:type="spellStart"/>
      <w:r w:rsidR="00DE0B08">
        <w:t>thallus</w:t>
      </w:r>
      <w:proofErr w:type="spellEnd"/>
      <w:r w:rsidR="00DE0B08">
        <w:t xml:space="preserve"> size of 1 cm</w:t>
      </w:r>
      <w:r w:rsidR="00DE0B08" w:rsidRPr="00BF5824">
        <w:rPr>
          <w:vertAlign w:val="superscript"/>
        </w:rPr>
        <w:t>2</w:t>
      </w:r>
      <w:r w:rsidR="00E13BB0">
        <w:t>.</w:t>
      </w:r>
      <w:r w:rsidR="00DE0B08">
        <w:t xml:space="preserve"> </w:t>
      </w:r>
      <w:r w:rsidR="008D6162">
        <w:t xml:space="preserve">Samples were restricted to the northern aspect of the trunk to maximize the abundance of lichen and </w:t>
      </w:r>
      <w:r w:rsidR="008C1E00">
        <w:t>control for the effect of aspect.</w:t>
      </w:r>
      <w:r w:rsidR="00F40F8B">
        <w:t xml:space="preserve"> </w:t>
      </w:r>
    </w:p>
    <w:p w:rsidR="00006C40" w:rsidRDefault="00006C40" w:rsidP="00006C40">
      <w:r>
        <w:tab/>
      </w:r>
      <w:r w:rsidR="00A10BF5">
        <w:t xml:space="preserve">As previous studies by </w:t>
      </w:r>
      <w:proofErr w:type="spellStart"/>
      <w:r w:rsidR="00A10BF5">
        <w:t>Lamit</w:t>
      </w:r>
      <w:proofErr w:type="spellEnd"/>
      <w:r w:rsidR="00A10BF5">
        <w:t xml:space="preserve"> et al. (2011 &amp; 2013) ha</w:t>
      </w:r>
      <w:ins w:id="31" w:author="Hillary Cooper" w:date="2013-11-01T15:11:00Z">
        <w:r w:rsidR="00435A45">
          <w:t xml:space="preserve">ve </w:t>
        </w:r>
      </w:ins>
      <w:del w:id="32" w:author="Hillary Cooper" w:date="2013-11-01T15:11:00Z">
        <w:r w:rsidR="00A10BF5" w:rsidDel="00435A45">
          <w:delText xml:space="preserve">d </w:delText>
        </w:r>
      </w:del>
      <w:r w:rsidR="00A10BF5">
        <w:t xml:space="preserve">shown that bark texture or roughness was a good predictor of lichen composition and that it had an underlying genetic basis, we chose to focus on bark roughness as a predictor of co-occurrence patterns. </w:t>
      </w:r>
      <w:r>
        <w:t>The bark roughness of each tree was observed within the same quadrats used to sample the co-occurrence patterns on each tree</w:t>
      </w:r>
      <w:r w:rsidR="00BA6085">
        <w:t xml:space="preserve"> in both the wild stand and </w:t>
      </w:r>
      <w:r w:rsidR="003A4E1B">
        <w:t xml:space="preserve">the </w:t>
      </w:r>
      <w:r w:rsidR="00BA6085">
        <w:t>common garden</w:t>
      </w:r>
      <w:r>
        <w:t xml:space="preserve">. </w:t>
      </w:r>
      <w:r w:rsidR="00D274FD">
        <w:t xml:space="preserve">Rough bark was defined as any disruption of the outermost </w:t>
      </w:r>
      <w:r w:rsidR="005E51B9">
        <w:t>layer of tissue, which in early stages of growth is typically smooth and white</w:t>
      </w:r>
      <w:r w:rsidR="007D49A1">
        <w:t xml:space="preserve"> (</w:t>
      </w:r>
      <w:proofErr w:type="spellStart"/>
      <w:r w:rsidR="007D49A1">
        <w:t>Lamit</w:t>
      </w:r>
      <w:proofErr w:type="spellEnd"/>
      <w:r w:rsidR="007D49A1">
        <w:t xml:space="preserve"> et al. 2011)</w:t>
      </w:r>
      <w:r w:rsidR="005E51B9">
        <w:t xml:space="preserve">. </w:t>
      </w:r>
      <w:r>
        <w:t>The presence of rough bark was visually assessed within every 1 cm</w:t>
      </w:r>
      <w:r w:rsidRPr="00006C40">
        <w:rPr>
          <w:vertAlign w:val="superscript"/>
        </w:rPr>
        <w:t>2</w:t>
      </w:r>
      <w:r>
        <w:t xml:space="preserve"> cell</w:t>
      </w:r>
      <w:r w:rsidR="007C3944">
        <w:t xml:space="preserve"> (100 cm</w:t>
      </w:r>
      <w:r w:rsidR="007C3944" w:rsidRPr="007C3944">
        <w:rPr>
          <w:vertAlign w:val="superscript"/>
        </w:rPr>
        <w:t>2</w:t>
      </w:r>
      <w:r w:rsidR="007C3944">
        <w:t xml:space="preserve"> total)</w:t>
      </w:r>
      <w:r>
        <w:t xml:space="preserve">. </w:t>
      </w:r>
      <w:r w:rsidR="00AE1B2A">
        <w:t>Thus,</w:t>
      </w:r>
      <w:r w:rsidR="007C3944">
        <w:t xml:space="preserve"> the percent of rough bark was equal to the total number of cells containing rough bark. </w:t>
      </w:r>
    </w:p>
    <w:p w:rsidR="00A34BA6" w:rsidRDefault="00A34BA6" w:rsidP="00A34BA6">
      <w:pPr>
        <w:ind w:firstLine="720"/>
      </w:pPr>
      <w:r>
        <w:t>In the wild stand, two additional tree traits were observed: canopy cover and tree age.</w:t>
      </w:r>
      <w:r w:rsidR="00526DDA">
        <w:t xml:space="preserve"> </w:t>
      </w:r>
      <w:r w:rsidR="0068716B">
        <w:t xml:space="preserve">Percent canopy cover was quantified using a spherical </w:t>
      </w:r>
      <w:proofErr w:type="spellStart"/>
      <w:r w:rsidR="0068716B">
        <w:t>densi</w:t>
      </w:r>
      <w:r w:rsidR="00D95D78">
        <w:t>ometer</w:t>
      </w:r>
      <w:proofErr w:type="spellEnd"/>
      <w:r w:rsidR="00D95D78">
        <w:t xml:space="preserve"> (Fo</w:t>
      </w:r>
      <w:r w:rsidR="0068716B">
        <w:t xml:space="preserve">restry Suppliers, Inc.). </w:t>
      </w:r>
      <w:proofErr w:type="spellStart"/>
      <w:r w:rsidR="0068716B">
        <w:t>Densiometer</w:t>
      </w:r>
      <w:proofErr w:type="spellEnd"/>
      <w:r w:rsidR="0068716B">
        <w:t xml:space="preserve"> readings were taken at 1 m distance from the trunk on the northern side of each tree. </w:t>
      </w:r>
      <w:r w:rsidR="00D95D78">
        <w:t xml:space="preserve">Tree age data was obtained from </w:t>
      </w:r>
      <w:proofErr w:type="spellStart"/>
      <w:r w:rsidR="00D95D78">
        <w:t>Lamit</w:t>
      </w:r>
      <w:proofErr w:type="spellEnd"/>
      <w:r w:rsidR="00D95D78">
        <w:t xml:space="preserve"> et al. 2013. Briefly, tree cores were taken at a height of 1 m using a</w:t>
      </w:r>
      <w:ins w:id="33" w:author="Hillary Cooper" w:date="2013-11-01T13:19:00Z">
        <w:r w:rsidR="00540D75">
          <w:t>n</w:t>
        </w:r>
      </w:ins>
      <w:r w:rsidR="00D95D78">
        <w:t xml:space="preserve"> increment borer (Forestry Suppliers, Inc.). Annual growth rings were counted at 200X magnification using a dissection microscope (Zeiss).</w:t>
      </w:r>
      <w:r w:rsidR="003347DF">
        <w:t xml:space="preserve"> </w:t>
      </w:r>
    </w:p>
    <w:p w:rsidR="005E0008" w:rsidRDefault="00BA6085" w:rsidP="0030682F">
      <w:r>
        <w:tab/>
      </w:r>
    </w:p>
    <w:p w:rsidR="004574F2" w:rsidRPr="004574F2" w:rsidRDefault="004574F2" w:rsidP="0030682F">
      <w:pPr>
        <w:rPr>
          <w:i/>
        </w:rPr>
      </w:pPr>
      <w:r w:rsidRPr="004574F2">
        <w:rPr>
          <w:i/>
        </w:rPr>
        <w:t xml:space="preserve">Network and </w:t>
      </w:r>
      <w:r w:rsidR="00441E37">
        <w:rPr>
          <w:i/>
        </w:rPr>
        <w:t xml:space="preserve">Null-Model Based </w:t>
      </w:r>
      <w:r w:rsidRPr="004574F2">
        <w:rPr>
          <w:i/>
        </w:rPr>
        <w:t>Co-occurrence Modeling</w:t>
      </w:r>
    </w:p>
    <w:p w:rsidR="004574F2" w:rsidRDefault="00FC6C17" w:rsidP="004574F2">
      <w:r>
        <w:tab/>
        <w:t>Stand</w:t>
      </w:r>
      <w:ins w:id="34" w:author="Hillary Cooper" w:date="2013-11-01T13:23:00Z">
        <w:r w:rsidR="00540D75">
          <w:t>-</w:t>
        </w:r>
      </w:ins>
      <w:del w:id="35" w:author="Hillary Cooper" w:date="2013-11-01T13:23:00Z">
        <w:r w:rsidDel="00540D75">
          <w:delText xml:space="preserve"> </w:delText>
        </w:r>
      </w:del>
      <w:r>
        <w:t xml:space="preserve">level dependence network models were generated for both the wild stand and </w:t>
      </w:r>
      <w:r w:rsidR="007D4C62">
        <w:t xml:space="preserve">the </w:t>
      </w:r>
      <w:r w:rsidR="00B12B10">
        <w:t xml:space="preserve">garden using the methods of </w:t>
      </w:r>
      <w:proofErr w:type="spellStart"/>
      <w:r w:rsidR="00B12B10">
        <w:t>Araujo</w:t>
      </w:r>
      <w:proofErr w:type="spellEnd"/>
      <w:r w:rsidR="00B12B10">
        <w:t xml:space="preserve"> et al. (2011). </w:t>
      </w:r>
      <w:r w:rsidR="00BD6CDF">
        <w:t xml:space="preserve">This method uses conditional probability to compare the observed to the expected frequency of co-occurrences between all pairs of species. </w:t>
      </w:r>
      <w:r w:rsidR="00E13F08">
        <w:t>The</w:t>
      </w:r>
      <w:r w:rsidR="00CC4EFA">
        <w:t xml:space="preserve"> method produces </w:t>
      </w:r>
      <w:r w:rsidR="00E13F08">
        <w:t xml:space="preserve">a matrix of </w:t>
      </w:r>
      <w:r w:rsidR="00CC4EFA">
        <w:t xml:space="preserve">statistically significant </w:t>
      </w:r>
      <w:r w:rsidR="00E13F08">
        <w:t xml:space="preserve">dependency values </w:t>
      </w:r>
      <w:r w:rsidR="00CC4EFA">
        <w:t xml:space="preserve">for each dataset. </w:t>
      </w:r>
      <w:r w:rsidR="00742621">
        <w:t xml:space="preserve">Here it is important to note that each dependency value is the probability of co-occurrence relative to the probability of </w:t>
      </w:r>
      <w:r w:rsidR="00B60E52">
        <w:t>occurrence</w:t>
      </w:r>
      <w:r w:rsidR="00742621">
        <w:t xml:space="preserve"> across the entire sample, and, therefore, </w:t>
      </w:r>
      <w:r w:rsidR="006F11B4">
        <w:t xml:space="preserve">it </w:t>
      </w:r>
      <w:r w:rsidR="00742621">
        <w:t xml:space="preserve">can produce </w:t>
      </w:r>
      <w:commentRangeStart w:id="36"/>
      <w:r w:rsidR="00742621">
        <w:t>two different values for each species pair</w:t>
      </w:r>
      <w:commentRangeEnd w:id="36"/>
      <w:r w:rsidR="00540D75">
        <w:rPr>
          <w:rStyle w:val="CommentReference"/>
          <w:vanish/>
        </w:rPr>
        <w:commentReference w:id="36"/>
      </w:r>
      <w:r w:rsidR="00742621">
        <w:t xml:space="preserve">. </w:t>
      </w:r>
      <w:r w:rsidR="0009550D">
        <w:t>The result is a matrix that defines a network of significant relationships between species based on the degree to which they occur with or without another species</w:t>
      </w:r>
      <w:ins w:id="37" w:author="Hillary Cooper" w:date="2013-11-01T13:25:00Z">
        <w:r w:rsidR="00540D75">
          <w:t>,</w:t>
        </w:r>
      </w:ins>
      <w:r w:rsidR="00BD20F4">
        <w:t xml:space="preserve"> relative to that species occurring at all</w:t>
      </w:r>
      <w:r w:rsidR="0009550D">
        <w:t xml:space="preserve">. </w:t>
      </w:r>
    </w:p>
    <w:p w:rsidR="00891198" w:rsidRDefault="0009550D" w:rsidP="004574F2">
      <w:r>
        <w:tab/>
      </w:r>
      <w:r w:rsidR="002B0624">
        <w:t xml:space="preserve"> </w:t>
      </w:r>
      <w:r w:rsidR="00562DA0">
        <w:t xml:space="preserve">To explore the tree level patterns that contribute to the stand level network structure, we conducted null-model based co-occurrence analysis. </w:t>
      </w:r>
      <w:r w:rsidR="00753002">
        <w:t>We used St</w:t>
      </w:r>
      <w:r w:rsidR="00213B52">
        <w:t>one and Roberts (1991) C-score (</w:t>
      </w:r>
      <w:r w:rsidR="00213B52" w:rsidRPr="00F25112">
        <w:rPr>
          <w:i/>
        </w:rPr>
        <w:t xml:space="preserve">C-Score </w:t>
      </w:r>
      <w:r w:rsidR="00213B52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STIXGeneral" w:hAnsi="STIXGeneral" w:cs="STIXGeneral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STIXGeneral" w:hAnsi="STIXGeneral" w:cs="STIXGeneral"/>
                  </w:rPr>
                  <m:t>j</m:t>
                </m:r>
              </m:sub>
              <m:sup>
                <m:r>
                  <w:rPr>
                    <w:rFonts w:ascii="STIXGeneral" w:hAnsi="STIXGeneral" w:cs="STIXGeneral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STIXGeneral" w:hAnsi="STIXGeneral" w:cs="STIXGeneral"/>
                      </w:rPr>
                      <m:t>r</m:t>
                    </m:r>
                  </m:e>
                  <m:sub>
                    <m:r>
                      <w:rPr>
                        <w:rFonts w:ascii="STIXGeneral" w:hAnsi="STIXGeneral" w:cs="STIXGeneral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STIXGeneral" w:hAnsi="STIXGeneral" w:cs="STIXGeneral"/>
                  </w:rPr>
                  <m:t>S</m:t>
                </m:r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STIXGeneral" w:hAnsi="STIXGeneral" w:cs="STIXGeneral"/>
                      </w:rPr>
                      <m:t>r</m:t>
                    </m:r>
                  </m:e>
                  <m:sub>
                    <m:r>
                      <w:rPr>
                        <w:rFonts w:ascii="STIXGeneral" w:hAnsi="STIXGeneral" w:cs="STIXGeneral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STIXGeneral" w:hAnsi="STIXGeneral" w:cs="STIXGeneral"/>
                  </w:rPr>
                  <m:t>S</m:t>
                </m:r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STIXGeneral" w:hAnsi="STIXGeneral" w:cs="STIXGeneral"/>
              </w:rPr>
              <m:t>n</m:t>
            </m:r>
          </m:den>
        </m:f>
      </m:oMath>
      <w:r w:rsidR="00213B52">
        <w:t xml:space="preserve">, where </w:t>
      </w:r>
      <w:r w:rsidR="00213B52" w:rsidRPr="00213B52">
        <w:rPr>
          <w:i/>
        </w:rPr>
        <w:t>r</w:t>
      </w:r>
      <w:r w:rsidR="00213B52">
        <w:t xml:space="preserve"> is the total number of occurrences for a species and </w:t>
      </w:r>
      <w:r w:rsidR="00213B52" w:rsidRPr="00213B52">
        <w:rPr>
          <w:i/>
        </w:rPr>
        <w:t>S</w:t>
      </w:r>
      <w:r w:rsidR="00213B52">
        <w:t xml:space="preserve"> is the number of co-occurrences of species </w:t>
      </w:r>
      <w:proofErr w:type="spellStart"/>
      <w:r w:rsidR="00213B52" w:rsidRPr="00213B52">
        <w:rPr>
          <w:i/>
        </w:rPr>
        <w:t>i</w:t>
      </w:r>
      <w:proofErr w:type="spellEnd"/>
      <w:r w:rsidR="00213B52">
        <w:t xml:space="preserve"> and </w:t>
      </w:r>
      <w:r w:rsidR="00213B52" w:rsidRPr="00213B52">
        <w:rPr>
          <w:i/>
        </w:rPr>
        <w:t>j</w:t>
      </w:r>
      <w:r w:rsidR="00213B52">
        <w:t xml:space="preserve"> for all </w:t>
      </w:r>
      <w:r w:rsidR="00213B52" w:rsidRPr="00213B52">
        <w:rPr>
          <w:i/>
        </w:rPr>
        <w:t>n</w:t>
      </w:r>
      <w:r w:rsidR="00213B52">
        <w:t xml:space="preserve"> species)</w:t>
      </w:r>
      <w:r w:rsidR="00C53F16">
        <w:t xml:space="preserve">. </w:t>
      </w:r>
      <w:r w:rsidR="00697135">
        <w:t xml:space="preserve">A Standardized Effect Size </w:t>
      </w:r>
      <w:r w:rsidR="004F16E7">
        <w:t>(</w:t>
      </w:r>
      <w:commentRangeStart w:id="38"/>
      <w:r w:rsidR="004F16E7" w:rsidRPr="00C46D04">
        <w:rPr>
          <w:i/>
        </w:rPr>
        <w:t>SES</w:t>
      </w:r>
      <w:r w:rsidR="00C46D04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STIXGeneral" w:hAnsi="STIXGeneral" w:cs="STIXGeneral"/>
                      </w:rPr>
                      <m:t>x</m:t>
                    </m:r>
                  </m:e>
                  <m:sub>
                    <m:r>
                      <w:rPr>
                        <w:rFonts w:ascii="STIXGeneral" w:hAnsi="STIXGeneral" w:cs="STIXGeneral"/>
                      </w:rPr>
                      <m:t>obs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STIXGeneral" w:hAnsi="STIXGeneral" w:cs="STIXGeneral"/>
                      </w:rPr>
                      <m:t>x</m:t>
                    </m:r>
                  </m:e>
                  <m:sub>
                    <m:r>
                      <w:rPr>
                        <w:rFonts w:ascii="STIXGeneral" w:hAnsi="STIXGeneral" w:cs="STIXGeneral"/>
                      </w:rPr>
                      <m:t>sim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</m:e>
            </m:bar>
          </m:num>
          <m:den>
            <w:proofErr w:type="gramStart"/>
            <m:r>
              <w:rPr>
                <w:rFonts w:ascii="STIXGeneral" w:hAnsi="STIXGeneral" w:cs="STIXGeneral"/>
              </w:rPr>
              <m:t>sd</m:t>
            </m:r>
            <m:r>
              <w:rPr>
                <w:rFonts w:ascii="Cambria Math" w:hAnsi="Cambria Math"/>
              </w:rPr>
              <m:t>(</m:t>
            </m:r>
            <w:proofErr w:type="gramEnd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STIXGeneral" w:hAnsi="STIXGeneral" w:cs="STIXGeneral"/>
                  </w:rPr>
                  <m:t>x</m:t>
                </m:r>
              </m:e>
              <m:sub>
                <m:r>
                  <w:rPr>
                    <w:rFonts w:ascii="STIXGeneral" w:hAnsi="STIXGeneral" w:cs="STIXGeneral"/>
                  </w:rPr>
                  <m:t>sim</m:t>
                </m:r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="004F16E7">
        <w:t>)</w:t>
      </w:r>
      <w:commentRangeEnd w:id="38"/>
      <w:r w:rsidR="00435A45">
        <w:rPr>
          <w:rStyle w:val="CommentReference"/>
          <w:vanish/>
        </w:rPr>
        <w:commentReference w:id="38"/>
      </w:r>
      <w:r w:rsidR="004F16E7">
        <w:t xml:space="preserve"> </w:t>
      </w:r>
      <w:r w:rsidR="00697135">
        <w:t xml:space="preserve">was then calculated for each tree </w:t>
      </w:r>
      <w:r w:rsidR="004F16E7">
        <w:t xml:space="preserve">by standardizing the observed </w:t>
      </w:r>
      <w:r w:rsidR="00936A00">
        <w:t>C-score with C-scores for co-occurrence matrices generated by permuting the matrices so that species totals were preserved (</w:t>
      </w:r>
      <w:proofErr w:type="spellStart"/>
      <w:r w:rsidR="00936A00">
        <w:t>Gotelli</w:t>
      </w:r>
      <w:proofErr w:type="spellEnd"/>
      <w:r w:rsidR="00936A00">
        <w:t xml:space="preserve"> 2002). </w:t>
      </w:r>
      <w:r w:rsidR="00BF11B2">
        <w:t xml:space="preserve">Thus, the SES is a measure of the observed co-occurrence patterns relative to co-occurrence patterns </w:t>
      </w:r>
      <w:r w:rsidR="00A56037">
        <w:t xml:space="preserve">due to chance. </w:t>
      </w:r>
    </w:p>
    <w:p w:rsidR="00891198" w:rsidRDefault="00891198" w:rsidP="004574F2"/>
    <w:p w:rsidR="004574F2" w:rsidRPr="004574F2" w:rsidRDefault="004574F2" w:rsidP="004574F2">
      <w:pPr>
        <w:rPr>
          <w:i/>
        </w:rPr>
      </w:pPr>
      <w:r w:rsidRPr="004574F2">
        <w:rPr>
          <w:i/>
        </w:rPr>
        <w:t>Statistical Analyses</w:t>
      </w:r>
      <w:r w:rsidR="009175E6">
        <w:rPr>
          <w:i/>
        </w:rPr>
        <w:t xml:space="preserve"> and Software</w:t>
      </w:r>
    </w:p>
    <w:p w:rsidR="00A83CEE" w:rsidRDefault="00F90E94" w:rsidP="00F90E94">
      <w:r>
        <w:tab/>
      </w:r>
      <w:r w:rsidR="00CB7DDE">
        <w:t>We used a</w:t>
      </w:r>
      <w:r>
        <w:t xml:space="preserve"> combination of </w:t>
      </w:r>
      <w:proofErr w:type="spellStart"/>
      <w:r>
        <w:t>univariate</w:t>
      </w:r>
      <w:proofErr w:type="spellEnd"/>
      <w:r>
        <w:t xml:space="preserve"> and multivariate statistical tests</w:t>
      </w:r>
      <w:r w:rsidR="00CA7BBC">
        <w:t xml:space="preserve">. </w:t>
      </w:r>
      <w:r w:rsidR="00E85417">
        <w:t>A correlation test with Pearson</w:t>
      </w:r>
      <w:r w:rsidR="00722D34">
        <w:t>’</w:t>
      </w:r>
      <w:r w:rsidR="00E85417">
        <w:t>s r was used to test for the correlation between the wild and common garden networks. L</w:t>
      </w:r>
      <w:r w:rsidR="00EE12BA">
        <w:t xml:space="preserve">inear regression and Analysis of Variance (ANOVA) were used to test for the effects of </w:t>
      </w:r>
      <w:r w:rsidR="00760FD4">
        <w:t xml:space="preserve">tree age, canopy cover, </w:t>
      </w:r>
      <w:r w:rsidR="00EE12BA">
        <w:t>bark rough</w:t>
      </w:r>
      <w:r w:rsidR="00760FD4">
        <w:t>ness and genotype on SES values</w:t>
      </w:r>
      <w:r w:rsidR="00EE12BA">
        <w:t xml:space="preserve">. </w:t>
      </w:r>
      <w:r w:rsidR="00E85417">
        <w:t xml:space="preserve">A </w:t>
      </w:r>
      <w:r w:rsidR="0014206F">
        <w:t xml:space="preserve">permutation based </w:t>
      </w:r>
      <w:r w:rsidR="00760FD4">
        <w:t>Mantel Test was used to test for the effect of spatial distance</w:t>
      </w:r>
      <w:r w:rsidR="002125B7">
        <w:t xml:space="preserve"> on SES values (Mantel 1957).</w:t>
      </w:r>
      <w:r w:rsidR="0014206F">
        <w:t xml:space="preserve"> </w:t>
      </w:r>
      <w:r w:rsidR="00E85417">
        <w:t>A</w:t>
      </w:r>
      <w:r w:rsidR="00A83CEE">
        <w:t xml:space="preserve"> vector analysis was used to assess the relationship between community composition and SES values in the common garden. </w:t>
      </w:r>
    </w:p>
    <w:p w:rsidR="00FA559B" w:rsidRDefault="00FA559B" w:rsidP="00F90E94">
      <w:r>
        <w:tab/>
      </w:r>
      <w:r w:rsidR="009175E6">
        <w:t>All modeling and analyses were conducted using the R statistical programming language</w:t>
      </w:r>
      <w:r w:rsidR="009F015E">
        <w:t xml:space="preserve"> (</w:t>
      </w:r>
      <w:r w:rsidR="001B5E5A">
        <w:t xml:space="preserve">v3.0, </w:t>
      </w:r>
      <w:r w:rsidR="009F015E">
        <w:t>R Development Core Team</w:t>
      </w:r>
      <w:r w:rsidR="001B5E5A">
        <w:t xml:space="preserve"> 2013</w:t>
      </w:r>
      <w:r w:rsidR="009F015E">
        <w:t>)</w:t>
      </w:r>
      <w:r w:rsidR="009175E6">
        <w:t xml:space="preserve">. The methods of </w:t>
      </w:r>
      <w:proofErr w:type="spellStart"/>
      <w:r w:rsidR="009175E6">
        <w:t>Araujo</w:t>
      </w:r>
      <w:proofErr w:type="spellEnd"/>
      <w:r w:rsidR="009175E6">
        <w:t xml:space="preserve"> et al. </w:t>
      </w:r>
      <w:r w:rsidR="00E6526A">
        <w:t>(</w:t>
      </w:r>
      <w:r w:rsidR="009175E6">
        <w:t>2011</w:t>
      </w:r>
      <w:r w:rsidR="00E6526A">
        <w:t>)</w:t>
      </w:r>
      <w:r w:rsidR="009175E6">
        <w:t xml:space="preserve"> were implemented </w:t>
      </w:r>
      <w:r w:rsidR="009175E6" w:rsidRPr="009175E6">
        <w:rPr>
          <w:i/>
        </w:rPr>
        <w:t>de novo</w:t>
      </w:r>
      <w:r w:rsidR="009175E6">
        <w:rPr>
          <w:i/>
        </w:rPr>
        <w:t xml:space="preserve"> </w:t>
      </w:r>
      <w:r w:rsidR="009175E6">
        <w:t>(see Supplementary Materials)</w:t>
      </w:r>
      <w:r w:rsidR="00E2004A">
        <w:t xml:space="preserve"> and the </w:t>
      </w:r>
      <w:proofErr w:type="spellStart"/>
      <w:r w:rsidR="00E2004A" w:rsidRPr="00E2004A">
        <w:rPr>
          <w:i/>
        </w:rPr>
        <w:t>sna</w:t>
      </w:r>
      <w:proofErr w:type="spellEnd"/>
      <w:r w:rsidR="00E2004A">
        <w:t xml:space="preserve"> package was used for network analyses and plotting (Butts et al</w:t>
      </w:r>
      <w:r w:rsidR="00CF229D">
        <w:t>.</w:t>
      </w:r>
      <w:r w:rsidR="00E2004A">
        <w:t xml:space="preserve"> 2010).</w:t>
      </w:r>
      <w:r w:rsidR="00CF229D">
        <w:t xml:space="preserve"> </w:t>
      </w:r>
      <w:r w:rsidR="009175E6">
        <w:t xml:space="preserve">The </w:t>
      </w:r>
      <w:r w:rsidR="009175E6" w:rsidRPr="009175E6">
        <w:rPr>
          <w:i/>
        </w:rPr>
        <w:t>vegan</w:t>
      </w:r>
      <w:r w:rsidR="009175E6">
        <w:t xml:space="preserve"> package was used for all co-occurrence modeling</w:t>
      </w:r>
      <w:r w:rsidR="00BF3AA9">
        <w:t xml:space="preserve"> and multivariate analyses</w:t>
      </w:r>
      <w:r w:rsidR="009175E6">
        <w:t xml:space="preserve">. </w:t>
      </w:r>
      <w:r w:rsidR="008D5EDF">
        <w:t xml:space="preserve">To conduct the SEM we used the model fitting and test procedures in the </w:t>
      </w:r>
      <w:proofErr w:type="spellStart"/>
      <w:proofErr w:type="gramStart"/>
      <w:r w:rsidR="008D5EDF" w:rsidRPr="007315A5">
        <w:rPr>
          <w:i/>
        </w:rPr>
        <w:t>sem</w:t>
      </w:r>
      <w:proofErr w:type="spellEnd"/>
      <w:proofErr w:type="gramEnd"/>
      <w:r w:rsidR="008D5EDF">
        <w:t xml:space="preserve"> package (Fox et al. 2013).</w:t>
      </w:r>
    </w:p>
    <w:p w:rsidR="009175E6" w:rsidRDefault="009175E6" w:rsidP="00F90E94"/>
    <w:p w:rsidR="009F69E1" w:rsidRPr="007D544B" w:rsidRDefault="00CB7E0C" w:rsidP="004F4AE3">
      <w:pPr>
        <w:rPr>
          <w:b/>
        </w:rPr>
      </w:pPr>
      <w:r w:rsidRPr="004F4AE3">
        <w:rPr>
          <w:b/>
        </w:rPr>
        <w:t>Results</w:t>
      </w:r>
    </w:p>
    <w:p w:rsidR="00CC22CB" w:rsidRPr="00CC22CB" w:rsidRDefault="00CC22CB" w:rsidP="009F5AE1">
      <w:pPr>
        <w:ind w:firstLine="720"/>
      </w:pPr>
      <w:r>
        <w:t xml:space="preserve">A total of </w:t>
      </w:r>
      <w:commentRangeStart w:id="39"/>
      <w:r>
        <w:t>7.1 cm</w:t>
      </w:r>
      <w:r w:rsidRPr="00CC22CB">
        <w:rPr>
          <w:vertAlign w:val="superscript"/>
        </w:rPr>
        <w:t>2</w:t>
      </w:r>
      <w:r>
        <w:t xml:space="preserve"> </w:t>
      </w:r>
      <w:commentRangeEnd w:id="39"/>
      <w:r w:rsidR="00B36E40">
        <w:rPr>
          <w:rStyle w:val="CommentReference"/>
          <w:vanish/>
        </w:rPr>
        <w:commentReference w:id="39"/>
      </w:r>
      <w:r>
        <w:t xml:space="preserve">of tree surface was surveyed across the wild and common garden stands. </w:t>
      </w:r>
      <w:r w:rsidR="002548ED">
        <w:t>In the wild stand t</w:t>
      </w:r>
      <w:r w:rsidR="00DB0933">
        <w:t xml:space="preserve">he most abundant lichen, </w:t>
      </w:r>
      <w:r w:rsidR="00DB0933" w:rsidRPr="00DB0933">
        <w:rPr>
          <w:i/>
        </w:rPr>
        <w:t xml:space="preserve">X. </w:t>
      </w:r>
      <w:proofErr w:type="spellStart"/>
      <w:r w:rsidR="00DB0933" w:rsidRPr="00DB0933">
        <w:rPr>
          <w:i/>
        </w:rPr>
        <w:t>galericulata</w:t>
      </w:r>
      <w:proofErr w:type="spellEnd"/>
      <w:r w:rsidR="00DB0933">
        <w:t>, h</w:t>
      </w:r>
      <w:r w:rsidR="00F70E10">
        <w:t xml:space="preserve">ad an average occurrence of 57%, </w:t>
      </w:r>
      <w:r w:rsidR="007A0349">
        <w:t xml:space="preserve">with </w:t>
      </w:r>
      <w:r w:rsidR="00F70E10">
        <w:t xml:space="preserve">the next most abundant species, </w:t>
      </w:r>
      <w:r w:rsidR="00F70E10" w:rsidRPr="00F70E10">
        <w:rPr>
          <w:i/>
        </w:rPr>
        <w:t xml:space="preserve">C. </w:t>
      </w:r>
      <w:proofErr w:type="spellStart"/>
      <w:r w:rsidR="00F70E10" w:rsidRPr="00F70E10">
        <w:rPr>
          <w:i/>
        </w:rPr>
        <w:t>subdeflexa</w:t>
      </w:r>
      <w:proofErr w:type="spellEnd"/>
      <w:r w:rsidR="00F70E10">
        <w:t xml:space="preserve">, </w:t>
      </w:r>
      <w:r w:rsidR="00544391">
        <w:t xml:space="preserve">having an average occurrence of 10.5%. All other species in the wild stand occurred at frequencies of 2% or less. </w:t>
      </w:r>
    </w:p>
    <w:p w:rsidR="00540D75" w:rsidRDefault="003A6BA8" w:rsidP="00540D75">
      <w:pPr>
        <w:ind w:firstLine="720"/>
      </w:pPr>
      <w:commentRangeStart w:id="40"/>
      <w:r>
        <w:t xml:space="preserve">The lichen community </w:t>
      </w:r>
      <w:r w:rsidR="00F96B04">
        <w:t xml:space="preserve">exhibited </w:t>
      </w:r>
      <w:r w:rsidR="00CB7E0C">
        <w:t xml:space="preserve">network structure that was </w:t>
      </w:r>
      <w:r w:rsidR="00D1155D">
        <w:t xml:space="preserve">similar </w:t>
      </w:r>
      <w:r w:rsidR="00452AF7">
        <w:t>between the wild stand and the common garden</w:t>
      </w:r>
      <w:r w:rsidR="00CB7E0C">
        <w:t>.</w:t>
      </w:r>
      <w:r w:rsidR="00F538C5">
        <w:t xml:space="preserve"> </w:t>
      </w:r>
      <w:r w:rsidR="00D1155D">
        <w:t xml:space="preserve">Significant species dependency </w:t>
      </w:r>
      <w:r w:rsidR="00772D6A">
        <w:t xml:space="preserve">network </w:t>
      </w:r>
      <w:r w:rsidR="00D1155D">
        <w:t>structure was observed for both the wild stand an</w:t>
      </w:r>
      <w:r w:rsidR="00FC5DE5">
        <w:t>d the common garden (Fig. 1a,</w:t>
      </w:r>
      <w:r w:rsidR="00FE7693">
        <w:t>b</w:t>
      </w:r>
      <w:r w:rsidR="00D1155D">
        <w:t xml:space="preserve">). </w:t>
      </w:r>
      <w:commentRangeEnd w:id="40"/>
      <w:r w:rsidR="00540D75">
        <w:rPr>
          <w:rStyle w:val="CommentReference"/>
          <w:vanish/>
        </w:rPr>
        <w:commentReference w:id="40"/>
      </w:r>
      <w:r w:rsidR="009931E4">
        <w:t xml:space="preserve">Dependency </w:t>
      </w:r>
      <w:r w:rsidR="00E85417">
        <w:t>value</w:t>
      </w:r>
      <w:r w:rsidR="009931E4">
        <w:t>s that were non-zero in either network were highly correlated (r = 0.64, P &lt;&lt; 0.0001</w:t>
      </w:r>
      <w:r w:rsidR="00CE74E6">
        <w:t>; Fig. 1c</w:t>
      </w:r>
      <w:r w:rsidR="009931E4">
        <w:t>)</w:t>
      </w:r>
      <w:r w:rsidR="00CE74E6">
        <w:t>.</w:t>
      </w:r>
      <w:r w:rsidR="00E85417">
        <w:t xml:space="preserve"> </w:t>
      </w:r>
      <w:r w:rsidR="004E3D51">
        <w:t xml:space="preserve">The most notable difference between the two networks was the increase </w:t>
      </w:r>
      <w:r w:rsidR="00441245">
        <w:t xml:space="preserve">chance in the connections of </w:t>
      </w:r>
      <w:proofErr w:type="spellStart"/>
      <w:r w:rsidR="00441245" w:rsidRPr="00441245">
        <w:rPr>
          <w:i/>
        </w:rPr>
        <w:t>Lecanora</w:t>
      </w:r>
      <w:proofErr w:type="spellEnd"/>
      <w:r w:rsidR="00441245" w:rsidRPr="00441245">
        <w:rPr>
          <w:i/>
        </w:rPr>
        <w:t xml:space="preserve"> </w:t>
      </w:r>
      <w:r w:rsidR="00441245">
        <w:t xml:space="preserve">sp. </w:t>
      </w:r>
      <w:r w:rsidR="009C4E2A" w:rsidRPr="009C4E2A">
        <w:t>(</w:t>
      </w:r>
      <w:r w:rsidR="009C4E2A">
        <w:t>Fig. 1d</w:t>
      </w:r>
      <w:r w:rsidR="009C4E2A" w:rsidRPr="009C4E2A">
        <w:t>)</w:t>
      </w:r>
      <w:r w:rsidR="009C4E2A">
        <w:t xml:space="preserve">. </w:t>
      </w:r>
    </w:p>
    <w:p w:rsidR="00965A30" w:rsidRDefault="00CB7E0C" w:rsidP="002D1F9B">
      <w:pPr>
        <w:ind w:firstLine="720"/>
      </w:pPr>
      <w:r>
        <w:t>In the wild</w:t>
      </w:r>
      <w:r w:rsidR="00E262C6">
        <w:t xml:space="preserve"> stand</w:t>
      </w:r>
      <w:r>
        <w:t xml:space="preserve">, </w:t>
      </w:r>
      <w:ins w:id="41" w:author="Hillary Cooper" w:date="2013-11-01T13:23:00Z">
        <w:r w:rsidR="00540D75">
          <w:t xml:space="preserve">bark </w:t>
        </w:r>
      </w:ins>
      <w:r>
        <w:t>roughness was the prima</w:t>
      </w:r>
      <w:r w:rsidR="00732868">
        <w:t>ry driver of network structure.</w:t>
      </w:r>
      <w:r>
        <w:t xml:space="preserve"> </w:t>
      </w:r>
      <w:r w:rsidR="002F31B6">
        <w:t>First, trees varied in significance and magnitude of their SES values</w:t>
      </w:r>
      <w:r w:rsidR="00D5427A">
        <w:t>, which were all negative or equal to zero</w:t>
      </w:r>
      <w:r w:rsidR="002F31B6">
        <w:t xml:space="preserve"> (Supplementary Materials, Table 1). </w:t>
      </w:r>
      <w:r w:rsidR="000E422F">
        <w:t>Second, b</w:t>
      </w:r>
      <w:r w:rsidR="00174D5A">
        <w:t>ark r</w:t>
      </w:r>
      <w:r w:rsidR="00BB2236">
        <w:t xml:space="preserve">oughness </w:t>
      </w:r>
      <w:r w:rsidR="00AF0922">
        <w:t xml:space="preserve">had </w:t>
      </w:r>
      <w:r w:rsidR="00930754">
        <w:t>a strong, significant effect on SES magnitude (</w:t>
      </w:r>
      <w:r w:rsidR="00DC1B10">
        <w:t>R</w:t>
      </w:r>
      <w:r w:rsidR="00DC1B10" w:rsidRPr="00DC1B10">
        <w:rPr>
          <w:vertAlign w:val="superscript"/>
        </w:rPr>
        <w:t>2</w:t>
      </w:r>
      <w:r w:rsidR="00DC1B10">
        <w:rPr>
          <w:vertAlign w:val="superscript"/>
        </w:rPr>
        <w:t xml:space="preserve"> </w:t>
      </w:r>
      <w:r w:rsidR="00DC1B10">
        <w:t>= 0.</w:t>
      </w:r>
      <w:r w:rsidR="00F77DFC">
        <w:t>29. P = 0.027</w:t>
      </w:r>
      <w:r w:rsidR="00403AAB">
        <w:t>; Fig. 2</w:t>
      </w:r>
      <w:r w:rsidR="001E3A90">
        <w:t>)</w:t>
      </w:r>
      <w:r w:rsidR="003F4107">
        <w:t xml:space="preserve">. Third, </w:t>
      </w:r>
      <w:r w:rsidR="0004235A">
        <w:t>n</w:t>
      </w:r>
      <w:r w:rsidR="00C15120">
        <w:t xml:space="preserve">either </w:t>
      </w:r>
      <w:r w:rsidR="000A093C">
        <w:t xml:space="preserve">tree </w:t>
      </w:r>
      <w:r w:rsidR="001E3A90">
        <w:t xml:space="preserve">age </w:t>
      </w:r>
      <w:r w:rsidR="000A093C">
        <w:t xml:space="preserve">nor </w:t>
      </w:r>
      <w:r w:rsidR="001E3A90">
        <w:t xml:space="preserve">geographic distance </w:t>
      </w:r>
      <w:r w:rsidR="009F0525">
        <w:t xml:space="preserve">had </w:t>
      </w:r>
      <w:r w:rsidR="00F06C20">
        <w:t>a significant effect</w:t>
      </w:r>
      <w:r w:rsidR="00F63432">
        <w:t xml:space="preserve"> on SES</w:t>
      </w:r>
      <w:r w:rsidR="00965A30">
        <w:t>.</w:t>
      </w:r>
      <w:r w:rsidR="00B44661">
        <w:t xml:space="preserve"> </w:t>
      </w:r>
    </w:p>
    <w:p w:rsidR="00965A30" w:rsidRDefault="00FA22F2" w:rsidP="0046630C">
      <w:pPr>
        <w:ind w:firstLine="720"/>
        <w:rPr>
          <w:ins w:id="42" w:author="Hillary Cooper" w:date="2013-11-01T13:27:00Z"/>
        </w:rPr>
      </w:pPr>
      <w:r>
        <w:t>In the common garden</w:t>
      </w:r>
      <w:r w:rsidR="00CB7E0C">
        <w:t>,</w:t>
      </w:r>
      <w:r>
        <w:t xml:space="preserve"> where the effect of environmental variation was controlled, genotype was an important factor contributing to network structure.</w:t>
      </w:r>
      <w:r w:rsidR="00CB7E0C">
        <w:t xml:space="preserve"> </w:t>
      </w:r>
      <w:r>
        <w:t xml:space="preserve">Genotype </w:t>
      </w:r>
      <w:r w:rsidR="00724593">
        <w:t>significantly affected the SES of each tree (</w:t>
      </w:r>
      <w:r w:rsidR="00FA73BC">
        <w:t>R</w:t>
      </w:r>
      <w:r w:rsidR="00FA73BC" w:rsidRPr="00FA73BC">
        <w:rPr>
          <w:vertAlign w:val="superscript"/>
        </w:rPr>
        <w:t>2</w:t>
      </w:r>
      <w:r w:rsidR="00FA73BC">
        <w:t xml:space="preserve"> = 0.65, </w:t>
      </w:r>
      <w:r w:rsidR="00724593">
        <w:t>P = 0.046</w:t>
      </w:r>
      <w:r w:rsidR="00030AFE">
        <w:t>, Fig. 3</w:t>
      </w:r>
      <w:r w:rsidR="00217286">
        <w:t>a</w:t>
      </w:r>
      <w:r w:rsidR="00030AFE">
        <w:t>).</w:t>
      </w:r>
      <w:r w:rsidR="00217286">
        <w:t xml:space="preserve"> The SES value was also highly correlated with community composition (R</w:t>
      </w:r>
      <w:r w:rsidR="00217286" w:rsidRPr="005C6B90">
        <w:rPr>
          <w:vertAlign w:val="superscript"/>
        </w:rPr>
        <w:t>2</w:t>
      </w:r>
      <w:r w:rsidR="00217286">
        <w:t xml:space="preserve"> = 0.71, P &lt; 0.001, Fig. 3b). </w:t>
      </w:r>
    </w:p>
    <w:p w:rsidR="00540D75" w:rsidRDefault="00540D75" w:rsidP="0046630C">
      <w:pPr>
        <w:numPr>
          <w:ins w:id="43" w:author="Hillary Cooper" w:date="2013-11-01T13:27:00Z"/>
        </w:numPr>
        <w:ind w:firstLine="720"/>
      </w:pPr>
      <w:ins w:id="44" w:author="Hillary Cooper" w:date="2013-11-01T13:27:00Z">
        <w:r>
          <w:t xml:space="preserve">Present the garden results first, since this is the bulk of the support for your main hypothesis – that genetic variation in a foundation </w:t>
        </w:r>
        <w:proofErr w:type="gramStart"/>
        <w:r>
          <w:t>sp</w:t>
        </w:r>
        <w:proofErr w:type="gramEnd"/>
        <w:r>
          <w:t xml:space="preserve"> can influence network structure (and you present this finding first in discussion)</w:t>
        </w:r>
      </w:ins>
    </w:p>
    <w:p w:rsidR="0046630C" w:rsidRDefault="0046630C" w:rsidP="0046630C">
      <w:pPr>
        <w:ind w:firstLine="720"/>
      </w:pPr>
    </w:p>
    <w:p w:rsidR="00CB7E0C" w:rsidRPr="004F4AE3" w:rsidRDefault="00CB7E0C" w:rsidP="004F4AE3">
      <w:pPr>
        <w:rPr>
          <w:b/>
        </w:rPr>
      </w:pPr>
      <w:r w:rsidRPr="004F4AE3">
        <w:rPr>
          <w:b/>
        </w:rPr>
        <w:t>Discussion</w:t>
      </w:r>
    </w:p>
    <w:p w:rsidR="005D6337" w:rsidRDefault="00A35F74" w:rsidP="00D56317">
      <w:pPr>
        <w:rPr>
          <w:ins w:id="45" w:author="Hillary Cooper" w:date="2013-11-01T13:29:00Z"/>
        </w:rPr>
      </w:pPr>
      <w:r>
        <w:tab/>
      </w:r>
      <w:r w:rsidR="008C76B3">
        <w:t xml:space="preserve">These findings support the </w:t>
      </w:r>
      <w:r>
        <w:t xml:space="preserve">hypothesis </w:t>
      </w:r>
      <w:r w:rsidR="008C76B3">
        <w:t xml:space="preserve">that </w:t>
      </w:r>
      <w:r>
        <w:t xml:space="preserve">genotypic variation </w:t>
      </w:r>
      <w:r w:rsidR="000870ED">
        <w:t xml:space="preserve">in a foundation species </w:t>
      </w:r>
      <w:r w:rsidR="003A4475">
        <w:t xml:space="preserve">can </w:t>
      </w:r>
      <w:commentRangeStart w:id="46"/>
      <w:r w:rsidR="003A4475">
        <w:t xml:space="preserve">contribute </w:t>
      </w:r>
      <w:commentRangeEnd w:id="46"/>
      <w:r w:rsidR="00540D75">
        <w:rPr>
          <w:rStyle w:val="CommentReference"/>
          <w:vanish/>
        </w:rPr>
        <w:commentReference w:id="46"/>
      </w:r>
      <w:r w:rsidR="003A4475">
        <w:t xml:space="preserve">to </w:t>
      </w:r>
      <w:r w:rsidR="00F479B5">
        <w:t>the structure of a network of interacting species</w:t>
      </w:r>
      <w:r w:rsidR="008C76B3">
        <w:t xml:space="preserve">. </w:t>
      </w:r>
      <w:r w:rsidR="006A7354">
        <w:t xml:space="preserve">Several lines of evidence </w:t>
      </w:r>
      <w:r w:rsidR="00B44281">
        <w:t>support this conclusion. First, t</w:t>
      </w:r>
      <w:r w:rsidR="00012D43">
        <w:t>he wild stand showed significant dependency network structure</w:t>
      </w:r>
      <w:r w:rsidR="00A67BBB">
        <w:t xml:space="preserve"> (Fig. 1a)</w:t>
      </w:r>
      <w:r w:rsidR="0004489A">
        <w:t>;</w:t>
      </w:r>
      <w:r w:rsidR="00D013CD">
        <w:t xml:space="preserve"> </w:t>
      </w:r>
      <w:commentRangeStart w:id="47"/>
      <w:r w:rsidR="00D013CD">
        <w:t>and t</w:t>
      </w:r>
      <w:r w:rsidR="00A67BBB">
        <w:t xml:space="preserve">he </w:t>
      </w:r>
      <w:r w:rsidR="008151F4">
        <w:t xml:space="preserve">genetically based </w:t>
      </w:r>
      <w:r w:rsidR="00A67BBB">
        <w:t>tree trait, bark roughness</w:t>
      </w:r>
      <w:commentRangeEnd w:id="47"/>
      <w:r w:rsidR="00540D75">
        <w:rPr>
          <w:rStyle w:val="CommentReference"/>
          <w:vanish/>
        </w:rPr>
        <w:commentReference w:id="47"/>
      </w:r>
      <w:r w:rsidR="00A67BBB">
        <w:t xml:space="preserve">, was a strong predictor of </w:t>
      </w:r>
      <w:r w:rsidR="005145B9">
        <w:t>co-occurrence patterns</w:t>
      </w:r>
      <w:ins w:id="48" w:author="Hillary Cooper" w:date="2013-11-01T13:31:00Z">
        <w:r w:rsidR="00C93B8E">
          <w:t xml:space="preserve"> </w:t>
        </w:r>
      </w:ins>
      <w:ins w:id="49" w:author="Hillary Cooper" w:date="2013-11-01T13:30:00Z">
        <w:r w:rsidR="00C93B8E">
          <w:t>(Fig. 2</w:t>
        </w:r>
      </w:ins>
      <w:ins w:id="50" w:author="Hillary Cooper" w:date="2013-11-01T13:31:00Z">
        <w:r w:rsidR="00C93B8E">
          <w:t>)</w:t>
        </w:r>
      </w:ins>
      <w:r w:rsidR="006A7354">
        <w:t xml:space="preserve">, while </w:t>
      </w:r>
      <w:del w:id="51" w:author="Hillary Cooper" w:date="2013-11-01T13:29:00Z">
        <w:r w:rsidR="00F16957" w:rsidDel="00540D75">
          <w:delText xml:space="preserve">the </w:delText>
        </w:r>
      </w:del>
      <w:r w:rsidR="006A7354">
        <w:t xml:space="preserve">neither </w:t>
      </w:r>
      <w:ins w:id="52" w:author="Hillary Cooper" w:date="2013-11-01T13:29:00Z">
        <w:r w:rsidR="00540D75">
          <w:t xml:space="preserve">the </w:t>
        </w:r>
      </w:ins>
      <w:r w:rsidR="00F16957">
        <w:t xml:space="preserve">effects of </w:t>
      </w:r>
      <w:r w:rsidR="006A7354">
        <w:t>tree age nor geographic distance</w:t>
      </w:r>
      <w:r w:rsidR="00A04074">
        <w:t xml:space="preserve"> </w:t>
      </w:r>
      <w:r w:rsidR="00344A9F">
        <w:t>were significant</w:t>
      </w:r>
      <w:ins w:id="53" w:author="Hillary Cooper" w:date="2013-11-01T13:31:00Z">
        <w:r w:rsidR="00C93B8E">
          <w:t>.</w:t>
        </w:r>
      </w:ins>
      <w:r w:rsidR="00344A9F">
        <w:t xml:space="preserve"> </w:t>
      </w:r>
      <w:del w:id="54" w:author="Hillary Cooper" w:date="2013-11-01T13:30:00Z">
        <w:r w:rsidR="00A04074" w:rsidDel="00C93B8E">
          <w:delText>(Fig. 2</w:delText>
        </w:r>
      </w:del>
      <w:del w:id="55" w:author="Hillary Cooper" w:date="2013-11-01T13:31:00Z">
        <w:r w:rsidR="00A04074" w:rsidDel="00C93B8E">
          <w:delText>)</w:delText>
        </w:r>
        <w:r w:rsidR="005145B9" w:rsidDel="00C93B8E">
          <w:delText xml:space="preserve">. </w:delText>
        </w:r>
      </w:del>
      <w:r w:rsidR="00573FC5">
        <w:t xml:space="preserve">Second, </w:t>
      </w:r>
      <w:r w:rsidR="00E6793B">
        <w:t xml:space="preserve">the common garden network </w:t>
      </w:r>
      <w:r w:rsidR="005C09A1">
        <w:t xml:space="preserve">(Fig. 1b) </w:t>
      </w:r>
      <w:r w:rsidR="00E6793B">
        <w:t>structure showed a high degree of similarity to the wild stand network structure (Fig. 1</w:t>
      </w:r>
      <w:r w:rsidR="002C0A88">
        <w:t>c</w:t>
      </w:r>
      <w:r w:rsidR="00DF6D11">
        <w:t>&amp;d</w:t>
      </w:r>
      <w:r w:rsidR="00E6793B">
        <w:t xml:space="preserve">). </w:t>
      </w:r>
      <w:commentRangeStart w:id="56"/>
      <w:r w:rsidR="006A7354">
        <w:t xml:space="preserve">Third, tree genotype was </w:t>
      </w:r>
      <w:r w:rsidR="002C0A88">
        <w:t xml:space="preserve">a significant predictor of </w:t>
      </w:r>
      <w:r w:rsidR="00380F14">
        <w:t>SES values</w:t>
      </w:r>
      <w:commentRangeEnd w:id="56"/>
      <w:r w:rsidR="002C3092">
        <w:rPr>
          <w:rStyle w:val="CommentReference"/>
          <w:vanish/>
        </w:rPr>
        <w:commentReference w:id="56"/>
      </w:r>
      <w:r w:rsidR="00380F14">
        <w:t xml:space="preserve"> (Fig. 3a); and SES value was strongly correlated with community composition (Fig. 3b).</w:t>
      </w:r>
      <w:r w:rsidR="00E35A2E">
        <w:t xml:space="preserve"> </w:t>
      </w:r>
    </w:p>
    <w:p w:rsidR="00540D75" w:rsidRDefault="00540D75" w:rsidP="00F963D7">
      <w:pPr>
        <w:pStyle w:val="ListParagraph"/>
        <w:numPr>
          <w:ilvl w:val="0"/>
          <w:numId w:val="20"/>
          <w:numberingChange w:id="57" w:author="Hillary Cooper" w:date="2013-11-01T15:14:00Z" w:original=""/>
        </w:numPr>
        <w:rPr>
          <w:ins w:id="58" w:author="Hillary Cooper" w:date="2013-11-01T13:52:00Z"/>
        </w:rPr>
      </w:pPr>
      <w:proofErr w:type="gramStart"/>
      <w:ins w:id="59" w:author="Hillary Cooper" w:date="2013-11-01T13:29:00Z">
        <w:r>
          <w:t>what</w:t>
        </w:r>
        <w:proofErr w:type="gramEnd"/>
        <w:r>
          <w:t xml:space="preserve"> happened to 1 fig per paragraph?</w:t>
        </w:r>
      </w:ins>
      <w:ins w:id="60" w:author="Hillary Cooper" w:date="2013-11-01T13:31:00Z">
        <w:r w:rsidR="00C93B8E">
          <w:t xml:space="preserve"> Break these up and discuss their implications. It </w:t>
        </w:r>
      </w:ins>
      <w:ins w:id="61" w:author="Hillary Cooper" w:date="2013-11-01T13:32:00Z">
        <w:r w:rsidR="00C93B8E">
          <w:t>feels like a rehashing of the results section.</w:t>
        </w:r>
      </w:ins>
    </w:p>
    <w:p w:rsidR="00F963D7" w:rsidRDefault="00F963D7" w:rsidP="00F963D7">
      <w:pPr>
        <w:pStyle w:val="ListParagraph"/>
        <w:numPr>
          <w:ilvl w:val="0"/>
          <w:numId w:val="20"/>
          <w:numberingChange w:id="62" w:author="Hillary Cooper" w:date="2013-11-01T15:14:00Z" w:original=""/>
        </w:numPr>
        <w:rPr>
          <w:ins w:id="63" w:author="Hillary Cooper" w:date="2013-11-01T14:46:00Z"/>
        </w:rPr>
      </w:pPr>
      <w:ins w:id="64" w:author="Hillary Cooper" w:date="2013-11-01T13:52:00Z">
        <w:r>
          <w:t xml:space="preserve">What does it mean that genotypes have different SES values? Does a bigger negative SES mean that </w:t>
        </w:r>
      </w:ins>
      <w:ins w:id="65" w:author="Hillary Cooper" w:date="2013-11-01T13:53:00Z">
        <w:r>
          <w:t xml:space="preserve">that </w:t>
        </w:r>
      </w:ins>
      <w:ins w:id="66" w:author="Hillary Cooper" w:date="2013-11-01T13:52:00Z">
        <w:r>
          <w:t xml:space="preserve">genotype is </w:t>
        </w:r>
      </w:ins>
      <w:ins w:id="67" w:author="Hillary Cooper" w:date="2013-11-01T13:53:00Z">
        <w:r>
          <w:t>better at predicting its community?</w:t>
        </w:r>
      </w:ins>
    </w:p>
    <w:p w:rsidR="00D56BDE" w:rsidRDefault="00D56BDE" w:rsidP="00F963D7">
      <w:pPr>
        <w:pStyle w:val="ListParagraph"/>
        <w:numPr>
          <w:ilvl w:val="0"/>
          <w:numId w:val="20"/>
          <w:numberingChange w:id="68" w:author="Hillary Cooper" w:date="2013-11-01T15:14:00Z" w:original=""/>
        </w:numPr>
      </w:pPr>
      <w:ins w:id="69" w:author="Hillary Cooper" w:date="2013-11-01T14:46:00Z">
        <w:r>
          <w:t>Explain the implications for wild and garden stands having similar networks</w:t>
        </w:r>
      </w:ins>
    </w:p>
    <w:p w:rsidR="00927B52" w:rsidRDefault="00B8677D" w:rsidP="005D6337">
      <w:pPr>
        <w:ind w:firstLine="720"/>
      </w:pPr>
      <w:r>
        <w:t xml:space="preserve">It is important to note </w:t>
      </w:r>
      <w:r w:rsidR="00C11F95">
        <w:t xml:space="preserve">that </w:t>
      </w:r>
      <w:r w:rsidR="00644E64">
        <w:t xml:space="preserve">although we have not directly quantified interactions between species, the dependency network structure and tree level co-occurrence </w:t>
      </w:r>
      <w:r w:rsidR="00226F95">
        <w:t>patterns are good indicators of ecological interactions</w:t>
      </w:r>
      <w:r w:rsidR="005D6337">
        <w:t>.</w:t>
      </w:r>
      <w:r w:rsidR="009747E3">
        <w:t xml:space="preserve"> </w:t>
      </w:r>
      <w:r w:rsidR="005D6337">
        <w:t>Although the co-occurrence literature has a long history of dialogue about inferring interactions from spatial patterns</w:t>
      </w:r>
      <w:r w:rsidR="001E4B8F">
        <w:t xml:space="preserve"> (e.g., Diamond 1972, Connor and </w:t>
      </w:r>
      <w:proofErr w:type="spellStart"/>
      <w:r w:rsidR="001E4B8F">
        <w:t>Simberloff</w:t>
      </w:r>
      <w:proofErr w:type="spellEnd"/>
      <w:r w:rsidR="001E4B8F">
        <w:t xml:space="preserve"> 1983 and </w:t>
      </w:r>
      <w:proofErr w:type="spellStart"/>
      <w:r w:rsidR="001E4B8F">
        <w:t>Gotelli</w:t>
      </w:r>
      <w:proofErr w:type="spellEnd"/>
      <w:r w:rsidR="001E4B8F">
        <w:t xml:space="preserve"> 2002)</w:t>
      </w:r>
      <w:r w:rsidR="005D6337">
        <w:t xml:space="preserve">, </w:t>
      </w:r>
      <w:r w:rsidR="009747E3">
        <w:t xml:space="preserve">multiple studies have been done developing and evaluating spatial pattern based </w:t>
      </w:r>
      <w:proofErr w:type="gramStart"/>
      <w:r w:rsidR="009747E3">
        <w:t>network modeling</w:t>
      </w:r>
      <w:proofErr w:type="gramEnd"/>
      <w:r w:rsidR="009747E3">
        <w:t xml:space="preserve"> methods (e.g., </w:t>
      </w:r>
      <w:proofErr w:type="spellStart"/>
      <w:r w:rsidR="009747E3">
        <w:t>Kissling</w:t>
      </w:r>
      <w:proofErr w:type="spellEnd"/>
      <w:r w:rsidR="009747E3">
        <w:t xml:space="preserve"> et al. 2012)</w:t>
      </w:r>
      <w:r w:rsidR="00226F95">
        <w:t xml:space="preserve">. </w:t>
      </w:r>
      <w:del w:id="70" w:author="Hillary Cooper" w:date="2013-11-01T13:34:00Z">
        <w:r w:rsidR="00806DBF" w:rsidDel="00C93B8E">
          <w:delText xml:space="preserve">As </w:delText>
        </w:r>
      </w:del>
      <w:ins w:id="71" w:author="Hillary Cooper" w:date="2013-11-01T13:34:00Z">
        <w:r w:rsidR="00C93B8E">
          <w:t xml:space="preserve">Since </w:t>
        </w:r>
      </w:ins>
      <w:r w:rsidR="00806DBF">
        <w:t xml:space="preserve">organisms interact along multiple ecological dimensions, such as resource competition or mutualism, predation, </w:t>
      </w:r>
      <w:ins w:id="72" w:author="Hillary Cooper" w:date="2013-11-01T13:34:00Z">
        <w:r w:rsidR="00C93B8E">
          <w:t xml:space="preserve">or </w:t>
        </w:r>
      </w:ins>
      <w:r w:rsidR="00985189">
        <w:t>behavioral interference</w:t>
      </w:r>
      <w:r w:rsidR="00806DBF">
        <w:t xml:space="preserve">, </w:t>
      </w:r>
      <w:del w:id="73" w:author="Hillary Cooper" w:date="2013-11-01T13:34:00Z">
        <w:r w:rsidR="00985189" w:rsidDel="00C93B8E">
          <w:delText xml:space="preserve">although </w:delText>
        </w:r>
      </w:del>
      <w:r w:rsidR="00985189">
        <w:t xml:space="preserve">a spatial pattern based perspective departs from direct observation of a mechanism, </w:t>
      </w:r>
      <w:ins w:id="74" w:author="Hillary Cooper" w:date="2013-11-01T13:34:00Z">
        <w:r w:rsidR="00C93B8E">
          <w:t xml:space="preserve">however </w:t>
        </w:r>
      </w:ins>
      <w:r w:rsidR="00985189">
        <w:t xml:space="preserve">it </w:t>
      </w:r>
      <w:r w:rsidR="007A045A">
        <w:t xml:space="preserve">contributes an integrated perspective that can compliment more mechanistic studies. </w:t>
      </w:r>
      <w:r w:rsidR="00703B93">
        <w:t xml:space="preserve">We reiterate that species interactions typically occur in close spatial proximity, and therefore species co-occurrences are </w:t>
      </w:r>
      <w:del w:id="75" w:author="Hillary Cooper" w:date="2013-11-01T13:35:00Z">
        <w:r w:rsidR="008D4DF6" w:rsidDel="00C93B8E">
          <w:delText xml:space="preserve">at least </w:delText>
        </w:r>
      </w:del>
      <w:r w:rsidR="00703B93">
        <w:t xml:space="preserve">an indicator of the frequency of interactions. </w:t>
      </w:r>
    </w:p>
    <w:p w:rsidR="00A827D3" w:rsidRDefault="00291C40">
      <w:r>
        <w:tab/>
      </w:r>
      <w:r w:rsidR="008C0B17">
        <w:t xml:space="preserve">Although this study was done with lichen, these results can be generalized to other groups </w:t>
      </w:r>
      <w:ins w:id="76" w:author="Hillary Cooper" w:date="2013-11-01T13:35:00Z">
        <w:r w:rsidR="00C93B8E">
          <w:t xml:space="preserve">of </w:t>
        </w:r>
      </w:ins>
      <w:r w:rsidR="008C0B17">
        <w:t>organisms</w:t>
      </w:r>
      <w:r w:rsidR="007513B0">
        <w:t>, although spatial scale of interactions should be considered</w:t>
      </w:r>
      <w:r w:rsidR="008C0B17">
        <w:t>.</w:t>
      </w:r>
      <w:r w:rsidR="004379C2">
        <w:t xml:space="preserve"> </w:t>
      </w:r>
      <w:r w:rsidR="00C52924">
        <w:t>First</w:t>
      </w:r>
      <w:r w:rsidR="00927B52">
        <w:t xml:space="preserve">, sessile organisms associated </w:t>
      </w:r>
      <w:r w:rsidR="00794AF2">
        <w:t xml:space="preserve">with a host species, such as coral, </w:t>
      </w:r>
      <w:r w:rsidR="00491BBC">
        <w:t xml:space="preserve">barnacles, </w:t>
      </w:r>
      <w:proofErr w:type="spellStart"/>
      <w:r w:rsidR="00794AF2">
        <w:t>endophytic</w:t>
      </w:r>
      <w:proofErr w:type="spellEnd"/>
      <w:r w:rsidR="00794AF2">
        <w:t xml:space="preserve"> </w:t>
      </w:r>
      <w:r w:rsidR="00491BBC">
        <w:t xml:space="preserve">fungi, </w:t>
      </w:r>
      <w:r w:rsidR="00023155">
        <w:t xml:space="preserve">epiphytic plants and </w:t>
      </w:r>
      <w:r w:rsidR="00124CC1">
        <w:t xml:space="preserve">gut </w:t>
      </w:r>
      <w:proofErr w:type="spellStart"/>
      <w:r w:rsidR="00124CC1">
        <w:t>endosymbionts</w:t>
      </w:r>
      <w:proofErr w:type="spellEnd"/>
      <w:r w:rsidR="00023155">
        <w:t xml:space="preserve"> to name a few, are communities with high potential to exhibit similar patterns of intra- and inter-host patterns resulting from host genetics</w:t>
      </w:r>
      <w:r w:rsidR="00C30F40">
        <w:t xml:space="preserve"> (CITE)</w:t>
      </w:r>
      <w:r w:rsidR="00023155">
        <w:t xml:space="preserve">. </w:t>
      </w:r>
      <w:r w:rsidR="002B7FF5">
        <w:t xml:space="preserve">Secondly, </w:t>
      </w:r>
      <w:r w:rsidR="00E56EF2">
        <w:t xml:space="preserve">communities of </w:t>
      </w:r>
      <w:r w:rsidR="002B7FF5">
        <w:t xml:space="preserve">species </w:t>
      </w:r>
      <w:r w:rsidR="00881985">
        <w:t xml:space="preserve">with </w:t>
      </w:r>
      <w:r w:rsidR="00E56EF2">
        <w:t xml:space="preserve">interactions </w:t>
      </w:r>
      <w:r w:rsidR="004F0A93">
        <w:t xml:space="preserve">that </w:t>
      </w:r>
      <w:r w:rsidR="00E56EF2">
        <w:t>operate at a larger spatial scale</w:t>
      </w:r>
      <w:r w:rsidR="009E7CCF">
        <w:t xml:space="preserve"> might be expected to have less response to an</w:t>
      </w:r>
      <w:r w:rsidR="0012760A">
        <w:t>ot</w:t>
      </w:r>
      <w:r w:rsidR="00666FCF">
        <w:t>her species</w:t>
      </w:r>
      <w:ins w:id="77" w:author="Hillary Cooper" w:date="2013-11-01T13:36:00Z">
        <w:r w:rsidR="00C93B8E">
          <w:t>’</w:t>
        </w:r>
      </w:ins>
      <w:r w:rsidR="00666FCF">
        <w:t xml:space="preserve"> genetic </w:t>
      </w:r>
      <w:r w:rsidR="00956B24">
        <w:t>variation,</w:t>
      </w:r>
      <w:r w:rsidR="000D1CFB">
        <w:t xml:space="preserve"> as diffuse co-evolutionary theory would predict</w:t>
      </w:r>
      <w:r w:rsidR="000662CB">
        <w:t xml:space="preserve"> (</w:t>
      </w:r>
      <w:r w:rsidR="00C30F40">
        <w:t>CITE</w:t>
      </w:r>
      <w:r w:rsidR="000662CB">
        <w:t>)</w:t>
      </w:r>
      <w:r w:rsidR="00666FCF">
        <w:t xml:space="preserve">. </w:t>
      </w:r>
      <w:commentRangeStart w:id="78"/>
      <w:r w:rsidR="00666FCF">
        <w:t>H</w:t>
      </w:r>
      <w:r w:rsidR="0012760A">
        <w:t xml:space="preserve">owever, </w:t>
      </w:r>
      <w:r w:rsidR="003307B3">
        <w:t xml:space="preserve">taking a network perspective, </w:t>
      </w:r>
      <w:r w:rsidR="003F6ACB">
        <w:t xml:space="preserve">previous studies have shown that </w:t>
      </w:r>
      <w:r w:rsidR="000662CB">
        <w:t xml:space="preserve">weak interactions </w:t>
      </w:r>
      <w:r w:rsidR="00A35470">
        <w:t xml:space="preserve">(CITE) </w:t>
      </w:r>
      <w:r w:rsidR="003F6ACB">
        <w:t xml:space="preserve">and indirect effects </w:t>
      </w:r>
      <w:r w:rsidR="00A35470">
        <w:t xml:space="preserve">(Patten and Higashi 1995) </w:t>
      </w:r>
      <w:r w:rsidR="003F6ACB">
        <w:t>can have large, surprising effects</w:t>
      </w:r>
      <w:commentRangeEnd w:id="78"/>
      <w:r w:rsidR="00C93B8E">
        <w:rPr>
          <w:rStyle w:val="CommentReference"/>
          <w:vanish/>
        </w:rPr>
        <w:commentReference w:id="78"/>
      </w:r>
      <w:r w:rsidR="003F6ACB">
        <w:t xml:space="preserve">. </w:t>
      </w:r>
      <w:ins w:id="79" w:author="Hillary Cooper" w:date="2013-11-01T15:17:00Z">
        <w:r w:rsidR="00435A45">
          <w:t>Give an example even.</w:t>
        </w:r>
      </w:ins>
    </w:p>
    <w:p w:rsidR="00A827D3" w:rsidRDefault="00A827D3"/>
    <w:p w:rsidR="00A827D3" w:rsidRPr="00A827D3" w:rsidRDefault="00A827D3">
      <w:pPr>
        <w:rPr>
          <w:i/>
        </w:rPr>
      </w:pPr>
      <w:r w:rsidRPr="00A827D3">
        <w:rPr>
          <w:i/>
        </w:rPr>
        <w:t>Conclusion</w:t>
      </w:r>
    </w:p>
    <w:p w:rsidR="0073153C" w:rsidRDefault="0073153C"/>
    <w:p w:rsidR="00A827D3" w:rsidRDefault="00A827D3">
      <w:r>
        <w:tab/>
      </w:r>
      <w:r w:rsidR="00183687">
        <w:t xml:space="preserve">In this study, we have shown how genetic variation can contribute to the structure of a network of interacting species. This has </w:t>
      </w:r>
      <w:r w:rsidR="007B08DC">
        <w:t>major implications for understanding how networks of species evolve</w:t>
      </w:r>
      <w:r w:rsidR="006E70E7">
        <w:t>, since genetic variation is the raw material for evolution.</w:t>
      </w:r>
      <w:r w:rsidR="00573F98">
        <w:t xml:space="preserve"> </w:t>
      </w:r>
      <w:r w:rsidR="00BD6DAB">
        <w:t xml:space="preserve">Although this has primarily been from an ecological perspective, network theory provides not only a useful tool for systems level analysis but also a common framework for </w:t>
      </w:r>
      <w:r w:rsidR="00305F36">
        <w:t xml:space="preserve">bridging disciplines. </w:t>
      </w:r>
      <w:commentRangeStart w:id="80"/>
      <w:r w:rsidR="003C3E3D">
        <w:t xml:space="preserve">These findings have implications for understanding how other networks </w:t>
      </w:r>
      <w:proofErr w:type="gramStart"/>
      <w:r w:rsidR="003C3E3D">
        <w:t>that operate</w:t>
      </w:r>
      <w:proofErr w:type="gramEnd"/>
      <w:r w:rsidR="003C3E3D">
        <w:t xml:space="preserve"> </w:t>
      </w:r>
      <w:r w:rsidR="00FD4334">
        <w:t xml:space="preserve">entirely or in part </w:t>
      </w:r>
      <w:r w:rsidR="003C3E3D">
        <w:t xml:space="preserve">under principles </w:t>
      </w:r>
      <w:r w:rsidR="00FD4334">
        <w:t xml:space="preserve">similar to </w:t>
      </w:r>
      <w:r w:rsidR="003C3E3D">
        <w:t xml:space="preserve">biological evolution, such as </w:t>
      </w:r>
      <w:r w:rsidR="00E6505F">
        <w:t>whole ecosystems.</w:t>
      </w:r>
      <w:commentRangeEnd w:id="80"/>
      <w:r w:rsidR="00C93B8E">
        <w:rPr>
          <w:rStyle w:val="CommentReference"/>
          <w:vanish/>
        </w:rPr>
        <w:commentReference w:id="80"/>
      </w:r>
    </w:p>
    <w:p w:rsidR="00A827D3" w:rsidRDefault="00A827D3"/>
    <w:p w:rsidR="006444B2" w:rsidRPr="006444B2" w:rsidRDefault="006444B2">
      <w:pPr>
        <w:rPr>
          <w:b/>
        </w:rPr>
      </w:pPr>
      <w:r w:rsidRPr="006444B2">
        <w:rPr>
          <w:b/>
        </w:rPr>
        <w:t>References</w:t>
      </w:r>
    </w:p>
    <w:p w:rsidR="00A2115F" w:rsidRDefault="00A2115F"/>
    <w:p w:rsidR="00462E03" w:rsidRDefault="00462E03" w:rsidP="00462E03">
      <w:r w:rsidRPr="00462E03">
        <w:t>Robert C. Barbour, Julianne M. O'Reilly-</w:t>
      </w:r>
      <w:proofErr w:type="spellStart"/>
      <w:r w:rsidRPr="00462E03">
        <w:t>Wapstra</w:t>
      </w:r>
      <w:proofErr w:type="spellEnd"/>
      <w:r w:rsidRPr="00462E03">
        <w:t xml:space="preserve">, David W. De Little, Gregory J. Jordan, Dorothy A. </w:t>
      </w:r>
      <w:proofErr w:type="spellStart"/>
      <w:r w:rsidRPr="00462E03">
        <w:t>Steane</w:t>
      </w:r>
      <w:proofErr w:type="spellEnd"/>
      <w:r w:rsidRPr="00462E03">
        <w:t xml:space="preserve">, Jonathon R. Humphreys, Joseph K. Bailey, Thomas G. </w:t>
      </w:r>
      <w:proofErr w:type="spellStart"/>
      <w:r w:rsidRPr="00462E03">
        <w:t>Whitham</w:t>
      </w:r>
      <w:proofErr w:type="spellEnd"/>
      <w:r w:rsidRPr="00462E03">
        <w:t>, and Bradley M. Potts</w:t>
      </w:r>
      <w:r>
        <w:t xml:space="preserve"> </w:t>
      </w:r>
      <w:r w:rsidRPr="00462E03">
        <w:t>A geographic mosaic of genetic variation within a foundation tree species and its community-level consequences</w:t>
      </w:r>
      <w:r>
        <w:t xml:space="preserve"> </w:t>
      </w:r>
      <w:r w:rsidRPr="00462E03">
        <w:t>Ecology 2009 90:7, 1762-1772</w:t>
      </w:r>
    </w:p>
    <w:p w:rsidR="00462E03" w:rsidRDefault="00462E03"/>
    <w:p w:rsidR="002B2884" w:rsidRDefault="002B2884" w:rsidP="002B2884">
      <w:r w:rsidRPr="002B2884">
        <w:t xml:space="preserve">D. L. </w:t>
      </w:r>
      <w:proofErr w:type="spellStart"/>
      <w:r w:rsidRPr="002B2884">
        <w:t>DeAngelis</w:t>
      </w:r>
      <w:proofErr w:type="spellEnd"/>
      <w:r w:rsidRPr="002B2884">
        <w:t>, P. J. Mulholland, A. V. Palumbo, A. D. Steinman, M. A. Huston and J. W. Elwood</w:t>
      </w:r>
      <w:r w:rsidR="007C6D97">
        <w:t xml:space="preserve"> </w:t>
      </w:r>
      <w:r w:rsidRPr="002B2884">
        <w:rPr>
          <w:i/>
          <w:iCs/>
        </w:rPr>
        <w:t>Annual Review of Ecology and Systematics</w:t>
      </w:r>
      <w:r w:rsidR="007C6D97">
        <w:t xml:space="preserve"> </w:t>
      </w:r>
      <w:r w:rsidRPr="002B2884">
        <w:t>Vol. 20, (1989), pp. 71-95</w:t>
      </w:r>
    </w:p>
    <w:p w:rsidR="002B2884" w:rsidRDefault="002B2884"/>
    <w:p w:rsidR="005C32D1" w:rsidRDefault="006444B2">
      <w:proofErr w:type="spellStart"/>
      <w:r>
        <w:t>Eckenwalder</w:t>
      </w:r>
      <w:proofErr w:type="spellEnd"/>
      <w:r>
        <w:t xml:space="preserve">, J.E. (1997) </w:t>
      </w:r>
      <w:r w:rsidR="00304647">
        <w:t xml:space="preserve">Chapter 1: </w:t>
      </w:r>
      <w:r>
        <w:t xml:space="preserve">Systematics and evolution of </w:t>
      </w:r>
      <w:proofErr w:type="spellStart"/>
      <w:r>
        <w:rPr>
          <w:i/>
        </w:rPr>
        <w:t>Populus</w:t>
      </w:r>
      <w:proofErr w:type="spellEnd"/>
      <w:r>
        <w:t xml:space="preserve">. </w:t>
      </w:r>
      <w:proofErr w:type="gramStart"/>
      <w:r>
        <w:t xml:space="preserve">In Biology of </w:t>
      </w:r>
      <w:proofErr w:type="spellStart"/>
      <w:r>
        <w:t>Populus</w:t>
      </w:r>
      <w:proofErr w:type="spellEnd"/>
      <w:r>
        <w:t xml:space="preserve"> and Its Implication for Management and Conservation.</w:t>
      </w:r>
      <w:proofErr w:type="gramEnd"/>
      <w:r>
        <w:t xml:space="preserve"> Eds. </w:t>
      </w:r>
      <w:r w:rsidR="00304647">
        <w:t xml:space="preserve">R.F. </w:t>
      </w:r>
      <w:proofErr w:type="spellStart"/>
      <w:r w:rsidR="00304647">
        <w:t>Stettler</w:t>
      </w:r>
      <w:proofErr w:type="spellEnd"/>
      <w:r w:rsidR="00304647">
        <w:t xml:space="preserve">, H.D. Bradshaw, Jr., P.E. </w:t>
      </w:r>
      <w:proofErr w:type="spellStart"/>
      <w:r w:rsidR="00304647">
        <w:t>Heilman</w:t>
      </w:r>
      <w:proofErr w:type="spellEnd"/>
      <w:r w:rsidR="00304647">
        <w:t xml:space="preserve">, T.M. Hinckley. NRC Research Press, </w:t>
      </w:r>
      <w:proofErr w:type="spellStart"/>
      <w:r w:rsidR="00304647">
        <w:t>Ottowa</w:t>
      </w:r>
      <w:proofErr w:type="spellEnd"/>
      <w:r w:rsidR="00304647">
        <w:t xml:space="preserve">, Ontario, Canada. </w:t>
      </w:r>
    </w:p>
    <w:p w:rsidR="00BD7766" w:rsidRDefault="00BD7766"/>
    <w:p w:rsidR="00473931" w:rsidRDefault="00473931">
      <w:r w:rsidRPr="00473931">
        <w:t xml:space="preserve">Fontaine, C., </w:t>
      </w:r>
      <w:proofErr w:type="spellStart"/>
      <w:r w:rsidRPr="00473931">
        <w:t>Guimarães</w:t>
      </w:r>
      <w:proofErr w:type="spellEnd"/>
      <w:r w:rsidRPr="00473931">
        <w:t xml:space="preserve">, P. R., </w:t>
      </w:r>
      <w:proofErr w:type="spellStart"/>
      <w:r w:rsidRPr="00473931">
        <w:t>Kéfi</w:t>
      </w:r>
      <w:proofErr w:type="spellEnd"/>
      <w:r w:rsidRPr="00473931">
        <w:t xml:space="preserve">, S., </w:t>
      </w:r>
      <w:proofErr w:type="spellStart"/>
      <w:r w:rsidRPr="00473931">
        <w:t>Loeuille</w:t>
      </w:r>
      <w:proofErr w:type="spellEnd"/>
      <w:r w:rsidRPr="00473931">
        <w:t xml:space="preserve">, N., </w:t>
      </w:r>
      <w:proofErr w:type="spellStart"/>
      <w:r w:rsidRPr="00473931">
        <w:t>Memmott</w:t>
      </w:r>
      <w:proofErr w:type="spellEnd"/>
      <w:r w:rsidRPr="00473931">
        <w:t xml:space="preserve">, J., van der </w:t>
      </w:r>
      <w:proofErr w:type="spellStart"/>
      <w:r w:rsidRPr="00473931">
        <w:t>Putten</w:t>
      </w:r>
      <w:proofErr w:type="spellEnd"/>
      <w:r w:rsidRPr="00473931">
        <w:t xml:space="preserve">, W. H., van </w:t>
      </w:r>
      <w:proofErr w:type="spellStart"/>
      <w:r w:rsidRPr="00473931">
        <w:t>Veen</w:t>
      </w:r>
      <w:proofErr w:type="spellEnd"/>
      <w:r w:rsidRPr="00473931">
        <w:t xml:space="preserve">, F. J. F. and </w:t>
      </w:r>
      <w:proofErr w:type="spellStart"/>
      <w:r w:rsidRPr="00473931">
        <w:t>Thébault</w:t>
      </w:r>
      <w:proofErr w:type="spellEnd"/>
      <w:r w:rsidRPr="00473931">
        <w:t xml:space="preserve">, E. (2011), The ecological and evolutionary implications of merging different types of networks. </w:t>
      </w:r>
      <w:proofErr w:type="gramStart"/>
      <w:r w:rsidRPr="00473931">
        <w:t>Ecology Letters, 14: 1170–1181.</w:t>
      </w:r>
      <w:proofErr w:type="gramEnd"/>
      <w:r w:rsidRPr="00473931">
        <w:t xml:space="preserve"> </w:t>
      </w:r>
      <w:proofErr w:type="spellStart"/>
      <w:proofErr w:type="gramStart"/>
      <w:r w:rsidRPr="00473931">
        <w:t>doi</w:t>
      </w:r>
      <w:proofErr w:type="spellEnd"/>
      <w:proofErr w:type="gramEnd"/>
      <w:r w:rsidRPr="00473931">
        <w:t>: 10.1111/j.1461-0248.2011.01688.x</w:t>
      </w:r>
    </w:p>
    <w:p w:rsidR="00473931" w:rsidRDefault="00473931"/>
    <w:p w:rsidR="00BD7766" w:rsidRPr="006444B2" w:rsidRDefault="00BD7766">
      <w:proofErr w:type="spellStart"/>
      <w:r w:rsidRPr="00BD7766">
        <w:t>Martinsen</w:t>
      </w:r>
      <w:proofErr w:type="spellEnd"/>
      <w:r w:rsidRPr="00BD7766">
        <w:t xml:space="preserve">, G. D.; T. G. </w:t>
      </w:r>
      <w:proofErr w:type="spellStart"/>
      <w:r w:rsidRPr="00BD7766">
        <w:t>W</w:t>
      </w:r>
      <w:r>
        <w:t>hitham</w:t>
      </w:r>
      <w:proofErr w:type="spellEnd"/>
      <w:r>
        <w:t xml:space="preserve">; R. J. </w:t>
      </w:r>
      <w:proofErr w:type="spellStart"/>
      <w:r>
        <w:t>Turek</w:t>
      </w:r>
      <w:proofErr w:type="spellEnd"/>
      <w:r>
        <w:t xml:space="preserve"> and P. </w:t>
      </w:r>
      <w:proofErr w:type="spellStart"/>
      <w:r>
        <w:t>Keim</w:t>
      </w:r>
      <w:proofErr w:type="spellEnd"/>
      <w:r w:rsidRPr="00BD7766">
        <w:t xml:space="preserve"> </w:t>
      </w:r>
      <w:r>
        <w:t>(</w:t>
      </w:r>
      <w:r w:rsidRPr="00BD7766">
        <w:rPr>
          <w:bCs/>
        </w:rPr>
        <w:t>2001</w:t>
      </w:r>
      <w:r>
        <w:t>)</w:t>
      </w:r>
      <w:r w:rsidRPr="00BD7766">
        <w:t xml:space="preserve"> Hybrid populations selectively filter gene introgression between species. </w:t>
      </w:r>
      <w:proofErr w:type="gramStart"/>
      <w:r w:rsidRPr="00BD7766">
        <w:rPr>
          <w:i/>
          <w:iCs/>
        </w:rPr>
        <w:t>Evolution</w:t>
      </w:r>
      <w:r w:rsidRPr="00BD7766">
        <w:t xml:space="preserve"> 55:1325-1335.</w:t>
      </w:r>
      <w:proofErr w:type="gramEnd"/>
    </w:p>
    <w:p w:rsidR="005C32D1" w:rsidRDefault="005C32D1"/>
    <w:p w:rsidR="004B2269" w:rsidRDefault="004B2269">
      <w:proofErr w:type="spellStart"/>
      <w:r w:rsidRPr="004B2269">
        <w:t>Jordano</w:t>
      </w:r>
      <w:proofErr w:type="spellEnd"/>
      <w:r w:rsidRPr="004B2269">
        <w:t xml:space="preserve">, P., </w:t>
      </w:r>
      <w:proofErr w:type="spellStart"/>
      <w:r w:rsidRPr="004B2269">
        <w:t>Bascompte</w:t>
      </w:r>
      <w:proofErr w:type="spellEnd"/>
      <w:r w:rsidRPr="004B2269">
        <w:t xml:space="preserve">, J. and </w:t>
      </w:r>
      <w:proofErr w:type="spellStart"/>
      <w:r w:rsidRPr="004B2269">
        <w:t>Olesen</w:t>
      </w:r>
      <w:proofErr w:type="spellEnd"/>
      <w:r w:rsidRPr="004B2269">
        <w:t xml:space="preserve">, J.M. 2006. </w:t>
      </w:r>
      <w:proofErr w:type="gramStart"/>
      <w:r w:rsidRPr="004B2269">
        <w:t>The ecological consequences of complex topology and nested structure in pollination webs.</w:t>
      </w:r>
      <w:proofErr w:type="gramEnd"/>
      <w:r w:rsidRPr="004B2269">
        <w:t xml:space="preserve"> In: </w:t>
      </w:r>
      <w:proofErr w:type="spellStart"/>
      <w:r w:rsidRPr="004B2269">
        <w:t>Waser</w:t>
      </w:r>
      <w:proofErr w:type="spellEnd"/>
      <w:r w:rsidRPr="004B2269">
        <w:t xml:space="preserve">, N.M. and J. </w:t>
      </w:r>
      <w:proofErr w:type="spellStart"/>
      <w:r w:rsidRPr="004B2269">
        <w:t>Ollerton</w:t>
      </w:r>
      <w:proofErr w:type="spellEnd"/>
      <w:r w:rsidRPr="004B2269">
        <w:t xml:space="preserve"> (eds.). </w:t>
      </w:r>
      <w:proofErr w:type="gramStart"/>
      <w:r w:rsidRPr="004B2269">
        <w:rPr>
          <w:i/>
          <w:iCs/>
        </w:rPr>
        <w:t>Specialization and generalization in plant-pollinator interactions</w:t>
      </w:r>
      <w:r w:rsidRPr="004B2269">
        <w:t>.</w:t>
      </w:r>
      <w:proofErr w:type="gramEnd"/>
      <w:r w:rsidRPr="004B2269">
        <w:t xml:space="preserve"> </w:t>
      </w:r>
      <w:proofErr w:type="gramStart"/>
      <w:r w:rsidRPr="004B2269">
        <w:t>University of Chicago Press, EEUU.</w:t>
      </w:r>
      <w:proofErr w:type="gramEnd"/>
      <w:r w:rsidRPr="004B2269">
        <w:t xml:space="preserve"> Pages: 173-199.</w:t>
      </w:r>
    </w:p>
    <w:p w:rsidR="004B2269" w:rsidRDefault="004B2269"/>
    <w:p w:rsidR="002B4B15" w:rsidRDefault="002B4B15">
      <w:r w:rsidRPr="002B4B15">
        <w:t>Keith, A.R.</w:t>
      </w:r>
      <w:ins w:id="81" w:author="Hillary Cooper" w:date="2013-11-01T15:21:00Z">
        <w:r w:rsidR="00411684">
          <w:t>,</w:t>
        </w:r>
      </w:ins>
      <w:r w:rsidRPr="002B4B15">
        <w:t xml:space="preserve"> Bailey, J.K. and T.G. </w:t>
      </w:r>
      <w:proofErr w:type="spellStart"/>
      <w:r w:rsidRPr="002B4B15">
        <w:t>Whitham</w:t>
      </w:r>
      <w:proofErr w:type="spellEnd"/>
      <w:r w:rsidRPr="002B4B15">
        <w:t xml:space="preserve">. </w:t>
      </w:r>
      <w:r w:rsidRPr="002B4B15">
        <w:rPr>
          <w:b/>
          <w:bCs/>
        </w:rPr>
        <w:t>2010</w:t>
      </w:r>
      <w:r w:rsidRPr="002B4B15">
        <w:t xml:space="preserve">. A genetic basis to community repeatability and stability. </w:t>
      </w:r>
      <w:proofErr w:type="gramStart"/>
      <w:r w:rsidRPr="002B4B15">
        <w:rPr>
          <w:i/>
          <w:iCs/>
        </w:rPr>
        <w:t>Ecology</w:t>
      </w:r>
      <w:r w:rsidRPr="002B4B15">
        <w:t xml:space="preserve"> 91:3398-3406.</w:t>
      </w:r>
      <w:proofErr w:type="gramEnd"/>
    </w:p>
    <w:p w:rsidR="002B4B15" w:rsidRDefault="002B4B15"/>
    <w:p w:rsidR="00E00B91" w:rsidRDefault="00E00B91">
      <w:proofErr w:type="spellStart"/>
      <w:proofErr w:type="gramStart"/>
      <w:r w:rsidRPr="00E00B91">
        <w:t>Schupp</w:t>
      </w:r>
      <w:proofErr w:type="spellEnd"/>
      <w:ins w:id="82" w:author="Hillary Cooper" w:date="2013-11-01T15:21:00Z">
        <w:r w:rsidR="00411684">
          <w:t>,</w:t>
        </w:r>
      </w:ins>
      <w:r w:rsidRPr="00E00B91">
        <w:t xml:space="preserve"> E</w:t>
      </w:r>
      <w:ins w:id="83" w:author="Hillary Cooper" w:date="2013-11-01T15:21:00Z">
        <w:r w:rsidR="00411684">
          <w:t>.</w:t>
        </w:r>
      </w:ins>
      <w:r w:rsidRPr="00E00B91">
        <w:t>W</w:t>
      </w:r>
      <w:ins w:id="84" w:author="Hillary Cooper" w:date="2013-11-01T15:21:00Z">
        <w:r w:rsidR="00411684">
          <w:t>.</w:t>
        </w:r>
      </w:ins>
      <w:r w:rsidRPr="00E00B91">
        <w:t>, Fuentes M. 1995.</w:t>
      </w:r>
      <w:proofErr w:type="gramEnd"/>
      <w:r w:rsidRPr="00E00B91">
        <w:t xml:space="preserve"> </w:t>
      </w:r>
      <w:proofErr w:type="gramStart"/>
      <w:r w:rsidRPr="00E00B91">
        <w:t>Spatial patterns of seed dispersal and the unification of plant popu</w:t>
      </w:r>
      <w:r w:rsidR="00506705">
        <w:t>lation ecology.</w:t>
      </w:r>
      <w:proofErr w:type="gramEnd"/>
      <w:r w:rsidR="00506705">
        <w:t xml:space="preserve"> </w:t>
      </w:r>
      <w:proofErr w:type="spellStart"/>
      <w:proofErr w:type="gramStart"/>
      <w:r w:rsidR="00506705">
        <w:t>E</w:t>
      </w:r>
      <w:r w:rsidRPr="00E00B91">
        <w:t>coscience</w:t>
      </w:r>
      <w:proofErr w:type="spellEnd"/>
      <w:r w:rsidRPr="00E00B91">
        <w:t xml:space="preserve"> 2: 267–275.</w:t>
      </w:r>
      <w:proofErr w:type="gramEnd"/>
    </w:p>
    <w:p w:rsidR="00E00B91" w:rsidRDefault="00E00B91"/>
    <w:p w:rsidR="002B24C9" w:rsidRDefault="002B4B15">
      <w:proofErr w:type="gramStart"/>
      <w:r w:rsidRPr="002B4B15">
        <w:t xml:space="preserve">Wimp, G. M.; G. D. </w:t>
      </w:r>
      <w:proofErr w:type="spellStart"/>
      <w:r w:rsidRPr="002B4B15">
        <w:t>Martinsen</w:t>
      </w:r>
      <w:proofErr w:type="spellEnd"/>
      <w:r w:rsidRPr="002B4B15">
        <w:t xml:space="preserve">; K. D. </w:t>
      </w:r>
      <w:proofErr w:type="spellStart"/>
      <w:r w:rsidRPr="002B4B15">
        <w:t>Floate</w:t>
      </w:r>
      <w:proofErr w:type="spellEnd"/>
      <w:r w:rsidRPr="002B4B15">
        <w:t xml:space="preserve">; R. K. </w:t>
      </w:r>
      <w:proofErr w:type="spellStart"/>
      <w:r w:rsidRPr="002B4B15">
        <w:t>Bangert</w:t>
      </w:r>
      <w:proofErr w:type="spellEnd"/>
      <w:r w:rsidRPr="002B4B15">
        <w:t xml:space="preserve"> and T. G. </w:t>
      </w:r>
      <w:proofErr w:type="spellStart"/>
      <w:r w:rsidRPr="002B4B15">
        <w:t>Whitham</w:t>
      </w:r>
      <w:proofErr w:type="spellEnd"/>
      <w:r w:rsidRPr="002B4B15">
        <w:t>.</w:t>
      </w:r>
      <w:proofErr w:type="gramEnd"/>
      <w:r w:rsidRPr="002B4B15">
        <w:t xml:space="preserve"> </w:t>
      </w:r>
      <w:r w:rsidRPr="002B4B15">
        <w:rPr>
          <w:b/>
          <w:bCs/>
        </w:rPr>
        <w:t>2005</w:t>
      </w:r>
      <w:r w:rsidRPr="002B4B15">
        <w:t xml:space="preserve">. Plant genetic determinants of arthropod community structure and diversity. </w:t>
      </w:r>
      <w:proofErr w:type="gramStart"/>
      <w:r w:rsidRPr="002B4B15">
        <w:rPr>
          <w:i/>
          <w:iCs/>
        </w:rPr>
        <w:t>Evolution</w:t>
      </w:r>
      <w:r w:rsidRPr="002B4B15">
        <w:t xml:space="preserve"> 59:61-69.</w:t>
      </w:r>
      <w:proofErr w:type="gramEnd"/>
    </w:p>
    <w:p w:rsidR="002B4B15" w:rsidRDefault="002B4B15"/>
    <w:p w:rsidR="009A0ACA" w:rsidRDefault="00411684">
      <w:ins w:id="85" w:author="Hillary Cooper" w:date="2013-11-01T15:21:00Z">
        <w:r>
          <w:t>#</w:t>
        </w:r>
        <w:proofErr w:type="gramStart"/>
        <w:r>
          <w:t>citations</w:t>
        </w:r>
        <w:proofErr w:type="gramEnd"/>
        <w:r>
          <w:t xml:space="preserve"> not uniform</w:t>
        </w:r>
      </w:ins>
    </w:p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/>
    <w:p w:rsidR="002C4C85" w:rsidRDefault="002C4C85">
      <w:r>
        <w:br w:type="page"/>
      </w:r>
    </w:p>
    <w:p w:rsidR="00435018" w:rsidRPr="00832C93" w:rsidRDefault="00435018" w:rsidP="00435018">
      <w:pPr>
        <w:rPr>
          <w:b/>
        </w:rPr>
      </w:pPr>
      <w:r w:rsidRPr="00832C93">
        <w:rPr>
          <w:b/>
        </w:rPr>
        <w:t>Tables</w:t>
      </w:r>
    </w:p>
    <w:p w:rsidR="00435018" w:rsidRDefault="00435018" w:rsidP="00435018"/>
    <w:tbl>
      <w:tblPr>
        <w:tblW w:w="8078" w:type="dxa"/>
        <w:tblInd w:w="93" w:type="dxa"/>
        <w:tblLook w:val="04A0"/>
      </w:tblPr>
      <w:tblGrid>
        <w:gridCol w:w="1578"/>
        <w:gridCol w:w="1300"/>
        <w:gridCol w:w="1300"/>
        <w:gridCol w:w="1300"/>
        <w:gridCol w:w="1300"/>
        <w:gridCol w:w="1300"/>
      </w:tblGrid>
      <w:tr w:rsidR="00435018" w:rsidRPr="00CC19BA">
        <w:trPr>
          <w:trHeight w:val="30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Source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C19BA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MS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P-value</w:t>
            </w:r>
          </w:p>
        </w:tc>
      </w:tr>
      <w:tr w:rsidR="00435018" w:rsidRPr="00CC19BA">
        <w:trPr>
          <w:trHeight w:val="30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Bark Roughness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76.54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76.54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8.736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0.012</w:t>
            </w:r>
          </w:p>
        </w:tc>
      </w:tr>
      <w:tr w:rsidR="00435018" w:rsidRPr="00CC19BA">
        <w:trPr>
          <w:trHeight w:val="30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Residuals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105.14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8.76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018" w:rsidRPr="00CC19BA">
        <w:trPr>
          <w:trHeight w:val="30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181.68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35018" w:rsidRDefault="00435018" w:rsidP="00435018"/>
    <w:p w:rsidR="00435018" w:rsidRDefault="00435018" w:rsidP="00435018">
      <w:r w:rsidRPr="005423BC">
        <w:rPr>
          <w:b/>
        </w:rPr>
        <w:t>Table 1</w:t>
      </w:r>
      <w:r>
        <w:t>. F-table showing the significant effect of Bark Roughness on the epiphytic lichen co-occurrence patterns, which were measured with null-</w:t>
      </w:r>
      <w:proofErr w:type="gramStart"/>
      <w:r>
        <w:t>model</w:t>
      </w:r>
      <w:proofErr w:type="gramEnd"/>
      <w:r>
        <w:t xml:space="preserve"> based Standardized Effect Size (SES).</w:t>
      </w:r>
    </w:p>
    <w:p w:rsidR="00435018" w:rsidRDefault="00435018" w:rsidP="00435018"/>
    <w:p w:rsidR="00435018" w:rsidRDefault="00435018" w:rsidP="00435018">
      <w:r>
        <w:br w:type="page"/>
      </w:r>
    </w:p>
    <w:p w:rsidR="00435018" w:rsidRPr="00832C93" w:rsidRDefault="00435018" w:rsidP="00435018">
      <w:pPr>
        <w:rPr>
          <w:b/>
        </w:rPr>
      </w:pPr>
      <w:r w:rsidRPr="00832C93">
        <w:rPr>
          <w:b/>
        </w:rPr>
        <w:t>Figures</w:t>
      </w:r>
    </w:p>
    <w:p w:rsidR="00435018" w:rsidRDefault="00435018" w:rsidP="00435018"/>
    <w:p w:rsidR="00435018" w:rsidRDefault="00435018" w:rsidP="00435018">
      <w:r>
        <w:rPr>
          <w:noProof/>
        </w:rPr>
        <w:drawing>
          <wp:inline distT="0" distB="0" distL="0" distR="0">
            <wp:extent cx="5480685" cy="4684395"/>
            <wp:effectExtent l="0" t="0" r="5715" b="0"/>
            <wp:docPr id="3" name="Picture 3" descr="Macintosh HD:Users:Aeolus:Desktop:Screen shot 2013-10-30 at 11.08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eolus:Desktop:Screen shot 2013-10-30 at 11.08.2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018" w:rsidRDefault="00435018" w:rsidP="00435018"/>
    <w:p w:rsidR="00435018" w:rsidRDefault="00435018" w:rsidP="00435018">
      <w:r w:rsidRPr="00E23CFD">
        <w:rPr>
          <w:b/>
        </w:rPr>
        <w:t>Figure 1</w:t>
      </w:r>
      <w:r>
        <w:t>. Plots showing the significant network patterns for the epiphytic lichen at the scale of the entire stand (</w:t>
      </w:r>
      <w:r w:rsidRPr="00121EB6">
        <w:rPr>
          <w:b/>
        </w:rPr>
        <w:t>a</w:t>
      </w:r>
      <w:r>
        <w:t xml:space="preserve"> and </w:t>
      </w:r>
      <w:r w:rsidRPr="00121EB6">
        <w:rPr>
          <w:b/>
        </w:rPr>
        <w:t>b</w:t>
      </w:r>
      <w:r>
        <w:t>). Species and significant co-occurrence patterns are shown as nodes scaled by log of the relative, total abundance of taxon and lines connecting edges scaled by the dependency value</w:t>
      </w:r>
      <w:r w:rsidR="00F319AF">
        <w:t>, which is the probability the one species occurs with another speci</w:t>
      </w:r>
      <w:r w:rsidR="004B6D6A">
        <w:t>es relative to occurring at all</w:t>
      </w:r>
      <w:r>
        <w:t xml:space="preserve">. The correlation between the </w:t>
      </w:r>
      <w:proofErr w:type="gramStart"/>
      <w:r>
        <w:t>structure</w:t>
      </w:r>
      <w:proofErr w:type="gramEnd"/>
      <w:r>
        <w:t xml:space="preserve"> of the two stand</w:t>
      </w:r>
      <w:ins w:id="86" w:author="Hillary Cooper" w:date="2013-11-01T13:22:00Z">
        <w:r w:rsidR="00540D75">
          <w:t>-</w:t>
        </w:r>
      </w:ins>
      <w:del w:id="87" w:author="Hillary Cooper" w:date="2013-11-01T13:22:00Z">
        <w:r w:rsidDel="00540D75">
          <w:delText xml:space="preserve"> </w:delText>
        </w:r>
      </w:del>
      <w:r>
        <w:t xml:space="preserve">level networks </w:t>
      </w:r>
      <w:commentRangeStart w:id="88"/>
      <w:r>
        <w:t>(</w:t>
      </w:r>
      <w:r w:rsidRPr="00121EB6">
        <w:rPr>
          <w:b/>
        </w:rPr>
        <w:t>c</w:t>
      </w:r>
      <w:r>
        <w:t xml:space="preserve">). </w:t>
      </w:r>
      <w:commentRangeEnd w:id="88"/>
      <w:r w:rsidR="00D56D8E">
        <w:rPr>
          <w:rStyle w:val="CommentReference"/>
          <w:vanish/>
        </w:rPr>
        <w:commentReference w:id="88"/>
      </w:r>
      <w:r>
        <w:t>The network diagram (</w:t>
      </w:r>
      <w:r w:rsidRPr="00121EB6">
        <w:rPr>
          <w:b/>
        </w:rPr>
        <w:t>d</w:t>
      </w:r>
      <w:r>
        <w:t>) shows the percent change</w:t>
      </w:r>
      <w:ins w:id="89" w:author="Hillary Cooper" w:date="2013-11-01T14:23:00Z">
        <w:r w:rsidR="004442E0">
          <w:t xml:space="preserve"> (between the wild and garden?)</w:t>
        </w:r>
      </w:ins>
      <w:r>
        <w:t xml:space="preserve"> of both the total relative abundances and the edge weights. </w:t>
      </w:r>
    </w:p>
    <w:p w:rsidR="00435018" w:rsidRDefault="00435018" w:rsidP="00435018"/>
    <w:p w:rsidR="00435018" w:rsidRDefault="00435018" w:rsidP="00435018"/>
    <w:p w:rsidR="00435018" w:rsidRDefault="00435018" w:rsidP="00435018"/>
    <w:p w:rsidR="00435018" w:rsidRDefault="00435018" w:rsidP="00435018"/>
    <w:p w:rsidR="00435018" w:rsidRDefault="00435018" w:rsidP="00435018">
      <w:r>
        <w:rPr>
          <w:noProof/>
        </w:rPr>
        <w:drawing>
          <wp:inline distT="0" distB="0" distL="0" distR="0">
            <wp:extent cx="3879620" cy="3587750"/>
            <wp:effectExtent l="0" t="0" r="6985" b="0"/>
            <wp:docPr id="2" name="Picture 2" descr="Macintosh HD:Users:Aeolus:Desktop:Screen shot 2013-10-30 at 12.07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eolus:Desktop:Screen shot 2013-10-30 at 12.07.3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62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018" w:rsidRDefault="00435018" w:rsidP="00435018"/>
    <w:p w:rsidR="00435018" w:rsidRDefault="00435018" w:rsidP="00435018">
      <w:r w:rsidRPr="00E23CFD">
        <w:rPr>
          <w:b/>
        </w:rPr>
        <w:t>Figure 2</w:t>
      </w:r>
      <w:r>
        <w:t>. Scatterplot showing the significant effect of tree bark roughness and the Standardized Effect Sizes (SES) for individual trees.</w:t>
      </w:r>
    </w:p>
    <w:p w:rsidR="00435018" w:rsidRDefault="00435018" w:rsidP="00435018"/>
    <w:p w:rsidR="00435018" w:rsidRDefault="00435018" w:rsidP="00435018"/>
    <w:p w:rsidR="00435018" w:rsidRDefault="00435018" w:rsidP="00435018"/>
    <w:p w:rsidR="00435018" w:rsidRDefault="00435018" w:rsidP="00435018"/>
    <w:p w:rsidR="00435018" w:rsidRDefault="00435018" w:rsidP="00435018">
      <w:r>
        <w:br w:type="page"/>
      </w:r>
    </w:p>
    <w:p w:rsidR="00435018" w:rsidRDefault="00435018" w:rsidP="00435018">
      <w:r>
        <w:rPr>
          <w:noProof/>
        </w:rPr>
        <w:drawing>
          <wp:inline distT="0" distB="0" distL="0" distR="0">
            <wp:extent cx="5486400" cy="2837815"/>
            <wp:effectExtent l="0" t="0" r="0" b="6985"/>
            <wp:docPr id="1" name="Picture 1" descr="Macintosh HD:Users:Aeolus:Desktop:Screen shot 2013-10-31 at 3.02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eolus:Desktop:Screen shot 2013-10-31 at 3.02.4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018" w:rsidRDefault="00435018" w:rsidP="00435018"/>
    <w:p w:rsidR="00435018" w:rsidRDefault="00435018" w:rsidP="00435018"/>
    <w:p w:rsidR="00435018" w:rsidRDefault="00435018" w:rsidP="00435018">
      <w:r w:rsidRPr="00874361">
        <w:rPr>
          <w:b/>
        </w:rPr>
        <w:t>Figure 3</w:t>
      </w:r>
      <w:r>
        <w:t xml:space="preserve">. The </w:t>
      </w:r>
      <w:proofErr w:type="spellStart"/>
      <w:r>
        <w:t>barplot</w:t>
      </w:r>
      <w:proofErr w:type="spellEnd"/>
      <w:r>
        <w:t xml:space="preserve"> (</w:t>
      </w:r>
      <w:r w:rsidRPr="00761769">
        <w:rPr>
          <w:b/>
        </w:rPr>
        <w:t>a</w:t>
      </w:r>
      <w:r>
        <w:t>) shows the mean (</w:t>
      </w:r>
      <w:r w:rsidRPr="00C31319">
        <w:rPr>
          <w:rFonts w:ascii="ＭＳ ゴシック" w:eastAsia="ＭＳ ゴシック"/>
          <w:color w:val="000000"/>
        </w:rPr>
        <w:t>±</w:t>
      </w:r>
      <w:r>
        <w:t>1 S.E.), tree-level standardized effect sizes (SES) on each genotype and the NMDS ordination plot (</w:t>
      </w:r>
      <w:r w:rsidRPr="00761769">
        <w:rPr>
          <w:b/>
        </w:rPr>
        <w:t>b</w:t>
      </w:r>
      <w:r>
        <w:t xml:space="preserve">) shows the ordinated lichen community composition (centroid with bars showing </w:t>
      </w:r>
      <w:r w:rsidRPr="00C31319">
        <w:rPr>
          <w:rFonts w:ascii="ＭＳ ゴシック" w:eastAsia="ＭＳ ゴシック"/>
          <w:color w:val="000000"/>
        </w:rPr>
        <w:t>±</w:t>
      </w:r>
      <w:r>
        <w:t>1 S.E.) and the multivariate correlation between the ordinated scores and the SES values (arrow scaled by the magnitude of the correlation and oriented in the direction of the correlation).</w:t>
      </w:r>
    </w:p>
    <w:p w:rsidR="002C4C85" w:rsidRDefault="002C4C85"/>
    <w:p w:rsidR="002C4C85" w:rsidRDefault="002C4C85"/>
    <w:sectPr w:rsidR="002C4C85" w:rsidSect="006C296A">
      <w:footerReference w:type="even" r:id="rId11"/>
      <w:footerReference w:type="default" r:id="rId12"/>
      <w:pgSz w:w="12240" w:h="15840"/>
      <w:pgMar w:top="1440" w:right="1800" w:bottom="1440" w:left="1800" w:gutter="0"/>
      <w:lnNumType w:countBy="1" w:restart="continuous"/>
      <w:docGrid w:linePitch="360"/>
    </w:sectPr>
  </w:body>
</w:document>
</file>

<file path=word/comments.xml><?xml version="1.0" encoding="utf-8"?>
<w:comment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comment w:id="3" w:author="Hillary Cooper" w:date="2013-11-01T13:01:00Z" w:initials="HC">
    <w:p w:rsidR="002C3092" w:rsidRDefault="002C3092">
      <w:pPr>
        <w:pStyle w:val="CommentText"/>
      </w:pPr>
      <w:r>
        <w:rPr>
          <w:rStyle w:val="CommentReference"/>
        </w:rPr>
        <w:annotationRef/>
      </w:r>
      <w:r>
        <w:t>Species or genotypes? If species, there should be multiple in previous points.</w:t>
      </w:r>
    </w:p>
  </w:comment>
  <w:comment w:id="5" w:author="Hillary Cooper" w:date="2013-11-01T13:01:00Z" w:initials="HC">
    <w:p w:rsidR="002C3092" w:rsidRDefault="002C3092">
      <w:pPr>
        <w:pStyle w:val="CommentText"/>
      </w:pPr>
      <w:r>
        <w:rPr>
          <w:rStyle w:val="CommentReference"/>
        </w:rPr>
        <w:annotationRef/>
      </w:r>
      <w:r>
        <w:t xml:space="preserve">Between the wild and garden? </w:t>
      </w:r>
      <w:proofErr w:type="gramStart"/>
      <w:r>
        <w:t>unclear</w:t>
      </w:r>
      <w:proofErr w:type="gramEnd"/>
    </w:p>
  </w:comment>
  <w:comment w:id="14" w:author="Hillary Cooper" w:date="2013-11-01T13:16:00Z" w:initials="HC">
    <w:p w:rsidR="002C3092" w:rsidRDefault="002C3092">
      <w:pPr>
        <w:pStyle w:val="CommentText"/>
      </w:pPr>
      <w:r>
        <w:rPr>
          <w:rStyle w:val="CommentReference"/>
        </w:rPr>
        <w:annotationRef/>
      </w:r>
      <w:r>
        <w:t>I think you need a sentence saying why sp interactions are important for ecosystem dynamics, especially what interactions are likely to change.</w:t>
      </w:r>
    </w:p>
  </w:comment>
  <w:comment w:id="19" w:author="Hillary Cooper" w:date="2013-11-01T13:09:00Z" w:initials="HC">
    <w:p w:rsidR="002C3092" w:rsidRDefault="002C3092">
      <w:pPr>
        <w:pStyle w:val="CommentText"/>
      </w:pPr>
      <w:r>
        <w:rPr>
          <w:rStyle w:val="CommentReference"/>
        </w:rPr>
        <w:annotationRef/>
      </w:r>
      <w:r>
        <w:t>Need to spell out for first time</w:t>
      </w:r>
    </w:p>
  </w:comment>
  <w:comment w:id="29" w:author="Hillary Cooper" w:date="2013-11-01T13:19:00Z" w:initials="HC">
    <w:p w:rsidR="002C3092" w:rsidRDefault="002C3092">
      <w:pPr>
        <w:pStyle w:val="CommentText"/>
      </w:pPr>
      <w:r>
        <w:rPr>
          <w:rStyle w:val="CommentReference"/>
        </w:rPr>
        <w:annotationRef/>
      </w:r>
      <w:r>
        <w:t>What does this mean?</w:t>
      </w:r>
    </w:p>
  </w:comment>
  <w:comment w:id="36" w:author="Hillary Cooper" w:date="2013-11-01T13:25:00Z" w:initials="HC">
    <w:p w:rsidR="002C3092" w:rsidRDefault="002C3092">
      <w:pPr>
        <w:pStyle w:val="CommentText"/>
      </w:pPr>
      <w:r>
        <w:rPr>
          <w:rStyle w:val="CommentReference"/>
        </w:rPr>
        <w:annotationRef/>
      </w:r>
      <w:r>
        <w:t>One value for each species in a pair?</w:t>
      </w:r>
    </w:p>
  </w:comment>
  <w:comment w:id="38" w:author="Hillary Cooper" w:date="2013-11-01T15:10:00Z" w:initials="HC">
    <w:p w:rsidR="002C3092" w:rsidRDefault="002C3092">
      <w:pPr>
        <w:pStyle w:val="CommentText"/>
      </w:pPr>
      <w:r>
        <w:rPr>
          <w:rStyle w:val="CommentReference"/>
        </w:rPr>
        <w:annotationRef/>
      </w:r>
      <w:r>
        <w:t xml:space="preserve">Is this </w:t>
      </w:r>
      <w:proofErr w:type="spellStart"/>
      <w:r>
        <w:t>xsim</w:t>
      </w:r>
      <w:proofErr w:type="spellEnd"/>
      <w:r>
        <w:t xml:space="preserve"> *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xsim</w:t>
      </w:r>
      <w:proofErr w:type="spellEnd"/>
      <w:r>
        <w:t xml:space="preserve">) or </w:t>
      </w:r>
      <w:proofErr w:type="spellStart"/>
      <w:r>
        <w:t>xsim/sd</w:t>
      </w:r>
      <w:proofErr w:type="spellEnd"/>
      <w:r>
        <w:t>(</w:t>
      </w:r>
      <w:proofErr w:type="spellStart"/>
      <w:r>
        <w:t>xsim</w:t>
      </w:r>
      <w:proofErr w:type="spellEnd"/>
      <w:r>
        <w:t>)?</w:t>
      </w:r>
    </w:p>
  </w:comment>
  <w:comment w:id="39" w:author="Hillary Cooper" w:date="2013-11-01T14:29:00Z" w:initials="HC">
    <w:p w:rsidR="002C3092" w:rsidRDefault="002C3092">
      <w:pPr>
        <w:pStyle w:val="CommentText"/>
      </w:pPr>
      <w:r>
        <w:rPr>
          <w:rStyle w:val="CommentReference"/>
        </w:rPr>
        <w:annotationRef/>
      </w:r>
      <w:r>
        <w:t xml:space="preserve">Is this the right #?? </w:t>
      </w:r>
    </w:p>
  </w:comment>
  <w:comment w:id="40" w:author="Hillary Cooper" w:date="2013-11-01T13:21:00Z" w:initials="HC">
    <w:p w:rsidR="002C3092" w:rsidRDefault="002C3092">
      <w:pPr>
        <w:pStyle w:val="CommentText"/>
      </w:pPr>
      <w:r>
        <w:rPr>
          <w:rStyle w:val="CommentReference"/>
        </w:rPr>
        <w:annotationRef/>
      </w:r>
      <w:r>
        <w:t>Combine these sentences – they are redundant-</w:t>
      </w:r>
      <w:proofErr w:type="spellStart"/>
      <w:r>
        <w:t>ish</w:t>
      </w:r>
      <w:proofErr w:type="spellEnd"/>
    </w:p>
  </w:comment>
  <w:comment w:id="46" w:author="Hillary Cooper" w:date="2013-11-01T13:29:00Z" w:initials="HC">
    <w:p w:rsidR="002C3092" w:rsidRDefault="002C3092">
      <w:pPr>
        <w:pStyle w:val="CommentText"/>
      </w:pPr>
      <w:r>
        <w:rPr>
          <w:rStyle w:val="CommentReference"/>
        </w:rPr>
        <w:annotationRef/>
      </w:r>
      <w:r>
        <w:t>Seems like the wrong word. Influence?</w:t>
      </w:r>
    </w:p>
  </w:comment>
  <w:comment w:id="47" w:author="Hillary Cooper" w:date="2013-11-01T13:29:00Z" w:initials="HC">
    <w:p w:rsidR="002C3092" w:rsidRDefault="002C3092">
      <w:pPr>
        <w:pStyle w:val="CommentText"/>
      </w:pPr>
      <w:r>
        <w:rPr>
          <w:rStyle w:val="CommentReference"/>
        </w:rPr>
        <w:annotationRef/>
      </w:r>
      <w:r>
        <w:t>Did you present evidence that this is indeed a heritable trait?</w:t>
      </w:r>
    </w:p>
  </w:comment>
  <w:comment w:id="56" w:author="Hillary Cooper" w:date="2013-11-01T15:36:00Z" w:initials="HC">
    <w:p w:rsidR="002C3092" w:rsidRDefault="002C3092">
      <w:pPr>
        <w:pStyle w:val="CommentText"/>
      </w:pPr>
      <w:r>
        <w:rPr>
          <w:rStyle w:val="CommentReference"/>
        </w:rPr>
        <w:annotationRef/>
      </w:r>
      <w:r>
        <w:t xml:space="preserve">What does genotypes having different SES’s mean in nature. </w:t>
      </w:r>
    </w:p>
  </w:comment>
  <w:comment w:id="78" w:author="Hillary Cooper" w:date="2013-11-01T13:37:00Z" w:initials="HC">
    <w:p w:rsidR="002C3092" w:rsidRDefault="002C3092">
      <w:pPr>
        <w:pStyle w:val="CommentText"/>
      </w:pPr>
      <w:r>
        <w:rPr>
          <w:rStyle w:val="CommentReference"/>
        </w:rPr>
        <w:annotationRef/>
      </w:r>
      <w:r>
        <w:t xml:space="preserve">Expand on this to make the link btw network’s potentially weak/indirect effects having important implications. </w:t>
      </w:r>
    </w:p>
  </w:comment>
  <w:comment w:id="80" w:author="Hillary Cooper" w:date="2013-11-01T13:38:00Z" w:initials="HC">
    <w:p w:rsidR="002C3092" w:rsidRDefault="002C3092">
      <w:pPr>
        <w:pStyle w:val="CommentText"/>
      </w:pPr>
      <w:r>
        <w:rPr>
          <w:rStyle w:val="CommentReference"/>
        </w:rPr>
        <w:annotationRef/>
      </w:r>
      <w:r>
        <w:t>Incomplete sentence.</w:t>
      </w:r>
    </w:p>
  </w:comment>
  <w:comment w:id="88" w:author="Hillary Cooper" w:date="2013-11-01T14:51:00Z" w:initials="HC">
    <w:p w:rsidR="002C3092" w:rsidRDefault="002C3092">
      <w:pPr>
        <w:pStyle w:val="CommentText"/>
      </w:pPr>
      <w:r>
        <w:rPr>
          <w:rStyle w:val="CommentReference"/>
        </w:rPr>
        <w:annotationRef/>
      </w:r>
      <w:r>
        <w:t>What are edge weights? I don’t think you talked about this in the methods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8FA3CB" w15:done="0"/>
  <w15:commentEx w15:paraId="4325403A" w15:done="0"/>
  <w15:commentEx w15:paraId="286819AF" w15:done="0"/>
  <w15:commentEx w15:paraId="1B56874C" w15:done="0"/>
  <w15:commentEx w15:paraId="726D3C33" w15:done="0"/>
  <w15:commentEx w15:paraId="201FC42C" w15:done="0"/>
</w15:commentsEx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2C3092" w:rsidRDefault="002C3092" w:rsidP="006C296A">
      <w:r>
        <w:separator/>
      </w:r>
    </w:p>
  </w:endnote>
  <w:endnote w:type="continuationSeparator" w:id="1">
    <w:p w:rsidR="002C3092" w:rsidRDefault="002C3092" w:rsidP="006C29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Lucida Grande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Cambria Math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TIXGenera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C3092" w:rsidRDefault="002C3092" w:rsidP="00826D0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3092" w:rsidRDefault="002C3092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C3092" w:rsidRDefault="002C3092" w:rsidP="00826D0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65AD">
      <w:rPr>
        <w:rStyle w:val="PageNumber"/>
        <w:noProof/>
      </w:rPr>
      <w:t>12</w:t>
    </w:r>
    <w:r>
      <w:rPr>
        <w:rStyle w:val="PageNumber"/>
      </w:rPr>
      <w:fldChar w:fldCharType="end"/>
    </w:r>
  </w:p>
  <w:p w:rsidR="002C3092" w:rsidRDefault="002C3092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2C3092" w:rsidRDefault="002C3092" w:rsidP="006C296A">
      <w:r>
        <w:separator/>
      </w:r>
    </w:p>
  </w:footnote>
  <w:footnote w:type="continuationSeparator" w:id="1">
    <w:p w:rsidR="002C3092" w:rsidRDefault="002C3092" w:rsidP="006C296A"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7336414"/>
    <w:multiLevelType w:val="hybridMultilevel"/>
    <w:tmpl w:val="19E24A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75591"/>
    <w:multiLevelType w:val="hybridMultilevel"/>
    <w:tmpl w:val="E468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35E81"/>
    <w:multiLevelType w:val="hybridMultilevel"/>
    <w:tmpl w:val="3D4637F4"/>
    <w:lvl w:ilvl="0" w:tplc="F676C46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9380B"/>
    <w:multiLevelType w:val="hybridMultilevel"/>
    <w:tmpl w:val="D64A5E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B">
      <w:start w:val="1"/>
      <w:numFmt w:val="lowerRoman"/>
      <w:lvlText w:val="%2."/>
      <w:lvlJc w:val="righ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5D3593D"/>
    <w:multiLevelType w:val="hybridMultilevel"/>
    <w:tmpl w:val="A436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90BDF"/>
    <w:multiLevelType w:val="hybridMultilevel"/>
    <w:tmpl w:val="4DD0AD3A"/>
    <w:lvl w:ilvl="0" w:tplc="6ADC191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52713"/>
    <w:multiLevelType w:val="hybridMultilevel"/>
    <w:tmpl w:val="60C0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021676"/>
    <w:multiLevelType w:val="hybridMultilevel"/>
    <w:tmpl w:val="BE740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3B25747"/>
    <w:multiLevelType w:val="hybridMultilevel"/>
    <w:tmpl w:val="286407F8"/>
    <w:lvl w:ilvl="0" w:tplc="2252F13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675750"/>
    <w:multiLevelType w:val="hybridMultilevel"/>
    <w:tmpl w:val="1660B256"/>
    <w:lvl w:ilvl="0" w:tplc="48FC6D2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1D3F49"/>
    <w:multiLevelType w:val="hybridMultilevel"/>
    <w:tmpl w:val="EBEEBB56"/>
    <w:lvl w:ilvl="0" w:tplc="372C22C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65680F"/>
    <w:multiLevelType w:val="hybridMultilevel"/>
    <w:tmpl w:val="C902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5D0C19"/>
    <w:multiLevelType w:val="hybridMultilevel"/>
    <w:tmpl w:val="B18A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B85DDE"/>
    <w:multiLevelType w:val="hybridMultilevel"/>
    <w:tmpl w:val="C750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4D61B1"/>
    <w:multiLevelType w:val="hybridMultilevel"/>
    <w:tmpl w:val="3F3087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1456560"/>
    <w:multiLevelType w:val="hybridMultilevel"/>
    <w:tmpl w:val="CFF2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D15EA"/>
    <w:multiLevelType w:val="multilevel"/>
    <w:tmpl w:val="1A1E511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C857852"/>
    <w:multiLevelType w:val="hybridMultilevel"/>
    <w:tmpl w:val="859E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01659"/>
    <w:multiLevelType w:val="hybridMultilevel"/>
    <w:tmpl w:val="1756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957999"/>
    <w:multiLevelType w:val="hybridMultilevel"/>
    <w:tmpl w:val="57A0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8"/>
  </w:num>
  <w:num w:numId="5">
    <w:abstractNumId w:val="10"/>
  </w:num>
  <w:num w:numId="6">
    <w:abstractNumId w:val="9"/>
  </w:num>
  <w:num w:numId="7">
    <w:abstractNumId w:val="2"/>
  </w:num>
  <w:num w:numId="8">
    <w:abstractNumId w:val="15"/>
  </w:num>
  <w:num w:numId="9">
    <w:abstractNumId w:val="13"/>
  </w:num>
  <w:num w:numId="10">
    <w:abstractNumId w:val="4"/>
  </w:num>
  <w:num w:numId="11">
    <w:abstractNumId w:val="1"/>
  </w:num>
  <w:num w:numId="12">
    <w:abstractNumId w:val="7"/>
  </w:num>
  <w:num w:numId="13">
    <w:abstractNumId w:val="5"/>
  </w:num>
  <w:num w:numId="14">
    <w:abstractNumId w:val="17"/>
  </w:num>
  <w:num w:numId="15">
    <w:abstractNumId w:val="0"/>
  </w:num>
  <w:num w:numId="16">
    <w:abstractNumId w:val="3"/>
  </w:num>
  <w:num w:numId="17">
    <w:abstractNumId w:val="16"/>
  </w:num>
  <w:num w:numId="18">
    <w:abstractNumId w:val="18"/>
  </w:num>
  <w:num w:numId="19">
    <w:abstractNumId w:val="19"/>
  </w:num>
  <w:num w:numId="20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omas Whitham">
    <w15:presenceInfo w15:providerId="None" w15:userId="Thomas Whitham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proofState w:spelling="clean" w:grammar="clean"/>
  <w:trackRevisions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7769"/>
    <w:rsid w:val="00004A64"/>
    <w:rsid w:val="00006C40"/>
    <w:rsid w:val="00012D43"/>
    <w:rsid w:val="00015C12"/>
    <w:rsid w:val="00023155"/>
    <w:rsid w:val="0002498C"/>
    <w:rsid w:val="00024F4A"/>
    <w:rsid w:val="0002507F"/>
    <w:rsid w:val="000302AC"/>
    <w:rsid w:val="00030AFE"/>
    <w:rsid w:val="00040059"/>
    <w:rsid w:val="00041BC4"/>
    <w:rsid w:val="00041D39"/>
    <w:rsid w:val="0004228B"/>
    <w:rsid w:val="0004235A"/>
    <w:rsid w:val="0004489A"/>
    <w:rsid w:val="00051667"/>
    <w:rsid w:val="00064247"/>
    <w:rsid w:val="000644D8"/>
    <w:rsid w:val="000662CB"/>
    <w:rsid w:val="0006795A"/>
    <w:rsid w:val="000729AB"/>
    <w:rsid w:val="00074071"/>
    <w:rsid w:val="00074910"/>
    <w:rsid w:val="0007577A"/>
    <w:rsid w:val="000767C0"/>
    <w:rsid w:val="000870ED"/>
    <w:rsid w:val="00094499"/>
    <w:rsid w:val="000951B6"/>
    <w:rsid w:val="0009550D"/>
    <w:rsid w:val="00097509"/>
    <w:rsid w:val="000A093C"/>
    <w:rsid w:val="000A55DE"/>
    <w:rsid w:val="000A6A54"/>
    <w:rsid w:val="000B7F30"/>
    <w:rsid w:val="000C656E"/>
    <w:rsid w:val="000C7057"/>
    <w:rsid w:val="000D0F35"/>
    <w:rsid w:val="000D1277"/>
    <w:rsid w:val="000D1CFB"/>
    <w:rsid w:val="000D64AE"/>
    <w:rsid w:val="000E3624"/>
    <w:rsid w:val="000E422F"/>
    <w:rsid w:val="000F1EA8"/>
    <w:rsid w:val="000F556D"/>
    <w:rsid w:val="00105385"/>
    <w:rsid w:val="00110A48"/>
    <w:rsid w:val="001119C5"/>
    <w:rsid w:val="001150A3"/>
    <w:rsid w:val="001160F7"/>
    <w:rsid w:val="00117186"/>
    <w:rsid w:val="00121FB3"/>
    <w:rsid w:val="00124CC1"/>
    <w:rsid w:val="00124DC6"/>
    <w:rsid w:val="00124FC1"/>
    <w:rsid w:val="0012760A"/>
    <w:rsid w:val="00130E17"/>
    <w:rsid w:val="001355DE"/>
    <w:rsid w:val="00135F1B"/>
    <w:rsid w:val="001402FF"/>
    <w:rsid w:val="0014206F"/>
    <w:rsid w:val="00152BB5"/>
    <w:rsid w:val="00156F12"/>
    <w:rsid w:val="00157372"/>
    <w:rsid w:val="0017152F"/>
    <w:rsid w:val="00173978"/>
    <w:rsid w:val="00174D5A"/>
    <w:rsid w:val="00175ADE"/>
    <w:rsid w:val="0017720F"/>
    <w:rsid w:val="00181718"/>
    <w:rsid w:val="00183687"/>
    <w:rsid w:val="001869E4"/>
    <w:rsid w:val="00196664"/>
    <w:rsid w:val="001A1ACB"/>
    <w:rsid w:val="001A73D9"/>
    <w:rsid w:val="001B2F54"/>
    <w:rsid w:val="001B5E5A"/>
    <w:rsid w:val="001C0028"/>
    <w:rsid w:val="001C2C1B"/>
    <w:rsid w:val="001C3567"/>
    <w:rsid w:val="001C69AB"/>
    <w:rsid w:val="001D51F7"/>
    <w:rsid w:val="001E3A90"/>
    <w:rsid w:val="001E4B8F"/>
    <w:rsid w:val="001E50BE"/>
    <w:rsid w:val="001F053E"/>
    <w:rsid w:val="001F0EFD"/>
    <w:rsid w:val="001F20D3"/>
    <w:rsid w:val="001F2B21"/>
    <w:rsid w:val="00206A13"/>
    <w:rsid w:val="0021200B"/>
    <w:rsid w:val="002125B7"/>
    <w:rsid w:val="00213B52"/>
    <w:rsid w:val="00214FB9"/>
    <w:rsid w:val="0021627E"/>
    <w:rsid w:val="00216422"/>
    <w:rsid w:val="00217286"/>
    <w:rsid w:val="0022097F"/>
    <w:rsid w:val="002216ED"/>
    <w:rsid w:val="00223103"/>
    <w:rsid w:val="00223FED"/>
    <w:rsid w:val="0022429A"/>
    <w:rsid w:val="00226F95"/>
    <w:rsid w:val="002300F3"/>
    <w:rsid w:val="002442CE"/>
    <w:rsid w:val="0024640A"/>
    <w:rsid w:val="002472E9"/>
    <w:rsid w:val="002473D0"/>
    <w:rsid w:val="002501F5"/>
    <w:rsid w:val="002548ED"/>
    <w:rsid w:val="0025626F"/>
    <w:rsid w:val="00256FFF"/>
    <w:rsid w:val="00257C50"/>
    <w:rsid w:val="00262CCE"/>
    <w:rsid w:val="00263533"/>
    <w:rsid w:val="00266180"/>
    <w:rsid w:val="002731E4"/>
    <w:rsid w:val="002734C2"/>
    <w:rsid w:val="00275FDE"/>
    <w:rsid w:val="00276220"/>
    <w:rsid w:val="002774A5"/>
    <w:rsid w:val="00291C40"/>
    <w:rsid w:val="002A12F4"/>
    <w:rsid w:val="002A5051"/>
    <w:rsid w:val="002A67D3"/>
    <w:rsid w:val="002B0624"/>
    <w:rsid w:val="002B24C9"/>
    <w:rsid w:val="002B2884"/>
    <w:rsid w:val="002B4B15"/>
    <w:rsid w:val="002B6537"/>
    <w:rsid w:val="002B7BDE"/>
    <w:rsid w:val="002B7FF5"/>
    <w:rsid w:val="002C0A88"/>
    <w:rsid w:val="002C1F6E"/>
    <w:rsid w:val="002C2D62"/>
    <w:rsid w:val="002C3092"/>
    <w:rsid w:val="002C4C85"/>
    <w:rsid w:val="002C5ADB"/>
    <w:rsid w:val="002C6D99"/>
    <w:rsid w:val="002D1F9B"/>
    <w:rsid w:val="002D303E"/>
    <w:rsid w:val="002D4265"/>
    <w:rsid w:val="002D73A0"/>
    <w:rsid w:val="002D7666"/>
    <w:rsid w:val="002E261F"/>
    <w:rsid w:val="002E2706"/>
    <w:rsid w:val="002E372D"/>
    <w:rsid w:val="002E5D8A"/>
    <w:rsid w:val="002E6485"/>
    <w:rsid w:val="002F31B6"/>
    <w:rsid w:val="002F446D"/>
    <w:rsid w:val="003011FF"/>
    <w:rsid w:val="0030230D"/>
    <w:rsid w:val="00303FA3"/>
    <w:rsid w:val="00304647"/>
    <w:rsid w:val="00305F36"/>
    <w:rsid w:val="0030682F"/>
    <w:rsid w:val="00311A6E"/>
    <w:rsid w:val="00311A87"/>
    <w:rsid w:val="00311F17"/>
    <w:rsid w:val="00314A5B"/>
    <w:rsid w:val="00314C5C"/>
    <w:rsid w:val="00316AC4"/>
    <w:rsid w:val="003179FA"/>
    <w:rsid w:val="00320D24"/>
    <w:rsid w:val="00324712"/>
    <w:rsid w:val="003307B3"/>
    <w:rsid w:val="003347DF"/>
    <w:rsid w:val="00334AC1"/>
    <w:rsid w:val="003355CD"/>
    <w:rsid w:val="003355D8"/>
    <w:rsid w:val="00335776"/>
    <w:rsid w:val="00336300"/>
    <w:rsid w:val="00337778"/>
    <w:rsid w:val="00344820"/>
    <w:rsid w:val="00344A9F"/>
    <w:rsid w:val="00347EF1"/>
    <w:rsid w:val="003536FF"/>
    <w:rsid w:val="0036182A"/>
    <w:rsid w:val="00362021"/>
    <w:rsid w:val="003621F1"/>
    <w:rsid w:val="003630F3"/>
    <w:rsid w:val="00365E78"/>
    <w:rsid w:val="00367D25"/>
    <w:rsid w:val="00370E69"/>
    <w:rsid w:val="00371C3B"/>
    <w:rsid w:val="003722F8"/>
    <w:rsid w:val="0038014D"/>
    <w:rsid w:val="00380F14"/>
    <w:rsid w:val="0038169A"/>
    <w:rsid w:val="00382BF2"/>
    <w:rsid w:val="00384491"/>
    <w:rsid w:val="00386D98"/>
    <w:rsid w:val="003940BD"/>
    <w:rsid w:val="003945E2"/>
    <w:rsid w:val="003A0C8C"/>
    <w:rsid w:val="003A2A8E"/>
    <w:rsid w:val="003A4475"/>
    <w:rsid w:val="003A4E1B"/>
    <w:rsid w:val="003A6BA8"/>
    <w:rsid w:val="003A7B3A"/>
    <w:rsid w:val="003B3BC9"/>
    <w:rsid w:val="003B591F"/>
    <w:rsid w:val="003B781F"/>
    <w:rsid w:val="003C3E3D"/>
    <w:rsid w:val="003C4F3C"/>
    <w:rsid w:val="003C6BD9"/>
    <w:rsid w:val="003D12B7"/>
    <w:rsid w:val="003D1AE8"/>
    <w:rsid w:val="003D4A25"/>
    <w:rsid w:val="003D5225"/>
    <w:rsid w:val="003D6F4A"/>
    <w:rsid w:val="003E3B32"/>
    <w:rsid w:val="003E4596"/>
    <w:rsid w:val="003F1ED0"/>
    <w:rsid w:val="003F4107"/>
    <w:rsid w:val="003F4146"/>
    <w:rsid w:val="003F6ACB"/>
    <w:rsid w:val="00400DF1"/>
    <w:rsid w:val="00403AAB"/>
    <w:rsid w:val="00404260"/>
    <w:rsid w:val="004056C7"/>
    <w:rsid w:val="00405F47"/>
    <w:rsid w:val="0041027D"/>
    <w:rsid w:val="00411684"/>
    <w:rsid w:val="004132AF"/>
    <w:rsid w:val="00416689"/>
    <w:rsid w:val="00417F65"/>
    <w:rsid w:val="00422C90"/>
    <w:rsid w:val="00430F65"/>
    <w:rsid w:val="004320AD"/>
    <w:rsid w:val="00432FB7"/>
    <w:rsid w:val="004349C8"/>
    <w:rsid w:val="00435018"/>
    <w:rsid w:val="00435A45"/>
    <w:rsid w:val="004369A0"/>
    <w:rsid w:val="004379C2"/>
    <w:rsid w:val="00441245"/>
    <w:rsid w:val="00441E37"/>
    <w:rsid w:val="00443835"/>
    <w:rsid w:val="004442E0"/>
    <w:rsid w:val="004501F1"/>
    <w:rsid w:val="00452AF7"/>
    <w:rsid w:val="00453E93"/>
    <w:rsid w:val="00456C89"/>
    <w:rsid w:val="004574F2"/>
    <w:rsid w:val="004578C5"/>
    <w:rsid w:val="00457B5C"/>
    <w:rsid w:val="00460686"/>
    <w:rsid w:val="00462E03"/>
    <w:rsid w:val="00462E27"/>
    <w:rsid w:val="00463A09"/>
    <w:rsid w:val="00465B8F"/>
    <w:rsid w:val="0046630C"/>
    <w:rsid w:val="004674F0"/>
    <w:rsid w:val="00470B57"/>
    <w:rsid w:val="00471A14"/>
    <w:rsid w:val="0047320E"/>
    <w:rsid w:val="00473360"/>
    <w:rsid w:val="00473931"/>
    <w:rsid w:val="00473999"/>
    <w:rsid w:val="0048163F"/>
    <w:rsid w:val="00490080"/>
    <w:rsid w:val="00491BBC"/>
    <w:rsid w:val="0049213D"/>
    <w:rsid w:val="004924E3"/>
    <w:rsid w:val="00492DD6"/>
    <w:rsid w:val="004A477F"/>
    <w:rsid w:val="004B1687"/>
    <w:rsid w:val="004B1BD7"/>
    <w:rsid w:val="004B2269"/>
    <w:rsid w:val="004B2BBB"/>
    <w:rsid w:val="004B6CDE"/>
    <w:rsid w:val="004B6D6A"/>
    <w:rsid w:val="004C168A"/>
    <w:rsid w:val="004C34EA"/>
    <w:rsid w:val="004C51CD"/>
    <w:rsid w:val="004C682C"/>
    <w:rsid w:val="004D02DB"/>
    <w:rsid w:val="004D1E25"/>
    <w:rsid w:val="004D6D09"/>
    <w:rsid w:val="004E35E0"/>
    <w:rsid w:val="004E372D"/>
    <w:rsid w:val="004E3D51"/>
    <w:rsid w:val="004E7407"/>
    <w:rsid w:val="004F0A93"/>
    <w:rsid w:val="004F0B9A"/>
    <w:rsid w:val="004F0D9F"/>
    <w:rsid w:val="004F16E7"/>
    <w:rsid w:val="004F4AE3"/>
    <w:rsid w:val="00500A57"/>
    <w:rsid w:val="00506705"/>
    <w:rsid w:val="005145B9"/>
    <w:rsid w:val="00522583"/>
    <w:rsid w:val="005243EF"/>
    <w:rsid w:val="005252CC"/>
    <w:rsid w:val="00525421"/>
    <w:rsid w:val="00525ACF"/>
    <w:rsid w:val="00526DDA"/>
    <w:rsid w:val="005279FF"/>
    <w:rsid w:val="00531B04"/>
    <w:rsid w:val="00537071"/>
    <w:rsid w:val="00540D75"/>
    <w:rsid w:val="0054271D"/>
    <w:rsid w:val="00544391"/>
    <w:rsid w:val="00545F73"/>
    <w:rsid w:val="00557255"/>
    <w:rsid w:val="0056047C"/>
    <w:rsid w:val="00561A06"/>
    <w:rsid w:val="00562869"/>
    <w:rsid w:val="00562DA0"/>
    <w:rsid w:val="0056447A"/>
    <w:rsid w:val="00573F98"/>
    <w:rsid w:val="00573FC5"/>
    <w:rsid w:val="00580326"/>
    <w:rsid w:val="005821C2"/>
    <w:rsid w:val="0058336D"/>
    <w:rsid w:val="0058337B"/>
    <w:rsid w:val="00587FBE"/>
    <w:rsid w:val="00590FBC"/>
    <w:rsid w:val="00591850"/>
    <w:rsid w:val="00592625"/>
    <w:rsid w:val="00596CCB"/>
    <w:rsid w:val="0059748F"/>
    <w:rsid w:val="005A18E8"/>
    <w:rsid w:val="005A3593"/>
    <w:rsid w:val="005A4573"/>
    <w:rsid w:val="005A7BFA"/>
    <w:rsid w:val="005B4CDA"/>
    <w:rsid w:val="005B5BAD"/>
    <w:rsid w:val="005B66EA"/>
    <w:rsid w:val="005B688A"/>
    <w:rsid w:val="005C09A1"/>
    <w:rsid w:val="005C213F"/>
    <w:rsid w:val="005C32D1"/>
    <w:rsid w:val="005C6B90"/>
    <w:rsid w:val="005C7A0C"/>
    <w:rsid w:val="005D3870"/>
    <w:rsid w:val="005D4262"/>
    <w:rsid w:val="005D5BB6"/>
    <w:rsid w:val="005D6337"/>
    <w:rsid w:val="005E0008"/>
    <w:rsid w:val="005E51B9"/>
    <w:rsid w:val="006004F0"/>
    <w:rsid w:val="0061356F"/>
    <w:rsid w:val="00617364"/>
    <w:rsid w:val="006216FA"/>
    <w:rsid w:val="006223E1"/>
    <w:rsid w:val="00622C81"/>
    <w:rsid w:val="00623810"/>
    <w:rsid w:val="006249BE"/>
    <w:rsid w:val="00631417"/>
    <w:rsid w:val="00640B0A"/>
    <w:rsid w:val="0064135B"/>
    <w:rsid w:val="006444B2"/>
    <w:rsid w:val="00644E64"/>
    <w:rsid w:val="00645878"/>
    <w:rsid w:val="00646776"/>
    <w:rsid w:val="00654C05"/>
    <w:rsid w:val="00656C21"/>
    <w:rsid w:val="006632C7"/>
    <w:rsid w:val="006634E5"/>
    <w:rsid w:val="00666D8B"/>
    <w:rsid w:val="00666FCF"/>
    <w:rsid w:val="00672406"/>
    <w:rsid w:val="00672CF6"/>
    <w:rsid w:val="00676A28"/>
    <w:rsid w:val="0068716B"/>
    <w:rsid w:val="00687858"/>
    <w:rsid w:val="00693509"/>
    <w:rsid w:val="006935D3"/>
    <w:rsid w:val="00694B18"/>
    <w:rsid w:val="00697135"/>
    <w:rsid w:val="006A6AD0"/>
    <w:rsid w:val="006A7354"/>
    <w:rsid w:val="006B1F5A"/>
    <w:rsid w:val="006B2CEE"/>
    <w:rsid w:val="006B6F3F"/>
    <w:rsid w:val="006C1597"/>
    <w:rsid w:val="006C296A"/>
    <w:rsid w:val="006E0FE0"/>
    <w:rsid w:val="006E4062"/>
    <w:rsid w:val="006E70E7"/>
    <w:rsid w:val="006E7F94"/>
    <w:rsid w:val="006F05C8"/>
    <w:rsid w:val="006F11B4"/>
    <w:rsid w:val="006F1DD0"/>
    <w:rsid w:val="006F3022"/>
    <w:rsid w:val="006F46E3"/>
    <w:rsid w:val="006F4D8C"/>
    <w:rsid w:val="006F6321"/>
    <w:rsid w:val="007012B8"/>
    <w:rsid w:val="0070327A"/>
    <w:rsid w:val="00703B93"/>
    <w:rsid w:val="007124E2"/>
    <w:rsid w:val="007161E8"/>
    <w:rsid w:val="00720672"/>
    <w:rsid w:val="00721422"/>
    <w:rsid w:val="00722D34"/>
    <w:rsid w:val="00724593"/>
    <w:rsid w:val="00725261"/>
    <w:rsid w:val="00725E35"/>
    <w:rsid w:val="007303F9"/>
    <w:rsid w:val="0073153C"/>
    <w:rsid w:val="007315A5"/>
    <w:rsid w:val="00731AE2"/>
    <w:rsid w:val="00732868"/>
    <w:rsid w:val="0073327C"/>
    <w:rsid w:val="00737733"/>
    <w:rsid w:val="00740AE2"/>
    <w:rsid w:val="00740D77"/>
    <w:rsid w:val="00740DC4"/>
    <w:rsid w:val="00742621"/>
    <w:rsid w:val="00744A1F"/>
    <w:rsid w:val="00750F82"/>
    <w:rsid w:val="00751053"/>
    <w:rsid w:val="007513B0"/>
    <w:rsid w:val="00751922"/>
    <w:rsid w:val="00752338"/>
    <w:rsid w:val="00752FC2"/>
    <w:rsid w:val="00753002"/>
    <w:rsid w:val="0075347D"/>
    <w:rsid w:val="00753E8F"/>
    <w:rsid w:val="00760FD4"/>
    <w:rsid w:val="00764C0F"/>
    <w:rsid w:val="007711B2"/>
    <w:rsid w:val="00771B44"/>
    <w:rsid w:val="00771EE9"/>
    <w:rsid w:val="00772D6A"/>
    <w:rsid w:val="00773681"/>
    <w:rsid w:val="00782C59"/>
    <w:rsid w:val="00784B39"/>
    <w:rsid w:val="007853E3"/>
    <w:rsid w:val="007919D0"/>
    <w:rsid w:val="00791E1C"/>
    <w:rsid w:val="00793073"/>
    <w:rsid w:val="00794AF2"/>
    <w:rsid w:val="00795621"/>
    <w:rsid w:val="007A0349"/>
    <w:rsid w:val="007A045A"/>
    <w:rsid w:val="007A0EFC"/>
    <w:rsid w:val="007A5FF4"/>
    <w:rsid w:val="007A7F3B"/>
    <w:rsid w:val="007B0173"/>
    <w:rsid w:val="007B08DC"/>
    <w:rsid w:val="007B0FE9"/>
    <w:rsid w:val="007B1244"/>
    <w:rsid w:val="007B26F8"/>
    <w:rsid w:val="007B4BA2"/>
    <w:rsid w:val="007B6BF0"/>
    <w:rsid w:val="007C0AC3"/>
    <w:rsid w:val="007C3944"/>
    <w:rsid w:val="007C3962"/>
    <w:rsid w:val="007C6D97"/>
    <w:rsid w:val="007C7091"/>
    <w:rsid w:val="007D1A62"/>
    <w:rsid w:val="007D4532"/>
    <w:rsid w:val="007D49A1"/>
    <w:rsid w:val="007D4C62"/>
    <w:rsid w:val="007D544B"/>
    <w:rsid w:val="007D69AD"/>
    <w:rsid w:val="007E0469"/>
    <w:rsid w:val="007E353B"/>
    <w:rsid w:val="007E63F8"/>
    <w:rsid w:val="007F0CE4"/>
    <w:rsid w:val="007F1D46"/>
    <w:rsid w:val="007F2B81"/>
    <w:rsid w:val="007F3B2F"/>
    <w:rsid w:val="00801162"/>
    <w:rsid w:val="00802493"/>
    <w:rsid w:val="00806DBF"/>
    <w:rsid w:val="00812C35"/>
    <w:rsid w:val="00812FE9"/>
    <w:rsid w:val="008151F4"/>
    <w:rsid w:val="00816FEE"/>
    <w:rsid w:val="008176BB"/>
    <w:rsid w:val="0082202D"/>
    <w:rsid w:val="00824D26"/>
    <w:rsid w:val="0082536A"/>
    <w:rsid w:val="00826D0F"/>
    <w:rsid w:val="008270F3"/>
    <w:rsid w:val="00827ED2"/>
    <w:rsid w:val="00832C93"/>
    <w:rsid w:val="00833A95"/>
    <w:rsid w:val="008402C0"/>
    <w:rsid w:val="00850920"/>
    <w:rsid w:val="00850A86"/>
    <w:rsid w:val="0085511D"/>
    <w:rsid w:val="00863BB2"/>
    <w:rsid w:val="00865186"/>
    <w:rsid w:val="00865D21"/>
    <w:rsid w:val="0087251E"/>
    <w:rsid w:val="00873702"/>
    <w:rsid w:val="00876953"/>
    <w:rsid w:val="00876F63"/>
    <w:rsid w:val="008773B5"/>
    <w:rsid w:val="00881985"/>
    <w:rsid w:val="00886222"/>
    <w:rsid w:val="00886A2A"/>
    <w:rsid w:val="00887792"/>
    <w:rsid w:val="008900B1"/>
    <w:rsid w:val="00890B16"/>
    <w:rsid w:val="00891198"/>
    <w:rsid w:val="00894732"/>
    <w:rsid w:val="00897615"/>
    <w:rsid w:val="008A0D0A"/>
    <w:rsid w:val="008A0EB7"/>
    <w:rsid w:val="008A57F2"/>
    <w:rsid w:val="008B0629"/>
    <w:rsid w:val="008B65A7"/>
    <w:rsid w:val="008B6CF3"/>
    <w:rsid w:val="008B76EC"/>
    <w:rsid w:val="008C0B17"/>
    <w:rsid w:val="008C1E00"/>
    <w:rsid w:val="008C6DD4"/>
    <w:rsid w:val="008C76B3"/>
    <w:rsid w:val="008D13E4"/>
    <w:rsid w:val="008D197A"/>
    <w:rsid w:val="008D1A99"/>
    <w:rsid w:val="008D2497"/>
    <w:rsid w:val="008D4DF6"/>
    <w:rsid w:val="008D5EDF"/>
    <w:rsid w:val="008D6162"/>
    <w:rsid w:val="008D7AFD"/>
    <w:rsid w:val="008E11AE"/>
    <w:rsid w:val="008E4DDB"/>
    <w:rsid w:val="008F455B"/>
    <w:rsid w:val="0090077F"/>
    <w:rsid w:val="00906EC0"/>
    <w:rsid w:val="00907E68"/>
    <w:rsid w:val="0091156A"/>
    <w:rsid w:val="00914523"/>
    <w:rsid w:val="00914DF5"/>
    <w:rsid w:val="00915C25"/>
    <w:rsid w:val="009175E6"/>
    <w:rsid w:val="009228B0"/>
    <w:rsid w:val="00924B63"/>
    <w:rsid w:val="00927B52"/>
    <w:rsid w:val="00930754"/>
    <w:rsid w:val="00936A00"/>
    <w:rsid w:val="00940A67"/>
    <w:rsid w:val="00947CA4"/>
    <w:rsid w:val="009516C7"/>
    <w:rsid w:val="00956B24"/>
    <w:rsid w:val="00957BCD"/>
    <w:rsid w:val="00957C63"/>
    <w:rsid w:val="00963A69"/>
    <w:rsid w:val="00965A30"/>
    <w:rsid w:val="00966D94"/>
    <w:rsid w:val="009747E3"/>
    <w:rsid w:val="009750B0"/>
    <w:rsid w:val="009759BB"/>
    <w:rsid w:val="00975EC6"/>
    <w:rsid w:val="0097781B"/>
    <w:rsid w:val="0098322F"/>
    <w:rsid w:val="00985189"/>
    <w:rsid w:val="0098523F"/>
    <w:rsid w:val="00985EBC"/>
    <w:rsid w:val="009931E4"/>
    <w:rsid w:val="00993348"/>
    <w:rsid w:val="00993988"/>
    <w:rsid w:val="009939DB"/>
    <w:rsid w:val="00997751"/>
    <w:rsid w:val="009A0ACA"/>
    <w:rsid w:val="009A137E"/>
    <w:rsid w:val="009A280A"/>
    <w:rsid w:val="009A31A7"/>
    <w:rsid w:val="009A513E"/>
    <w:rsid w:val="009B00C0"/>
    <w:rsid w:val="009B02CF"/>
    <w:rsid w:val="009B2E4C"/>
    <w:rsid w:val="009C0068"/>
    <w:rsid w:val="009C2894"/>
    <w:rsid w:val="009C489B"/>
    <w:rsid w:val="009C4E2A"/>
    <w:rsid w:val="009C5452"/>
    <w:rsid w:val="009C67FE"/>
    <w:rsid w:val="009D38FE"/>
    <w:rsid w:val="009D57FD"/>
    <w:rsid w:val="009D745F"/>
    <w:rsid w:val="009E351B"/>
    <w:rsid w:val="009E5679"/>
    <w:rsid w:val="009E7CCF"/>
    <w:rsid w:val="009F015E"/>
    <w:rsid w:val="009F0525"/>
    <w:rsid w:val="009F1908"/>
    <w:rsid w:val="009F2913"/>
    <w:rsid w:val="009F2950"/>
    <w:rsid w:val="009F3429"/>
    <w:rsid w:val="009F4394"/>
    <w:rsid w:val="009F5AE1"/>
    <w:rsid w:val="009F69E1"/>
    <w:rsid w:val="009F7D19"/>
    <w:rsid w:val="00A0341D"/>
    <w:rsid w:val="00A03B9C"/>
    <w:rsid w:val="00A04074"/>
    <w:rsid w:val="00A10BF5"/>
    <w:rsid w:val="00A110D7"/>
    <w:rsid w:val="00A11F92"/>
    <w:rsid w:val="00A13AD7"/>
    <w:rsid w:val="00A13F40"/>
    <w:rsid w:val="00A1496E"/>
    <w:rsid w:val="00A2115F"/>
    <w:rsid w:val="00A2200E"/>
    <w:rsid w:val="00A23BF9"/>
    <w:rsid w:val="00A24430"/>
    <w:rsid w:val="00A26467"/>
    <w:rsid w:val="00A324CF"/>
    <w:rsid w:val="00A34BA6"/>
    <w:rsid w:val="00A35470"/>
    <w:rsid w:val="00A35F74"/>
    <w:rsid w:val="00A410A6"/>
    <w:rsid w:val="00A41ED5"/>
    <w:rsid w:val="00A4441A"/>
    <w:rsid w:val="00A44726"/>
    <w:rsid w:val="00A52CC5"/>
    <w:rsid w:val="00A52EE5"/>
    <w:rsid w:val="00A53E94"/>
    <w:rsid w:val="00A542D5"/>
    <w:rsid w:val="00A56037"/>
    <w:rsid w:val="00A60147"/>
    <w:rsid w:val="00A65DA1"/>
    <w:rsid w:val="00A67BBB"/>
    <w:rsid w:val="00A72AB2"/>
    <w:rsid w:val="00A73542"/>
    <w:rsid w:val="00A81DA7"/>
    <w:rsid w:val="00A827D3"/>
    <w:rsid w:val="00A83CEE"/>
    <w:rsid w:val="00A8482C"/>
    <w:rsid w:val="00A9279C"/>
    <w:rsid w:val="00A97D02"/>
    <w:rsid w:val="00AA6243"/>
    <w:rsid w:val="00AB0EC6"/>
    <w:rsid w:val="00AB0F2B"/>
    <w:rsid w:val="00AB596D"/>
    <w:rsid w:val="00AC3B5E"/>
    <w:rsid w:val="00AC4860"/>
    <w:rsid w:val="00AC4BA4"/>
    <w:rsid w:val="00AC5811"/>
    <w:rsid w:val="00AC648E"/>
    <w:rsid w:val="00AE097E"/>
    <w:rsid w:val="00AE1B2A"/>
    <w:rsid w:val="00AE1F54"/>
    <w:rsid w:val="00AE343F"/>
    <w:rsid w:val="00AE37C7"/>
    <w:rsid w:val="00AE57DD"/>
    <w:rsid w:val="00AF0922"/>
    <w:rsid w:val="00AF0970"/>
    <w:rsid w:val="00AF5110"/>
    <w:rsid w:val="00B02051"/>
    <w:rsid w:val="00B02940"/>
    <w:rsid w:val="00B059D7"/>
    <w:rsid w:val="00B06A8E"/>
    <w:rsid w:val="00B123EA"/>
    <w:rsid w:val="00B12B10"/>
    <w:rsid w:val="00B15B4F"/>
    <w:rsid w:val="00B1728E"/>
    <w:rsid w:val="00B21687"/>
    <w:rsid w:val="00B24E60"/>
    <w:rsid w:val="00B26F49"/>
    <w:rsid w:val="00B30629"/>
    <w:rsid w:val="00B325A6"/>
    <w:rsid w:val="00B33E60"/>
    <w:rsid w:val="00B34055"/>
    <w:rsid w:val="00B36528"/>
    <w:rsid w:val="00B3690A"/>
    <w:rsid w:val="00B36E40"/>
    <w:rsid w:val="00B44281"/>
    <w:rsid w:val="00B44661"/>
    <w:rsid w:val="00B51A03"/>
    <w:rsid w:val="00B53530"/>
    <w:rsid w:val="00B560AF"/>
    <w:rsid w:val="00B60E52"/>
    <w:rsid w:val="00B705ED"/>
    <w:rsid w:val="00B76B30"/>
    <w:rsid w:val="00B8677D"/>
    <w:rsid w:val="00B91239"/>
    <w:rsid w:val="00B92FBD"/>
    <w:rsid w:val="00BA2ABB"/>
    <w:rsid w:val="00BA6085"/>
    <w:rsid w:val="00BA6ABA"/>
    <w:rsid w:val="00BB2236"/>
    <w:rsid w:val="00BB4CDB"/>
    <w:rsid w:val="00BB5D2D"/>
    <w:rsid w:val="00BD2073"/>
    <w:rsid w:val="00BD20F4"/>
    <w:rsid w:val="00BD668D"/>
    <w:rsid w:val="00BD6CDF"/>
    <w:rsid w:val="00BD6DAB"/>
    <w:rsid w:val="00BD72E4"/>
    <w:rsid w:val="00BD7766"/>
    <w:rsid w:val="00BE01E9"/>
    <w:rsid w:val="00BE02BF"/>
    <w:rsid w:val="00BE0E52"/>
    <w:rsid w:val="00BE1892"/>
    <w:rsid w:val="00BF11B2"/>
    <w:rsid w:val="00BF3AA9"/>
    <w:rsid w:val="00BF5824"/>
    <w:rsid w:val="00BF61E1"/>
    <w:rsid w:val="00BF7420"/>
    <w:rsid w:val="00C00D65"/>
    <w:rsid w:val="00C03878"/>
    <w:rsid w:val="00C0483F"/>
    <w:rsid w:val="00C05497"/>
    <w:rsid w:val="00C102F0"/>
    <w:rsid w:val="00C1115E"/>
    <w:rsid w:val="00C11F95"/>
    <w:rsid w:val="00C134D2"/>
    <w:rsid w:val="00C13D2A"/>
    <w:rsid w:val="00C14B8D"/>
    <w:rsid w:val="00C15120"/>
    <w:rsid w:val="00C1639A"/>
    <w:rsid w:val="00C17DD1"/>
    <w:rsid w:val="00C2055C"/>
    <w:rsid w:val="00C22F02"/>
    <w:rsid w:val="00C30F2D"/>
    <w:rsid w:val="00C30F40"/>
    <w:rsid w:val="00C36120"/>
    <w:rsid w:val="00C377E6"/>
    <w:rsid w:val="00C425E1"/>
    <w:rsid w:val="00C430B7"/>
    <w:rsid w:val="00C437C9"/>
    <w:rsid w:val="00C44BC2"/>
    <w:rsid w:val="00C46D04"/>
    <w:rsid w:val="00C503E1"/>
    <w:rsid w:val="00C51A4B"/>
    <w:rsid w:val="00C51C1E"/>
    <w:rsid w:val="00C52924"/>
    <w:rsid w:val="00C530DE"/>
    <w:rsid w:val="00C53F16"/>
    <w:rsid w:val="00C5622B"/>
    <w:rsid w:val="00C56C9D"/>
    <w:rsid w:val="00C56DBE"/>
    <w:rsid w:val="00C57EB2"/>
    <w:rsid w:val="00C61E0B"/>
    <w:rsid w:val="00C64002"/>
    <w:rsid w:val="00C653D1"/>
    <w:rsid w:val="00C66194"/>
    <w:rsid w:val="00C6797D"/>
    <w:rsid w:val="00C70528"/>
    <w:rsid w:val="00C81E58"/>
    <w:rsid w:val="00C82F3E"/>
    <w:rsid w:val="00C83430"/>
    <w:rsid w:val="00C83FF8"/>
    <w:rsid w:val="00C85F54"/>
    <w:rsid w:val="00C90FB0"/>
    <w:rsid w:val="00C931F5"/>
    <w:rsid w:val="00C93B8E"/>
    <w:rsid w:val="00C94DB5"/>
    <w:rsid w:val="00C965AD"/>
    <w:rsid w:val="00CA0C6E"/>
    <w:rsid w:val="00CA175E"/>
    <w:rsid w:val="00CA4936"/>
    <w:rsid w:val="00CA4B5D"/>
    <w:rsid w:val="00CA5566"/>
    <w:rsid w:val="00CA6CE4"/>
    <w:rsid w:val="00CA7BBC"/>
    <w:rsid w:val="00CB5B0A"/>
    <w:rsid w:val="00CB7DDE"/>
    <w:rsid w:val="00CB7E0C"/>
    <w:rsid w:val="00CC0CC5"/>
    <w:rsid w:val="00CC22CB"/>
    <w:rsid w:val="00CC24C6"/>
    <w:rsid w:val="00CC2FD3"/>
    <w:rsid w:val="00CC4EFA"/>
    <w:rsid w:val="00CD0538"/>
    <w:rsid w:val="00CD2BDF"/>
    <w:rsid w:val="00CD403F"/>
    <w:rsid w:val="00CD4DCF"/>
    <w:rsid w:val="00CE0ECD"/>
    <w:rsid w:val="00CE0FFD"/>
    <w:rsid w:val="00CE74E6"/>
    <w:rsid w:val="00CF17AF"/>
    <w:rsid w:val="00CF229D"/>
    <w:rsid w:val="00CF5C35"/>
    <w:rsid w:val="00CF6B31"/>
    <w:rsid w:val="00D012F4"/>
    <w:rsid w:val="00D013CD"/>
    <w:rsid w:val="00D0202F"/>
    <w:rsid w:val="00D04394"/>
    <w:rsid w:val="00D10559"/>
    <w:rsid w:val="00D1155D"/>
    <w:rsid w:val="00D129FC"/>
    <w:rsid w:val="00D12C67"/>
    <w:rsid w:val="00D17210"/>
    <w:rsid w:val="00D23EE8"/>
    <w:rsid w:val="00D274FD"/>
    <w:rsid w:val="00D334B3"/>
    <w:rsid w:val="00D34F9F"/>
    <w:rsid w:val="00D36894"/>
    <w:rsid w:val="00D40485"/>
    <w:rsid w:val="00D47661"/>
    <w:rsid w:val="00D523F1"/>
    <w:rsid w:val="00D534A7"/>
    <w:rsid w:val="00D5427A"/>
    <w:rsid w:val="00D56317"/>
    <w:rsid w:val="00D56BDE"/>
    <w:rsid w:val="00D56D8E"/>
    <w:rsid w:val="00D575DB"/>
    <w:rsid w:val="00D6043C"/>
    <w:rsid w:val="00D61A41"/>
    <w:rsid w:val="00D63FC1"/>
    <w:rsid w:val="00D67037"/>
    <w:rsid w:val="00D67E9F"/>
    <w:rsid w:val="00D72B01"/>
    <w:rsid w:val="00D74EE2"/>
    <w:rsid w:val="00D760A6"/>
    <w:rsid w:val="00D77B43"/>
    <w:rsid w:val="00D808E0"/>
    <w:rsid w:val="00D8498F"/>
    <w:rsid w:val="00D930B7"/>
    <w:rsid w:val="00D94B6C"/>
    <w:rsid w:val="00D95BA3"/>
    <w:rsid w:val="00D95C79"/>
    <w:rsid w:val="00D95D78"/>
    <w:rsid w:val="00DA0828"/>
    <w:rsid w:val="00DA5A4A"/>
    <w:rsid w:val="00DA5E78"/>
    <w:rsid w:val="00DB0933"/>
    <w:rsid w:val="00DB252D"/>
    <w:rsid w:val="00DB6C06"/>
    <w:rsid w:val="00DC146B"/>
    <w:rsid w:val="00DC1B10"/>
    <w:rsid w:val="00DC3E91"/>
    <w:rsid w:val="00DD1C84"/>
    <w:rsid w:val="00DD4C23"/>
    <w:rsid w:val="00DD7628"/>
    <w:rsid w:val="00DD7DB0"/>
    <w:rsid w:val="00DE0B08"/>
    <w:rsid w:val="00DE10EB"/>
    <w:rsid w:val="00DE4072"/>
    <w:rsid w:val="00DE51AA"/>
    <w:rsid w:val="00DF02D4"/>
    <w:rsid w:val="00DF0CA1"/>
    <w:rsid w:val="00DF4FA2"/>
    <w:rsid w:val="00DF6D11"/>
    <w:rsid w:val="00DF6F26"/>
    <w:rsid w:val="00E00B91"/>
    <w:rsid w:val="00E011A8"/>
    <w:rsid w:val="00E0172C"/>
    <w:rsid w:val="00E01765"/>
    <w:rsid w:val="00E02DB2"/>
    <w:rsid w:val="00E03CE2"/>
    <w:rsid w:val="00E04563"/>
    <w:rsid w:val="00E04C20"/>
    <w:rsid w:val="00E04F93"/>
    <w:rsid w:val="00E05EF9"/>
    <w:rsid w:val="00E06FAE"/>
    <w:rsid w:val="00E1070A"/>
    <w:rsid w:val="00E10F2E"/>
    <w:rsid w:val="00E12437"/>
    <w:rsid w:val="00E13BB0"/>
    <w:rsid w:val="00E13F08"/>
    <w:rsid w:val="00E162C4"/>
    <w:rsid w:val="00E17E7C"/>
    <w:rsid w:val="00E2004A"/>
    <w:rsid w:val="00E22A96"/>
    <w:rsid w:val="00E262C6"/>
    <w:rsid w:val="00E27F54"/>
    <w:rsid w:val="00E30052"/>
    <w:rsid w:val="00E35096"/>
    <w:rsid w:val="00E35A2E"/>
    <w:rsid w:val="00E37CC6"/>
    <w:rsid w:val="00E409CB"/>
    <w:rsid w:val="00E44037"/>
    <w:rsid w:val="00E448F0"/>
    <w:rsid w:val="00E46A90"/>
    <w:rsid w:val="00E516FB"/>
    <w:rsid w:val="00E53960"/>
    <w:rsid w:val="00E56EF2"/>
    <w:rsid w:val="00E576BB"/>
    <w:rsid w:val="00E62F1F"/>
    <w:rsid w:val="00E63D28"/>
    <w:rsid w:val="00E6505F"/>
    <w:rsid w:val="00E6526A"/>
    <w:rsid w:val="00E671BB"/>
    <w:rsid w:val="00E6793B"/>
    <w:rsid w:val="00E7090E"/>
    <w:rsid w:val="00E70B4D"/>
    <w:rsid w:val="00E72DC7"/>
    <w:rsid w:val="00E72FD0"/>
    <w:rsid w:val="00E81361"/>
    <w:rsid w:val="00E82709"/>
    <w:rsid w:val="00E82ED4"/>
    <w:rsid w:val="00E831AC"/>
    <w:rsid w:val="00E85380"/>
    <w:rsid w:val="00E85417"/>
    <w:rsid w:val="00EA3CE7"/>
    <w:rsid w:val="00EB05F7"/>
    <w:rsid w:val="00EB24E7"/>
    <w:rsid w:val="00EC24C0"/>
    <w:rsid w:val="00EC35A8"/>
    <w:rsid w:val="00EC4649"/>
    <w:rsid w:val="00ED4EE2"/>
    <w:rsid w:val="00EE12BA"/>
    <w:rsid w:val="00EE1DAE"/>
    <w:rsid w:val="00EE533B"/>
    <w:rsid w:val="00EE7A7D"/>
    <w:rsid w:val="00EF31B0"/>
    <w:rsid w:val="00EF31F7"/>
    <w:rsid w:val="00EF59AC"/>
    <w:rsid w:val="00EF6B6D"/>
    <w:rsid w:val="00EF7413"/>
    <w:rsid w:val="00F01384"/>
    <w:rsid w:val="00F03535"/>
    <w:rsid w:val="00F037E8"/>
    <w:rsid w:val="00F06C20"/>
    <w:rsid w:val="00F11E1D"/>
    <w:rsid w:val="00F12FAE"/>
    <w:rsid w:val="00F13F78"/>
    <w:rsid w:val="00F14389"/>
    <w:rsid w:val="00F150EF"/>
    <w:rsid w:val="00F1603C"/>
    <w:rsid w:val="00F16957"/>
    <w:rsid w:val="00F216E1"/>
    <w:rsid w:val="00F22AC9"/>
    <w:rsid w:val="00F25112"/>
    <w:rsid w:val="00F307B1"/>
    <w:rsid w:val="00F319AF"/>
    <w:rsid w:val="00F34FE0"/>
    <w:rsid w:val="00F36BE3"/>
    <w:rsid w:val="00F37769"/>
    <w:rsid w:val="00F407F0"/>
    <w:rsid w:val="00F40F8B"/>
    <w:rsid w:val="00F411DB"/>
    <w:rsid w:val="00F417CA"/>
    <w:rsid w:val="00F479B5"/>
    <w:rsid w:val="00F529E2"/>
    <w:rsid w:val="00F52FAD"/>
    <w:rsid w:val="00F538C5"/>
    <w:rsid w:val="00F541C5"/>
    <w:rsid w:val="00F54CCC"/>
    <w:rsid w:val="00F574AA"/>
    <w:rsid w:val="00F63432"/>
    <w:rsid w:val="00F66147"/>
    <w:rsid w:val="00F707C7"/>
    <w:rsid w:val="00F70E10"/>
    <w:rsid w:val="00F7275A"/>
    <w:rsid w:val="00F73145"/>
    <w:rsid w:val="00F746B2"/>
    <w:rsid w:val="00F7690C"/>
    <w:rsid w:val="00F777B9"/>
    <w:rsid w:val="00F77DFC"/>
    <w:rsid w:val="00F84009"/>
    <w:rsid w:val="00F85834"/>
    <w:rsid w:val="00F90E94"/>
    <w:rsid w:val="00F92CE7"/>
    <w:rsid w:val="00F94AA7"/>
    <w:rsid w:val="00F95C8C"/>
    <w:rsid w:val="00F963D7"/>
    <w:rsid w:val="00F96B04"/>
    <w:rsid w:val="00F97E08"/>
    <w:rsid w:val="00FA0607"/>
    <w:rsid w:val="00FA1816"/>
    <w:rsid w:val="00FA22F2"/>
    <w:rsid w:val="00FA559B"/>
    <w:rsid w:val="00FA70B9"/>
    <w:rsid w:val="00FA73BC"/>
    <w:rsid w:val="00FA7ED7"/>
    <w:rsid w:val="00FB74E3"/>
    <w:rsid w:val="00FC434D"/>
    <w:rsid w:val="00FC56A1"/>
    <w:rsid w:val="00FC5DE5"/>
    <w:rsid w:val="00FC6138"/>
    <w:rsid w:val="00FC6401"/>
    <w:rsid w:val="00FC6C17"/>
    <w:rsid w:val="00FD4334"/>
    <w:rsid w:val="00FE52C6"/>
    <w:rsid w:val="00FE6C1F"/>
    <w:rsid w:val="00FE7693"/>
    <w:rsid w:val="00FF0CD7"/>
    <w:rsid w:val="00FF2544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9A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D72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B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B1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37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E372D"/>
  </w:style>
  <w:style w:type="character" w:customStyle="1" w:styleId="CommentTextChar">
    <w:name w:val="Comment Text Char"/>
    <w:basedOn w:val="DefaultParagraphFont"/>
    <w:link w:val="CommentText"/>
    <w:uiPriority w:val="99"/>
    <w:rsid w:val="004E37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72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72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13B5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62E03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6C296A"/>
  </w:style>
  <w:style w:type="paragraph" w:styleId="Footer">
    <w:name w:val="footer"/>
    <w:basedOn w:val="Normal"/>
    <w:link w:val="FooterChar"/>
    <w:uiPriority w:val="99"/>
    <w:unhideWhenUsed/>
    <w:rsid w:val="006C29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96A"/>
  </w:style>
  <w:style w:type="character" w:styleId="PageNumber">
    <w:name w:val="page number"/>
    <w:basedOn w:val="DefaultParagraphFont"/>
    <w:uiPriority w:val="99"/>
    <w:semiHidden/>
    <w:unhideWhenUsed/>
    <w:rsid w:val="006C29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2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B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B1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37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E372D"/>
  </w:style>
  <w:style w:type="character" w:customStyle="1" w:styleId="CommentTextChar">
    <w:name w:val="Comment Text Char"/>
    <w:basedOn w:val="DefaultParagraphFont"/>
    <w:link w:val="CommentText"/>
    <w:uiPriority w:val="99"/>
    <w:rsid w:val="004E37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72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72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13B5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62E03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6C296A"/>
  </w:style>
  <w:style w:type="paragraph" w:styleId="Footer">
    <w:name w:val="footer"/>
    <w:basedOn w:val="Normal"/>
    <w:link w:val="FooterChar"/>
    <w:uiPriority w:val="99"/>
    <w:unhideWhenUsed/>
    <w:rsid w:val="006C29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96A"/>
  </w:style>
  <w:style w:type="character" w:styleId="PageNumber">
    <w:name w:val="page number"/>
    <w:basedOn w:val="DefaultParagraphFont"/>
    <w:uiPriority w:val="99"/>
    <w:semiHidden/>
    <w:unhideWhenUsed/>
    <w:rsid w:val="006C29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11/relationships/people" Target="people.xml"/><Relationship Id="rId16" Type="http://schemas.microsoft.com/office/2011/relationships/commentsExtended" Target="commentsExtended.xml"/><Relationship Id="rId1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13</Pages>
  <Words>3185</Words>
  <Characters>18156</Characters>
  <Application>Microsoft Word 12.1.0</Application>
  <DocSecurity>0</DocSecurity>
  <Lines>151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Hillary Cooper</cp:lastModifiedBy>
  <cp:revision>811</cp:revision>
  <dcterms:created xsi:type="dcterms:W3CDTF">2013-10-30T17:44:00Z</dcterms:created>
  <dcterms:modified xsi:type="dcterms:W3CDTF">2013-11-01T22:41:00Z</dcterms:modified>
</cp:coreProperties>
</file>