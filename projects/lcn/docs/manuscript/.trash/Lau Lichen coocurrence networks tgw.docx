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EA006" w14:textId="7E71CE4D" w:rsidR="00F37769" w:rsidRPr="00DC3E91" w:rsidRDefault="00BD72E4">
      <w:commentRangeStart w:id="0"/>
      <w:r w:rsidRPr="00BD72E4">
        <w:rPr>
          <w:b/>
        </w:rPr>
        <w:t>Title</w:t>
      </w:r>
      <w:commentRangeEnd w:id="0"/>
      <w:r w:rsidR="00CA175E">
        <w:rPr>
          <w:rStyle w:val="CommentReference"/>
        </w:rPr>
        <w:commentReference w:id="0"/>
      </w:r>
      <w:r w:rsidRPr="00BD72E4">
        <w:rPr>
          <w:b/>
        </w:rPr>
        <w:t>:</w:t>
      </w:r>
      <w:r>
        <w:t xml:space="preserve"> </w:t>
      </w:r>
      <w:r w:rsidR="00E02DB2">
        <w:t>Foundation species trait variation drives lichen interaction network structure</w:t>
      </w:r>
    </w:p>
    <w:p w14:paraId="2F6DCEC9" w14:textId="77777777" w:rsidR="00F37769" w:rsidRDefault="00F37769"/>
    <w:p w14:paraId="22A2CF3C" w14:textId="31CB2619" w:rsidR="00DC3E91" w:rsidRDefault="00DC3E91">
      <w:r w:rsidRPr="00BD72E4">
        <w:rPr>
          <w:b/>
        </w:rPr>
        <w:t>Authors:</w:t>
      </w:r>
      <w:r>
        <w:t xml:space="preserve"> Matthew K. Lau, Louis J. Lamit, </w:t>
      </w:r>
      <w:proofErr w:type="spellStart"/>
      <w:r>
        <w:t>Rikke</w:t>
      </w:r>
      <w:bookmarkStart w:id="1" w:name="_GoBack"/>
      <w:bookmarkEnd w:id="1"/>
      <w:proofErr w:type="spellEnd"/>
      <w:r>
        <w:t xml:space="preserve"> R. </w:t>
      </w:r>
      <w:proofErr w:type="spellStart"/>
      <w:r>
        <w:t>Naesborg</w:t>
      </w:r>
      <w:proofErr w:type="spellEnd"/>
      <w:r>
        <w:t>, Thomas G. Whitham</w:t>
      </w:r>
    </w:p>
    <w:p w14:paraId="5AF4FEF2" w14:textId="77777777" w:rsidR="00DC3E91" w:rsidRDefault="00DC3E91"/>
    <w:p w14:paraId="03E57511" w14:textId="77777777" w:rsidR="00DC3E91" w:rsidRDefault="00DC3E91"/>
    <w:p w14:paraId="78D9DFDE" w14:textId="77777777" w:rsidR="00BD72E4" w:rsidRDefault="00BD72E4">
      <w:r>
        <w:br w:type="page"/>
      </w:r>
    </w:p>
    <w:p w14:paraId="3035C359" w14:textId="2A0CB2E6" w:rsidR="00BD72E4" w:rsidRDefault="00BD72E4">
      <w:pPr>
        <w:rPr>
          <w:b/>
        </w:rPr>
      </w:pPr>
      <w:r>
        <w:rPr>
          <w:b/>
        </w:rPr>
        <w:lastRenderedPageBreak/>
        <w:t xml:space="preserve">Abstract </w:t>
      </w:r>
    </w:p>
    <w:p w14:paraId="3CF9CFAB" w14:textId="14E692AC" w:rsidR="00BD72E4" w:rsidRDefault="00BD72E4" w:rsidP="00BD72E4">
      <w:pPr>
        <w:pStyle w:val="ListParagraph"/>
        <w:numPr>
          <w:ilvl w:val="0"/>
          <w:numId w:val="1"/>
        </w:numPr>
      </w:pPr>
      <w:r w:rsidRPr="00BD72E4">
        <w:t>Under</w:t>
      </w:r>
      <w:r>
        <w:t>standing the community level impacts of intraspecific trait variation is integral to understanding community dynamics</w:t>
      </w:r>
    </w:p>
    <w:p w14:paraId="7779EFCA" w14:textId="4A6665CD" w:rsidR="00BD72E4" w:rsidRDefault="007161E8" w:rsidP="00BD72E4">
      <w:pPr>
        <w:pStyle w:val="ListParagraph"/>
        <w:numPr>
          <w:ilvl w:val="0"/>
          <w:numId w:val="1"/>
        </w:numPr>
      </w:pPr>
      <w:r>
        <w:t>Previous studies have shown that genetically based intraspecific variation can influence the interactions among species; h</w:t>
      </w:r>
      <w:r w:rsidR="00BD72E4">
        <w:t xml:space="preserve">owever, </w:t>
      </w:r>
      <w:r>
        <w:t xml:space="preserve">no studies have been done that </w:t>
      </w:r>
      <w:r w:rsidR="001A1ACB">
        <w:t xml:space="preserve">holistically </w:t>
      </w:r>
      <w:r>
        <w:t xml:space="preserve">examine </w:t>
      </w:r>
      <w:r w:rsidR="001A1ACB">
        <w:t>the</w:t>
      </w:r>
      <w:ins w:id="2" w:author="Thomas Whitham" w:date="2013-10-16T09:34:00Z">
        <w:r w:rsidR="00CF5C35">
          <w:t>se genetic</w:t>
        </w:r>
      </w:ins>
      <w:r w:rsidR="001A1ACB">
        <w:t xml:space="preserve"> effects</w:t>
      </w:r>
      <w:del w:id="3" w:author="Thomas Whitham" w:date="2013-10-16T09:34:00Z">
        <w:r w:rsidR="001A1ACB" w:rsidDel="00CF5C35">
          <w:delText xml:space="preserve"> in</w:delText>
        </w:r>
      </w:del>
      <w:ins w:id="4" w:author="Thomas Whitham" w:date="2013-10-16T09:34:00Z">
        <w:r w:rsidR="00CF5C35">
          <w:t xml:space="preserve"> on</w:t>
        </w:r>
      </w:ins>
      <w:r w:rsidR="001A1ACB">
        <w:t xml:space="preserve"> the networks of </w:t>
      </w:r>
      <w:r w:rsidR="0041027D">
        <w:t>interacting species</w:t>
      </w:r>
    </w:p>
    <w:p w14:paraId="47280321" w14:textId="5DA68C0A" w:rsidR="007161E8" w:rsidRDefault="007161E8" w:rsidP="00BD72E4">
      <w:pPr>
        <w:pStyle w:val="ListParagraph"/>
        <w:numPr>
          <w:ilvl w:val="0"/>
          <w:numId w:val="1"/>
        </w:numPr>
      </w:pPr>
      <w:r>
        <w:t>Here, we use null modeling and network based methods in a model system of epiphytic lichen to examine the effect of phenotypic variation in a foundation tree species (</w:t>
      </w:r>
      <w:proofErr w:type="spellStart"/>
      <w:r>
        <w:rPr>
          <w:i/>
        </w:rPr>
        <w:t>Populus</w:t>
      </w:r>
      <w:proofErr w:type="spellEnd"/>
      <w:r>
        <w:rPr>
          <w:i/>
        </w:rPr>
        <w:t xml:space="preserve"> </w:t>
      </w:r>
      <w:proofErr w:type="spellStart"/>
      <w:r>
        <w:rPr>
          <w:i/>
        </w:rPr>
        <w:t>angustifolia</w:t>
      </w:r>
      <w:proofErr w:type="spellEnd"/>
      <w:r>
        <w:t>) on a</w:t>
      </w:r>
      <w:r w:rsidR="00725261">
        <w:t xml:space="preserve"> network of interacting species</w:t>
      </w:r>
    </w:p>
    <w:p w14:paraId="50577A19" w14:textId="40915BF0" w:rsidR="007161E8" w:rsidRDefault="007C3962" w:rsidP="00BD72E4">
      <w:pPr>
        <w:pStyle w:val="ListParagraph"/>
        <w:numPr>
          <w:ilvl w:val="0"/>
          <w:numId w:val="1"/>
        </w:numPr>
      </w:pPr>
      <w:r>
        <w:t xml:space="preserve">Three </w:t>
      </w:r>
      <w:r w:rsidR="007161E8">
        <w:t xml:space="preserve">main </w:t>
      </w:r>
      <w:r w:rsidR="00694B18">
        <w:t>results</w:t>
      </w:r>
      <w:r w:rsidR="007161E8">
        <w:t xml:space="preserve"> emerged:</w:t>
      </w:r>
    </w:p>
    <w:p w14:paraId="01B58202" w14:textId="04657424" w:rsidR="007161E8" w:rsidRDefault="007161E8" w:rsidP="007161E8">
      <w:pPr>
        <w:pStyle w:val="ListParagraph"/>
        <w:numPr>
          <w:ilvl w:val="0"/>
          <w:numId w:val="2"/>
        </w:numPr>
      </w:pPr>
      <w:r>
        <w:t xml:space="preserve">Species tended to cluster together at </w:t>
      </w:r>
      <w:r w:rsidR="00694B18">
        <w:t xml:space="preserve">the scale of both the </w:t>
      </w:r>
      <w:r>
        <w:t>stand</w:t>
      </w:r>
      <w:r w:rsidR="00F85834">
        <w:t xml:space="preserve"> (SES = -20.51, P &lt; 0.</w:t>
      </w:r>
      <w:r>
        <w:t xml:space="preserve">001) and </w:t>
      </w:r>
      <w:r w:rsidR="00694B18">
        <w:t xml:space="preserve">individual </w:t>
      </w:r>
      <w:r>
        <w:t>tree</w:t>
      </w:r>
      <w:r w:rsidR="00694B18">
        <w:t xml:space="preserve"> </w:t>
      </w:r>
      <w:r>
        <w:t>(Mean = -4.25, SE = 0.96)</w:t>
      </w:r>
      <w:r w:rsidR="00A4441A">
        <w:t xml:space="preserve"> </w:t>
      </w:r>
      <w:commentRangeStart w:id="5"/>
      <w:ins w:id="6" w:author="Thomas Whitham" w:date="2013-10-16T09:37:00Z">
        <w:r w:rsidR="00CF5C35">
          <w:t>suggesting</w:t>
        </w:r>
      </w:ins>
      <w:ins w:id="7" w:author="Thomas Whitham" w:date="2013-10-16T09:35:00Z">
        <w:r w:rsidR="00CF5C35">
          <w:t xml:space="preserve"> that </w:t>
        </w:r>
      </w:ins>
      <w:commentRangeEnd w:id="5"/>
      <w:ins w:id="8" w:author="Thomas Whitham" w:date="2013-10-16T09:37:00Z">
        <w:r w:rsidR="00CF5C35">
          <w:rPr>
            <w:rStyle w:val="CommentReference"/>
          </w:rPr>
          <w:commentReference w:id="5"/>
        </w:r>
      </w:ins>
      <w:ins w:id="9" w:author="Thomas Whitham" w:date="2013-10-16T09:35:00Z">
        <w:r w:rsidR="00CF5C35">
          <w:t>….</w:t>
        </w:r>
      </w:ins>
    </w:p>
    <w:p w14:paraId="652FA3D5" w14:textId="2F7899E4" w:rsidR="007161E8" w:rsidRDefault="00CF5C35" w:rsidP="007161E8">
      <w:pPr>
        <w:pStyle w:val="ListParagraph"/>
        <w:numPr>
          <w:ilvl w:val="0"/>
          <w:numId w:val="2"/>
        </w:numPr>
      </w:pPr>
      <w:ins w:id="10" w:author="Thomas Whitham" w:date="2013-10-16T09:35:00Z">
        <w:r>
          <w:t>As a potential mechanism that is likely to account for the patterns of species clustering, c</w:t>
        </w:r>
      </w:ins>
      <w:del w:id="11" w:author="Thomas Whitham" w:date="2013-10-16T09:36:00Z">
        <w:r w:rsidR="007161E8" w:rsidDel="00CF5C35">
          <w:delText>C</w:delText>
        </w:r>
      </w:del>
      <w:r w:rsidR="007161E8">
        <w:t>o-occurrence patterns were strongly related to bark roughness (R</w:t>
      </w:r>
      <w:r w:rsidR="007161E8" w:rsidRPr="007161E8">
        <w:rPr>
          <w:vertAlign w:val="superscript"/>
        </w:rPr>
        <w:t>2</w:t>
      </w:r>
      <w:r w:rsidR="007161E8">
        <w:t xml:space="preserve"> = 0.42, P = 0.0127)</w:t>
      </w:r>
      <w:r w:rsidR="00694B18">
        <w:t>,</w:t>
      </w:r>
    </w:p>
    <w:p w14:paraId="44A9DA97" w14:textId="454ABCC2" w:rsidR="00694B18" w:rsidRDefault="00430F65" w:rsidP="007161E8">
      <w:pPr>
        <w:pStyle w:val="ListParagraph"/>
        <w:numPr>
          <w:ilvl w:val="0"/>
          <w:numId w:val="2"/>
        </w:numPr>
      </w:pPr>
      <w:commentRangeStart w:id="12"/>
      <w:r>
        <w:t xml:space="preserve">A Structural Equation Model (SEM) showed that </w:t>
      </w:r>
      <w:r w:rsidR="00721422">
        <w:t xml:space="preserve">bark roughness affected lichen co-occurrence patterns and was twice the indirect effect of tree age </w:t>
      </w:r>
      <w:commentRangeEnd w:id="12"/>
      <w:r w:rsidR="00CF5C35">
        <w:rPr>
          <w:rStyle w:val="CommentReference"/>
        </w:rPr>
        <w:commentReference w:id="12"/>
      </w:r>
      <w:r>
        <w:t>(R</w:t>
      </w:r>
      <w:r w:rsidRPr="00430F65">
        <w:rPr>
          <w:vertAlign w:val="superscript"/>
        </w:rPr>
        <w:t>2</w:t>
      </w:r>
      <w:r>
        <w:t xml:space="preserve"> = 0.42, χ</w:t>
      </w:r>
      <w:r w:rsidRPr="00430F65">
        <w:rPr>
          <w:vertAlign w:val="superscript"/>
        </w:rPr>
        <w:t>2</w:t>
      </w:r>
      <w:r>
        <w:t xml:space="preserve"> = 0.38, P = 0.539)</w:t>
      </w:r>
      <w:r w:rsidR="000767C0">
        <w:t>.</w:t>
      </w:r>
    </w:p>
    <w:p w14:paraId="57BA3A33" w14:textId="2C057930" w:rsidR="00694B18" w:rsidRPr="00694B18" w:rsidRDefault="00694B18" w:rsidP="00694B18">
      <w:pPr>
        <w:pStyle w:val="ListParagraph"/>
        <w:numPr>
          <w:ilvl w:val="0"/>
          <w:numId w:val="3"/>
        </w:numPr>
        <w:rPr>
          <w:b/>
        </w:rPr>
      </w:pPr>
      <w:r>
        <w:t xml:space="preserve">These results </w:t>
      </w:r>
      <w:commentRangeStart w:id="13"/>
      <w:r w:rsidR="009A137E">
        <w:t xml:space="preserve">suggest that </w:t>
      </w:r>
      <w:r>
        <w:t xml:space="preserve">tree trait variation can contribute significantly to the co-occurrence patterns and </w:t>
      </w:r>
      <w:r w:rsidR="009A137E">
        <w:t xml:space="preserve">potentially </w:t>
      </w:r>
      <w:r>
        <w:t xml:space="preserve">the network of interactions among species in tree dependent organisms. Given that this trait has an underlying genetic basis, </w:t>
      </w:r>
      <w:commentRangeEnd w:id="13"/>
      <w:r w:rsidR="00CF5C35">
        <w:rPr>
          <w:rStyle w:val="CommentReference"/>
        </w:rPr>
        <w:commentReference w:id="13"/>
      </w:r>
      <w:r>
        <w:t xml:space="preserve">these results </w:t>
      </w:r>
      <w:r w:rsidR="00382BF2">
        <w:t xml:space="preserve">further </w:t>
      </w:r>
      <w:r>
        <w:t xml:space="preserve">suggest that evolutionary dynamics play a </w:t>
      </w:r>
      <w:r w:rsidR="00382BF2">
        <w:t xml:space="preserve"> significant </w:t>
      </w:r>
      <w:r>
        <w:t>role in determining the interactions among</w:t>
      </w:r>
      <w:r w:rsidR="009A137E">
        <w:t xml:space="preserve"> species in complex communities</w:t>
      </w:r>
    </w:p>
    <w:p w14:paraId="6E687BE8" w14:textId="1E5799E2" w:rsidR="00BD72E4" w:rsidRPr="00694B18" w:rsidRDefault="00BD72E4" w:rsidP="00694B18">
      <w:pPr>
        <w:pStyle w:val="ListParagraph"/>
        <w:numPr>
          <w:ilvl w:val="0"/>
          <w:numId w:val="3"/>
        </w:numPr>
        <w:rPr>
          <w:b/>
        </w:rPr>
      </w:pPr>
      <w:r w:rsidRPr="00694B18">
        <w:rPr>
          <w:b/>
        </w:rPr>
        <w:br w:type="page"/>
      </w:r>
    </w:p>
    <w:p w14:paraId="7929021D" w14:textId="27A54EB9" w:rsidR="007853E3" w:rsidRPr="0054271D" w:rsidRDefault="007853E3">
      <w:pPr>
        <w:rPr>
          <w:b/>
        </w:rPr>
      </w:pPr>
      <w:r w:rsidRPr="0054271D">
        <w:rPr>
          <w:b/>
        </w:rPr>
        <w:lastRenderedPageBreak/>
        <w:t>Introduction</w:t>
      </w:r>
    </w:p>
    <w:p w14:paraId="07D911CF" w14:textId="36805036" w:rsidR="00827ED2" w:rsidRDefault="00827ED2" w:rsidP="00827ED2">
      <w:pPr>
        <w:pStyle w:val="ListParagraph"/>
        <w:numPr>
          <w:ilvl w:val="0"/>
          <w:numId w:val="8"/>
        </w:numPr>
      </w:pPr>
      <w:r>
        <w:t>A holistic approach is needed in addition to reduced perspective given the properties of networks</w:t>
      </w:r>
    </w:p>
    <w:p w14:paraId="5DC090C1" w14:textId="1D5853F1" w:rsidR="00802493" w:rsidRDefault="00827ED2" w:rsidP="00D74EE2">
      <w:pPr>
        <w:pStyle w:val="ListParagraph"/>
        <w:numPr>
          <w:ilvl w:val="0"/>
          <w:numId w:val="8"/>
        </w:numPr>
      </w:pPr>
      <w:r>
        <w:t xml:space="preserve">Trait variation </w:t>
      </w:r>
      <w:r w:rsidR="0017152F">
        <w:t xml:space="preserve">is important </w:t>
      </w:r>
      <w:r>
        <w:t>in structuring communities</w:t>
      </w:r>
    </w:p>
    <w:p w14:paraId="6098FA7F" w14:textId="04591BC4" w:rsidR="0017152F" w:rsidRDefault="0017152F" w:rsidP="0017152F">
      <w:pPr>
        <w:pStyle w:val="ListParagraph"/>
        <w:numPr>
          <w:ilvl w:val="1"/>
          <w:numId w:val="8"/>
        </w:numPr>
      </w:pPr>
      <w:proofErr w:type="spellStart"/>
      <w:r>
        <w:t>Antonovics</w:t>
      </w:r>
      <w:proofErr w:type="spellEnd"/>
    </w:p>
    <w:p w14:paraId="67CED1F2" w14:textId="019623FD" w:rsidR="0017152F" w:rsidRDefault="008B76EC" w:rsidP="0017152F">
      <w:pPr>
        <w:pStyle w:val="ListParagraph"/>
        <w:numPr>
          <w:ilvl w:val="1"/>
          <w:numId w:val="8"/>
        </w:numPr>
      </w:pPr>
      <w:r>
        <w:t>Wimp 2005</w:t>
      </w:r>
    </w:p>
    <w:p w14:paraId="07F5F3C9" w14:textId="34C43D49" w:rsidR="008B76EC" w:rsidRDefault="008B76EC" w:rsidP="0017152F">
      <w:pPr>
        <w:pStyle w:val="ListParagraph"/>
        <w:numPr>
          <w:ilvl w:val="1"/>
          <w:numId w:val="8"/>
        </w:numPr>
      </w:pPr>
      <w:r>
        <w:t>Agrawal 20??</w:t>
      </w:r>
    </w:p>
    <w:p w14:paraId="676FDB14" w14:textId="3B7EEC5B" w:rsidR="008B76EC" w:rsidRDefault="008B76EC" w:rsidP="008B76EC">
      <w:pPr>
        <w:pStyle w:val="ListParagraph"/>
        <w:numPr>
          <w:ilvl w:val="1"/>
          <w:numId w:val="8"/>
        </w:numPr>
      </w:pPr>
      <w:proofErr w:type="spellStart"/>
      <w:r>
        <w:t>Lanchau</w:t>
      </w:r>
      <w:proofErr w:type="spellEnd"/>
      <w:r>
        <w:t xml:space="preserve"> and Strauss</w:t>
      </w:r>
    </w:p>
    <w:p w14:paraId="7391F371" w14:textId="2DC17AB8" w:rsidR="00827ED2" w:rsidRDefault="008B76EC" w:rsidP="00827ED2">
      <w:pPr>
        <w:pStyle w:val="ListParagraph"/>
        <w:numPr>
          <w:ilvl w:val="0"/>
          <w:numId w:val="8"/>
        </w:numPr>
      </w:pPr>
      <w:r>
        <w:t xml:space="preserve">Cottonwood bark lichen </w:t>
      </w:r>
      <w:r w:rsidR="00827ED2">
        <w:t>as a model system and previous work on co-occurrence patterns in lichen</w:t>
      </w:r>
    </w:p>
    <w:p w14:paraId="698AE26D" w14:textId="69CD2A8B" w:rsidR="0017152F" w:rsidRDefault="008B76EC" w:rsidP="0017152F">
      <w:pPr>
        <w:pStyle w:val="ListParagraph"/>
        <w:numPr>
          <w:ilvl w:val="1"/>
          <w:numId w:val="8"/>
        </w:numPr>
      </w:pPr>
      <w:r>
        <w:t>Ellison 2005</w:t>
      </w:r>
    </w:p>
    <w:p w14:paraId="3FA2F63C" w14:textId="77777777" w:rsidR="008B76EC" w:rsidRDefault="008B76EC" w:rsidP="0017152F">
      <w:pPr>
        <w:pStyle w:val="ListParagraph"/>
        <w:numPr>
          <w:ilvl w:val="1"/>
          <w:numId w:val="8"/>
        </w:numPr>
      </w:pPr>
    </w:p>
    <w:p w14:paraId="1D915D71" w14:textId="5D31E239" w:rsidR="00827ED2" w:rsidRDefault="00802493" w:rsidP="00827ED2">
      <w:pPr>
        <w:pStyle w:val="ListParagraph"/>
        <w:numPr>
          <w:ilvl w:val="0"/>
          <w:numId w:val="8"/>
        </w:numPr>
      </w:pPr>
      <w:r>
        <w:t>Hypotheses and possible outcome</w:t>
      </w:r>
    </w:p>
    <w:p w14:paraId="125BD086" w14:textId="4B2363A3" w:rsidR="008C6DD4" w:rsidRDefault="008C6DD4" w:rsidP="00592625">
      <w:pPr>
        <w:pStyle w:val="ListParagraph"/>
        <w:numPr>
          <w:ilvl w:val="0"/>
          <w:numId w:val="12"/>
        </w:numPr>
      </w:pPr>
      <w:r>
        <w:t xml:space="preserve">Lichen community will show significant co-occurrence </w:t>
      </w:r>
      <w:r w:rsidR="00CA4936">
        <w:t>network structure</w:t>
      </w:r>
    </w:p>
    <w:p w14:paraId="468AA169" w14:textId="519C40C2" w:rsidR="00CA4936" w:rsidRDefault="00CA4936" w:rsidP="00592625">
      <w:pPr>
        <w:pStyle w:val="ListParagraph"/>
        <w:numPr>
          <w:ilvl w:val="0"/>
          <w:numId w:val="12"/>
        </w:numPr>
      </w:pPr>
      <w:r>
        <w:t>Tree variation will drive co-occurrence patterns</w:t>
      </w:r>
      <w:r w:rsidR="00D40485">
        <w:t>, through three possible mechanisms</w:t>
      </w:r>
      <w:ins w:id="14" w:author="Thomas Whitham" w:date="2013-10-16T09:41:00Z">
        <w:r w:rsidR="00E44037">
          <w:t xml:space="preserve"> (G, E and </w:t>
        </w:r>
        <w:proofErr w:type="spellStart"/>
        <w:r w:rsidR="00E44037">
          <w:t>GxE</w:t>
        </w:r>
        <w:proofErr w:type="spellEnd"/>
        <w:r w:rsidR="00E44037">
          <w:t>)</w:t>
        </w:r>
      </w:ins>
      <w:r w:rsidR="00D40485">
        <w:t>:</w:t>
      </w:r>
    </w:p>
    <w:p w14:paraId="0E359E33" w14:textId="4155518A" w:rsidR="00592625" w:rsidRDefault="00F14389" w:rsidP="008C6DD4">
      <w:pPr>
        <w:pStyle w:val="ListParagraph"/>
        <w:numPr>
          <w:ilvl w:val="1"/>
          <w:numId w:val="12"/>
        </w:numPr>
      </w:pPr>
      <w:r>
        <w:t>Local environmental conditions</w:t>
      </w:r>
    </w:p>
    <w:p w14:paraId="6D93D086" w14:textId="5A1BA075" w:rsidR="00592625" w:rsidRDefault="00F14389" w:rsidP="008C6DD4">
      <w:pPr>
        <w:pStyle w:val="ListParagraph"/>
        <w:numPr>
          <w:ilvl w:val="1"/>
          <w:numId w:val="12"/>
        </w:numPr>
      </w:pPr>
      <w:r>
        <w:t>Tree age</w:t>
      </w:r>
    </w:p>
    <w:p w14:paraId="579D3578" w14:textId="7C1D1023" w:rsidR="007853E3" w:rsidRDefault="00F14389" w:rsidP="008C6DD4">
      <w:pPr>
        <w:pStyle w:val="ListParagraph"/>
        <w:numPr>
          <w:ilvl w:val="1"/>
          <w:numId w:val="12"/>
        </w:numPr>
      </w:pPr>
      <w:r>
        <w:t>Substrate suitability (roughness)</w:t>
      </w:r>
    </w:p>
    <w:p w14:paraId="451911F0" w14:textId="77777777" w:rsidR="007853E3" w:rsidRDefault="007853E3"/>
    <w:p w14:paraId="6DD1F9C1" w14:textId="34CB97AE" w:rsidR="007853E3" w:rsidRPr="0054271D" w:rsidRDefault="007853E3">
      <w:pPr>
        <w:rPr>
          <w:b/>
        </w:rPr>
      </w:pPr>
      <w:r w:rsidRPr="0054271D">
        <w:rPr>
          <w:b/>
        </w:rPr>
        <w:t>Materials and Methods</w:t>
      </w:r>
    </w:p>
    <w:p w14:paraId="2B674B97" w14:textId="6BA380DA" w:rsidR="007853E3" w:rsidRDefault="00A11F92" w:rsidP="00A11F92">
      <w:pPr>
        <w:pStyle w:val="ListParagraph"/>
        <w:numPr>
          <w:ilvl w:val="0"/>
          <w:numId w:val="9"/>
        </w:numPr>
      </w:pPr>
      <w:r>
        <w:t>Study site</w:t>
      </w:r>
    </w:p>
    <w:p w14:paraId="33593D8C" w14:textId="702C4B5A" w:rsidR="00E01765" w:rsidRDefault="006E4062" w:rsidP="00E01765">
      <w:pPr>
        <w:pStyle w:val="ListParagraph"/>
        <w:numPr>
          <w:ilvl w:val="1"/>
          <w:numId w:val="9"/>
        </w:numPr>
      </w:pPr>
      <w:r>
        <w:t>Uintah, UT</w:t>
      </w:r>
    </w:p>
    <w:p w14:paraId="72137995" w14:textId="6E53B035" w:rsidR="006E4062" w:rsidRDefault="006E4062" w:rsidP="00E01765">
      <w:pPr>
        <w:pStyle w:val="ListParagraph"/>
        <w:numPr>
          <w:ilvl w:val="1"/>
          <w:numId w:val="9"/>
        </w:numPr>
      </w:pPr>
      <w:r>
        <w:t>Weber River</w:t>
      </w:r>
    </w:p>
    <w:p w14:paraId="25F7F625" w14:textId="7AF60138" w:rsidR="00E01765" w:rsidRDefault="00E01765" w:rsidP="00E01765">
      <w:pPr>
        <w:pStyle w:val="ListParagraph"/>
        <w:numPr>
          <w:ilvl w:val="1"/>
          <w:numId w:val="9"/>
        </w:numPr>
      </w:pPr>
      <w:r>
        <w:t>Natural</w:t>
      </w:r>
      <w:r w:rsidR="006E4062">
        <w:t>, multi-age</w:t>
      </w:r>
      <w:r>
        <w:t xml:space="preserve"> stand of cottonwoods (</w:t>
      </w:r>
      <w:proofErr w:type="spellStart"/>
      <w:r w:rsidRPr="008270F3">
        <w:rPr>
          <w:i/>
        </w:rPr>
        <w:t>Populus</w:t>
      </w:r>
      <w:proofErr w:type="spellEnd"/>
      <w:r w:rsidRPr="008270F3">
        <w:rPr>
          <w:i/>
        </w:rPr>
        <w:t xml:space="preserve"> </w:t>
      </w:r>
      <w:proofErr w:type="spellStart"/>
      <w:r w:rsidRPr="008270F3">
        <w:rPr>
          <w:i/>
        </w:rPr>
        <w:t>angustifolia</w:t>
      </w:r>
      <w:proofErr w:type="spellEnd"/>
      <w:r>
        <w:t xml:space="preserve">, </w:t>
      </w:r>
      <w:r w:rsidRPr="008270F3">
        <w:rPr>
          <w:i/>
        </w:rPr>
        <w:t xml:space="preserve">P. </w:t>
      </w:r>
      <w:proofErr w:type="spellStart"/>
      <w:r w:rsidRPr="008270F3">
        <w:rPr>
          <w:i/>
        </w:rPr>
        <w:t>fremontii</w:t>
      </w:r>
      <w:proofErr w:type="spellEnd"/>
      <w:r>
        <w:t xml:space="preserve"> and hybrids)</w:t>
      </w:r>
    </w:p>
    <w:p w14:paraId="1B9BCC7B" w14:textId="43003B76" w:rsidR="006E4062" w:rsidRDefault="006E4062" w:rsidP="00E01765">
      <w:pPr>
        <w:pStyle w:val="ListParagraph"/>
        <w:numPr>
          <w:ilvl w:val="1"/>
          <w:numId w:val="9"/>
        </w:numPr>
      </w:pPr>
      <w:commentRangeStart w:id="15"/>
      <w:r>
        <w:t xml:space="preserve">Only </w:t>
      </w:r>
      <w:r w:rsidRPr="008D7AFD">
        <w:rPr>
          <w:i/>
        </w:rPr>
        <w:t xml:space="preserve">P. </w:t>
      </w:r>
      <w:proofErr w:type="spellStart"/>
      <w:r w:rsidRPr="008D7AFD">
        <w:rPr>
          <w:i/>
        </w:rPr>
        <w:t>angustiolia</w:t>
      </w:r>
      <w:proofErr w:type="spellEnd"/>
      <w:r>
        <w:t xml:space="preserve"> or highly advanced back crosses were sampled</w:t>
      </w:r>
      <w:commentRangeEnd w:id="15"/>
      <w:r w:rsidR="00E44037">
        <w:rPr>
          <w:rStyle w:val="CommentReference"/>
        </w:rPr>
        <w:commentReference w:id="15"/>
      </w:r>
    </w:p>
    <w:p w14:paraId="18857DC3" w14:textId="475C2918" w:rsidR="00404260" w:rsidRDefault="00404260" w:rsidP="00E01765">
      <w:pPr>
        <w:pStyle w:val="ListParagraph"/>
        <w:numPr>
          <w:ilvl w:val="1"/>
          <w:numId w:val="9"/>
        </w:numPr>
      </w:pPr>
      <w:r>
        <w:t>Sampled August 2012</w:t>
      </w:r>
    </w:p>
    <w:p w14:paraId="7A930A6D" w14:textId="7603F2B4" w:rsidR="00A11F92" w:rsidRDefault="00A11F92" w:rsidP="00A11F92">
      <w:pPr>
        <w:pStyle w:val="ListParagraph"/>
        <w:numPr>
          <w:ilvl w:val="0"/>
          <w:numId w:val="9"/>
        </w:numPr>
      </w:pPr>
      <w:r>
        <w:t>Cottonwood bark lichen system</w:t>
      </w:r>
    </w:p>
    <w:p w14:paraId="39BD62E8" w14:textId="5986AEA9" w:rsidR="00473360" w:rsidRDefault="00751053" w:rsidP="00473360">
      <w:pPr>
        <w:pStyle w:val="ListParagraph"/>
        <w:numPr>
          <w:ilvl w:val="1"/>
          <w:numId w:val="9"/>
        </w:numPr>
      </w:pPr>
      <w:r>
        <w:t>Diverse community of 15 species</w:t>
      </w:r>
      <w:r w:rsidR="00622C81">
        <w:t xml:space="preserve"> representing both </w:t>
      </w:r>
      <w:proofErr w:type="spellStart"/>
      <w:r w:rsidR="00622C81">
        <w:t>crustose</w:t>
      </w:r>
      <w:proofErr w:type="spellEnd"/>
      <w:r w:rsidR="00622C81">
        <w:t xml:space="preserve"> and foliose species</w:t>
      </w:r>
    </w:p>
    <w:p w14:paraId="5F81FF57" w14:textId="7EA8E80A" w:rsidR="005252CC" w:rsidRDefault="000C7057" w:rsidP="00473360">
      <w:pPr>
        <w:pStyle w:val="ListParagraph"/>
        <w:numPr>
          <w:ilvl w:val="1"/>
          <w:numId w:val="9"/>
        </w:numPr>
        <w:rPr>
          <w:i/>
        </w:rPr>
      </w:pPr>
      <w:proofErr w:type="spellStart"/>
      <w:r>
        <w:rPr>
          <w:i/>
        </w:rPr>
        <w:t>Xanthomendoza</w:t>
      </w:r>
      <w:proofErr w:type="spellEnd"/>
      <w:r w:rsidR="005252CC" w:rsidRPr="000C7057">
        <w:rPr>
          <w:i/>
        </w:rPr>
        <w:t xml:space="preserve"> </w:t>
      </w:r>
      <w:proofErr w:type="spellStart"/>
      <w:r w:rsidR="005252CC" w:rsidRPr="000C7057">
        <w:rPr>
          <w:i/>
        </w:rPr>
        <w:t>galericulata</w:t>
      </w:r>
      <w:proofErr w:type="spellEnd"/>
      <w:r w:rsidR="005252CC" w:rsidRPr="000C7057">
        <w:rPr>
          <w:i/>
        </w:rPr>
        <w:t xml:space="preserve">, X. </w:t>
      </w:r>
      <w:proofErr w:type="spellStart"/>
      <w:r w:rsidR="005252CC" w:rsidRPr="000C7057">
        <w:rPr>
          <w:i/>
        </w:rPr>
        <w:t>montana</w:t>
      </w:r>
      <w:proofErr w:type="spellEnd"/>
      <w:r w:rsidR="005252CC" w:rsidRPr="000C7057">
        <w:rPr>
          <w:i/>
        </w:rPr>
        <w:t xml:space="preserve">, </w:t>
      </w:r>
      <w:proofErr w:type="spellStart"/>
      <w:r w:rsidR="005252CC" w:rsidRPr="000C7057">
        <w:rPr>
          <w:i/>
        </w:rPr>
        <w:t>Caloplaca</w:t>
      </w:r>
      <w:proofErr w:type="spellEnd"/>
      <w:r w:rsidR="005252CC" w:rsidRPr="000C7057">
        <w:rPr>
          <w:i/>
        </w:rPr>
        <w:t xml:space="preserve"> </w:t>
      </w:r>
      <w:proofErr w:type="spellStart"/>
      <w:r w:rsidR="005252CC" w:rsidRPr="000C7057">
        <w:rPr>
          <w:i/>
        </w:rPr>
        <w:t>holocarpa</w:t>
      </w:r>
      <w:proofErr w:type="spellEnd"/>
      <w:r w:rsidR="005252CC" w:rsidRPr="000C7057">
        <w:rPr>
          <w:i/>
        </w:rPr>
        <w:t xml:space="preserve">, </w:t>
      </w:r>
      <w:proofErr w:type="spellStart"/>
      <w:r w:rsidR="005252CC" w:rsidRPr="000C7057">
        <w:rPr>
          <w:i/>
        </w:rPr>
        <w:t>Candelariella</w:t>
      </w:r>
      <w:proofErr w:type="spellEnd"/>
      <w:r w:rsidR="005252CC" w:rsidRPr="000C7057">
        <w:rPr>
          <w:i/>
        </w:rPr>
        <w:t xml:space="preserve"> </w:t>
      </w:r>
      <w:proofErr w:type="spellStart"/>
      <w:r w:rsidR="005252CC" w:rsidRPr="000C7057">
        <w:rPr>
          <w:i/>
        </w:rPr>
        <w:t>subdeflexa</w:t>
      </w:r>
      <w:proofErr w:type="spellEnd"/>
      <w:r w:rsidR="005252CC" w:rsidRPr="000C7057">
        <w:rPr>
          <w:i/>
        </w:rPr>
        <w:t xml:space="preserve">, </w:t>
      </w:r>
      <w:proofErr w:type="spellStart"/>
      <w:r w:rsidR="005252CC" w:rsidRPr="000C7057">
        <w:rPr>
          <w:i/>
        </w:rPr>
        <w:t>Rinodina</w:t>
      </w:r>
      <w:proofErr w:type="spellEnd"/>
      <w:r w:rsidR="005252CC" w:rsidRPr="000C7057">
        <w:rPr>
          <w:i/>
        </w:rPr>
        <w:t xml:space="preserve"> </w:t>
      </w:r>
      <w:proofErr w:type="spellStart"/>
      <w:r w:rsidR="005252CC" w:rsidRPr="000C7057">
        <w:rPr>
          <w:i/>
        </w:rPr>
        <w:t>glauca</w:t>
      </w:r>
      <w:proofErr w:type="spellEnd"/>
      <w:r w:rsidR="005252CC" w:rsidRPr="000C7057">
        <w:rPr>
          <w:i/>
        </w:rPr>
        <w:t xml:space="preserve">, </w:t>
      </w:r>
      <w:proofErr w:type="spellStart"/>
      <w:r w:rsidR="005252CC" w:rsidRPr="000C7057">
        <w:rPr>
          <w:i/>
        </w:rPr>
        <w:t>Lecanora</w:t>
      </w:r>
      <w:proofErr w:type="spellEnd"/>
      <w:r w:rsidR="005252CC" w:rsidRPr="000C7057">
        <w:rPr>
          <w:i/>
        </w:rPr>
        <w:t xml:space="preserve"> sp., </w:t>
      </w:r>
      <w:proofErr w:type="spellStart"/>
      <w:r w:rsidR="005252CC" w:rsidRPr="000C7057">
        <w:rPr>
          <w:i/>
        </w:rPr>
        <w:t>Phyciella</w:t>
      </w:r>
      <w:proofErr w:type="spellEnd"/>
      <w:r w:rsidR="005252CC" w:rsidRPr="000C7057">
        <w:rPr>
          <w:i/>
        </w:rPr>
        <w:t xml:space="preserve"> </w:t>
      </w:r>
      <w:proofErr w:type="spellStart"/>
      <w:r w:rsidR="005252CC" w:rsidRPr="000C7057">
        <w:rPr>
          <w:i/>
        </w:rPr>
        <w:t>melanchra</w:t>
      </w:r>
      <w:proofErr w:type="spellEnd"/>
      <w:r w:rsidR="005252CC" w:rsidRPr="000C7057">
        <w:rPr>
          <w:i/>
        </w:rPr>
        <w:t xml:space="preserve">, </w:t>
      </w:r>
      <w:proofErr w:type="spellStart"/>
      <w:r w:rsidR="005252CC" w:rsidRPr="000C7057">
        <w:rPr>
          <w:i/>
        </w:rPr>
        <w:t>Physcia</w:t>
      </w:r>
      <w:proofErr w:type="spellEnd"/>
      <w:r w:rsidR="005252CC" w:rsidRPr="000C7057">
        <w:rPr>
          <w:i/>
        </w:rPr>
        <w:t xml:space="preserve"> </w:t>
      </w:r>
      <w:proofErr w:type="spellStart"/>
      <w:r w:rsidR="005252CC" w:rsidRPr="000C7057">
        <w:rPr>
          <w:i/>
        </w:rPr>
        <w:t>adscendens</w:t>
      </w:r>
      <w:proofErr w:type="spellEnd"/>
      <w:r w:rsidR="005252CC" w:rsidRPr="000C7057">
        <w:rPr>
          <w:i/>
        </w:rPr>
        <w:t xml:space="preserve">, </w:t>
      </w:r>
      <w:proofErr w:type="spellStart"/>
      <w:r w:rsidR="005252CC" w:rsidRPr="000C7057">
        <w:rPr>
          <w:i/>
        </w:rPr>
        <w:t>Physcia</w:t>
      </w:r>
      <w:proofErr w:type="spellEnd"/>
      <w:r w:rsidR="005252CC" w:rsidRPr="000C7057">
        <w:rPr>
          <w:i/>
        </w:rPr>
        <w:t xml:space="preserve"> undulate, </w:t>
      </w:r>
      <w:proofErr w:type="spellStart"/>
      <w:r w:rsidR="005252CC" w:rsidRPr="000C7057">
        <w:rPr>
          <w:i/>
        </w:rPr>
        <w:t>Lec</w:t>
      </w:r>
      <w:r w:rsidR="002C1F6E">
        <w:rPr>
          <w:i/>
        </w:rPr>
        <w:t>a</w:t>
      </w:r>
      <w:r w:rsidR="005252CC" w:rsidRPr="000C7057">
        <w:rPr>
          <w:i/>
        </w:rPr>
        <w:t>nora</w:t>
      </w:r>
      <w:proofErr w:type="spellEnd"/>
      <w:r w:rsidR="005252CC" w:rsidRPr="000C7057">
        <w:rPr>
          <w:i/>
        </w:rPr>
        <w:t xml:space="preserve"> </w:t>
      </w:r>
      <w:proofErr w:type="spellStart"/>
      <w:r w:rsidR="005252CC" w:rsidRPr="000C7057">
        <w:rPr>
          <w:i/>
        </w:rPr>
        <w:t>hag</w:t>
      </w:r>
      <w:r w:rsidR="00A0341D">
        <w:rPr>
          <w:i/>
        </w:rPr>
        <w:t>enii</w:t>
      </w:r>
      <w:proofErr w:type="spellEnd"/>
      <w:r w:rsidR="005252CC" w:rsidRPr="000C7057">
        <w:rPr>
          <w:i/>
        </w:rPr>
        <w:t xml:space="preserve">, </w:t>
      </w:r>
      <w:proofErr w:type="spellStart"/>
      <w:r w:rsidR="005252CC" w:rsidRPr="000C7057">
        <w:rPr>
          <w:i/>
        </w:rPr>
        <w:t>Phaeophyscia</w:t>
      </w:r>
      <w:proofErr w:type="spellEnd"/>
      <w:r w:rsidR="005252CC" w:rsidRPr="000C7057">
        <w:rPr>
          <w:i/>
        </w:rPr>
        <w:t xml:space="preserve"> orbicularis (darker stuff), </w:t>
      </w:r>
      <w:proofErr w:type="spellStart"/>
      <w:r w:rsidR="005252CC" w:rsidRPr="000C7057">
        <w:rPr>
          <w:i/>
        </w:rPr>
        <w:t>Phaeophyscia</w:t>
      </w:r>
      <w:proofErr w:type="spellEnd"/>
      <w:r w:rsidR="005252CC" w:rsidRPr="000C7057">
        <w:rPr>
          <w:i/>
        </w:rPr>
        <w:t xml:space="preserve"> </w:t>
      </w:r>
      <w:proofErr w:type="spellStart"/>
      <w:r w:rsidR="005252CC" w:rsidRPr="000C7057">
        <w:rPr>
          <w:i/>
        </w:rPr>
        <w:t>ciliata</w:t>
      </w:r>
      <w:proofErr w:type="spellEnd"/>
      <w:r w:rsidR="005252CC" w:rsidRPr="000C7057">
        <w:rPr>
          <w:i/>
        </w:rPr>
        <w:t xml:space="preserve"> (grey-black-cupped-foliose), </w:t>
      </w:r>
      <w:proofErr w:type="spellStart"/>
      <w:r w:rsidR="005252CC" w:rsidRPr="000C7057">
        <w:rPr>
          <w:i/>
        </w:rPr>
        <w:t>Melanelia</w:t>
      </w:r>
      <w:proofErr w:type="spellEnd"/>
      <w:r w:rsidR="005252CC" w:rsidRPr="000C7057">
        <w:rPr>
          <w:i/>
        </w:rPr>
        <w:t xml:space="preserve"> </w:t>
      </w:r>
      <w:proofErr w:type="spellStart"/>
      <w:r w:rsidR="005252CC" w:rsidRPr="000C7057">
        <w:rPr>
          <w:i/>
        </w:rPr>
        <w:t>subolivacea</w:t>
      </w:r>
      <w:proofErr w:type="spellEnd"/>
      <w:r w:rsidR="005252CC" w:rsidRPr="000C7057">
        <w:rPr>
          <w:i/>
        </w:rPr>
        <w:t xml:space="preserve">, </w:t>
      </w:r>
      <w:proofErr w:type="spellStart"/>
      <w:r w:rsidR="005252CC" w:rsidRPr="000C7057">
        <w:rPr>
          <w:i/>
        </w:rPr>
        <w:t>Meanelia</w:t>
      </w:r>
      <w:proofErr w:type="spellEnd"/>
      <w:r w:rsidR="005252CC" w:rsidRPr="000C7057">
        <w:rPr>
          <w:i/>
        </w:rPr>
        <w:t xml:space="preserve"> </w:t>
      </w:r>
      <w:proofErr w:type="spellStart"/>
      <w:r w:rsidR="005252CC" w:rsidRPr="000C7057">
        <w:rPr>
          <w:i/>
        </w:rPr>
        <w:t>elegantula</w:t>
      </w:r>
      <w:proofErr w:type="spellEnd"/>
    </w:p>
    <w:p w14:paraId="4EF472B6" w14:textId="0037034F" w:rsidR="00622C81" w:rsidRPr="00622C81" w:rsidRDefault="00751053" w:rsidP="00622C81">
      <w:pPr>
        <w:pStyle w:val="ListParagraph"/>
        <w:numPr>
          <w:ilvl w:val="1"/>
          <w:numId w:val="9"/>
        </w:numPr>
        <w:rPr>
          <w:i/>
        </w:rPr>
      </w:pPr>
      <w:r>
        <w:t xml:space="preserve"> </w:t>
      </w:r>
      <w:r w:rsidR="00622C81">
        <w:t xml:space="preserve">Representative samples of each species were taken from a each tree and identified by R. R. </w:t>
      </w:r>
      <w:proofErr w:type="spellStart"/>
      <w:r w:rsidR="00622C81">
        <w:t>Naesborg</w:t>
      </w:r>
      <w:proofErr w:type="spellEnd"/>
    </w:p>
    <w:p w14:paraId="43CA63A4" w14:textId="24D100CB" w:rsidR="00A11F92" w:rsidRDefault="00A11F92" w:rsidP="00A11F92">
      <w:pPr>
        <w:pStyle w:val="ListParagraph"/>
        <w:numPr>
          <w:ilvl w:val="0"/>
          <w:numId w:val="9"/>
        </w:numPr>
      </w:pPr>
      <w:r>
        <w:t>Data collection</w:t>
      </w:r>
    </w:p>
    <w:p w14:paraId="7B192165" w14:textId="05B80A03" w:rsidR="005C213F" w:rsidRDefault="005C213F" w:rsidP="004F0D9F">
      <w:pPr>
        <w:pStyle w:val="ListParagraph"/>
        <w:numPr>
          <w:ilvl w:val="1"/>
          <w:numId w:val="9"/>
        </w:numPr>
      </w:pPr>
      <w:r>
        <w:t xml:space="preserve">Trees were chosen haphazardly, spread throughout a </w:t>
      </w:r>
      <w:r w:rsidR="004E7407">
        <w:t>0.10 km</w:t>
      </w:r>
      <w:r w:rsidR="004E7407" w:rsidRPr="004E7407">
        <w:rPr>
          <w:vertAlign w:val="superscript"/>
        </w:rPr>
        <w:t>2</w:t>
      </w:r>
      <w:r w:rsidR="004E7407">
        <w:t xml:space="preserve"> area</w:t>
      </w:r>
    </w:p>
    <w:p w14:paraId="5433CDE5" w14:textId="0663898C" w:rsidR="00432FB7" w:rsidRDefault="00432FB7" w:rsidP="004F0D9F">
      <w:pPr>
        <w:pStyle w:val="ListParagraph"/>
        <w:numPr>
          <w:ilvl w:val="1"/>
          <w:numId w:val="9"/>
        </w:numPr>
      </w:pPr>
      <w:r>
        <w:t>100 cm</w:t>
      </w:r>
      <w:r w:rsidRPr="00432FB7">
        <w:rPr>
          <w:vertAlign w:val="superscript"/>
        </w:rPr>
        <w:t>2</w:t>
      </w:r>
      <w:r>
        <w:t xml:space="preserve"> quadrats</w:t>
      </w:r>
    </w:p>
    <w:p w14:paraId="79E03A77" w14:textId="77777777" w:rsidR="001C0028" w:rsidRDefault="001C0028" w:rsidP="004F0D9F">
      <w:pPr>
        <w:pStyle w:val="ListParagraph"/>
        <w:numPr>
          <w:ilvl w:val="1"/>
          <w:numId w:val="9"/>
        </w:numPr>
      </w:pPr>
      <w:r>
        <w:t>10cm by 10 cm grid</w:t>
      </w:r>
    </w:p>
    <w:p w14:paraId="33A07582" w14:textId="0BEDD224" w:rsidR="00432FB7" w:rsidRDefault="00432FB7" w:rsidP="004F0D9F">
      <w:pPr>
        <w:pStyle w:val="ListParagraph"/>
        <w:numPr>
          <w:ilvl w:val="1"/>
          <w:numId w:val="9"/>
        </w:numPr>
      </w:pPr>
      <w:r>
        <w:t>1 cm</w:t>
      </w:r>
      <w:r w:rsidRPr="00432FB7">
        <w:rPr>
          <w:vertAlign w:val="superscript"/>
        </w:rPr>
        <w:t>2</w:t>
      </w:r>
      <w:r>
        <w:t xml:space="preserve"> cells sampled in a checkerboard pattern</w:t>
      </w:r>
    </w:p>
    <w:p w14:paraId="0D19983B" w14:textId="793BF01F" w:rsidR="00432FB7" w:rsidRDefault="00432FB7" w:rsidP="004F0D9F">
      <w:pPr>
        <w:pStyle w:val="ListParagraph"/>
        <w:numPr>
          <w:ilvl w:val="1"/>
          <w:numId w:val="9"/>
        </w:numPr>
      </w:pPr>
      <w:r>
        <w:t xml:space="preserve">Mean </w:t>
      </w:r>
      <w:proofErr w:type="spellStart"/>
      <w:r>
        <w:t>thallus</w:t>
      </w:r>
      <w:proofErr w:type="spellEnd"/>
      <w:r>
        <w:t xml:space="preserve"> size ~1 cm</w:t>
      </w:r>
      <w:r w:rsidRPr="00432FB7">
        <w:rPr>
          <w:vertAlign w:val="superscript"/>
        </w:rPr>
        <w:t>2</w:t>
      </w:r>
      <w:r>
        <w:t xml:space="preserve"> </w:t>
      </w:r>
    </w:p>
    <w:p w14:paraId="0B77C462" w14:textId="314326DB" w:rsidR="00432FB7" w:rsidRDefault="00432FB7" w:rsidP="004F0D9F">
      <w:pPr>
        <w:pStyle w:val="ListParagraph"/>
        <w:numPr>
          <w:ilvl w:val="1"/>
          <w:numId w:val="9"/>
        </w:numPr>
      </w:pPr>
      <w:r>
        <w:lastRenderedPageBreak/>
        <w:t>Sampled at two heights spaced 25 cm apart</w:t>
      </w:r>
    </w:p>
    <w:p w14:paraId="21A99EF3" w14:textId="2F48BF06" w:rsidR="004F0D9F" w:rsidRDefault="00432FB7" w:rsidP="004F0D9F">
      <w:pPr>
        <w:pStyle w:val="ListParagraph"/>
        <w:numPr>
          <w:ilvl w:val="1"/>
          <w:numId w:val="9"/>
        </w:numPr>
      </w:pPr>
      <w:r>
        <w:t xml:space="preserve">Quadrat </w:t>
      </w:r>
      <w:r w:rsidR="004F0D9F">
        <w:t xml:space="preserve">height </w:t>
      </w:r>
      <w:r>
        <w:t xml:space="preserve">did </w:t>
      </w:r>
      <w:r w:rsidR="004F0D9F">
        <w:t>not affect lichen composition, so data from two heights were used together</w:t>
      </w:r>
      <w:r>
        <w:t xml:space="preserve"> for each tree</w:t>
      </w:r>
    </w:p>
    <w:p w14:paraId="27080E4B" w14:textId="058A48E0" w:rsidR="005C213F" w:rsidRDefault="00432FB7" w:rsidP="004E7407">
      <w:pPr>
        <w:pStyle w:val="ListParagraph"/>
        <w:numPr>
          <w:ilvl w:val="1"/>
          <w:numId w:val="9"/>
        </w:numPr>
      </w:pPr>
      <w:r>
        <w:t xml:space="preserve">Roughness was assessed as a percentage of cells with bark showing texture resulting from </w:t>
      </w:r>
      <w:r w:rsidR="009D745F">
        <w:t>mechanical disruption</w:t>
      </w:r>
    </w:p>
    <w:p w14:paraId="6BE3B701" w14:textId="6412FEEE" w:rsidR="004B2BBB" w:rsidRDefault="005C213F" w:rsidP="004B2BBB">
      <w:pPr>
        <w:pStyle w:val="ListParagraph"/>
        <w:numPr>
          <w:ilvl w:val="1"/>
          <w:numId w:val="9"/>
        </w:numPr>
      </w:pPr>
      <w:r>
        <w:t>Canopy cover</w:t>
      </w:r>
      <w:r w:rsidR="004E7407">
        <w:t xml:space="preserve"> was accessed using a spherical densitometer (</w:t>
      </w:r>
      <w:proofErr w:type="spellStart"/>
      <w:r w:rsidR="004E7407">
        <w:t>Forrestry</w:t>
      </w:r>
      <w:proofErr w:type="spellEnd"/>
      <w:r w:rsidR="004E7407">
        <w:t xml:space="preserve"> Suppliers, Inc.)</w:t>
      </w:r>
    </w:p>
    <w:p w14:paraId="60D201E4" w14:textId="739F6EA0" w:rsidR="00997751" w:rsidRDefault="00997751" w:rsidP="00A11F92">
      <w:pPr>
        <w:pStyle w:val="ListParagraph"/>
        <w:numPr>
          <w:ilvl w:val="0"/>
          <w:numId w:val="9"/>
        </w:numPr>
      </w:pPr>
      <w:r>
        <w:t>Data imputation</w:t>
      </w:r>
    </w:p>
    <w:p w14:paraId="56830CE0" w14:textId="3BA556B2" w:rsidR="00F84009" w:rsidRDefault="00F84009" w:rsidP="00F84009">
      <w:pPr>
        <w:pStyle w:val="ListParagraph"/>
        <w:numPr>
          <w:ilvl w:val="1"/>
          <w:numId w:val="9"/>
        </w:numPr>
      </w:pPr>
      <w:r>
        <w:t>One tree was unable to be aged directly, so a regression was used to predict its age using tree size</w:t>
      </w:r>
    </w:p>
    <w:p w14:paraId="6FD0C356" w14:textId="1C10CA64" w:rsidR="00A11F92" w:rsidRDefault="00A11F92" w:rsidP="00A11F92">
      <w:pPr>
        <w:pStyle w:val="ListParagraph"/>
        <w:numPr>
          <w:ilvl w:val="0"/>
          <w:numId w:val="9"/>
        </w:numPr>
      </w:pPr>
      <w:r>
        <w:t xml:space="preserve">Network modeling </w:t>
      </w:r>
    </w:p>
    <w:p w14:paraId="617AC2AE" w14:textId="0F90E086" w:rsidR="00B059D7" w:rsidRDefault="00B059D7" w:rsidP="00B059D7">
      <w:pPr>
        <w:pStyle w:val="ListParagraph"/>
        <w:numPr>
          <w:ilvl w:val="1"/>
          <w:numId w:val="9"/>
        </w:numPr>
      </w:pPr>
      <w:r>
        <w:t>Co-occurrence network models were generated using the methods of Araujo et al. 2011</w:t>
      </w:r>
    </w:p>
    <w:p w14:paraId="15B1DC89" w14:textId="215D8700" w:rsidR="00A11F92" w:rsidRDefault="00A11F92" w:rsidP="00A11F92">
      <w:pPr>
        <w:pStyle w:val="ListParagraph"/>
        <w:numPr>
          <w:ilvl w:val="0"/>
          <w:numId w:val="9"/>
        </w:numPr>
      </w:pPr>
      <w:r>
        <w:t>Co-occurrence analyses</w:t>
      </w:r>
    </w:p>
    <w:p w14:paraId="44023305" w14:textId="7AD869E4" w:rsidR="00B059D7" w:rsidRDefault="00C81E58" w:rsidP="00B059D7">
      <w:pPr>
        <w:pStyle w:val="ListParagraph"/>
        <w:numPr>
          <w:ilvl w:val="1"/>
          <w:numId w:val="9"/>
        </w:numPr>
      </w:pPr>
      <w:r>
        <w:t>Co-occurrence patterns at the stand and tree scale were test</w:t>
      </w:r>
      <w:r w:rsidR="00DD4C23">
        <w:t>ed using permutation based null model methods (</w:t>
      </w:r>
      <w:proofErr w:type="spellStart"/>
      <w:r w:rsidR="00DD4C23">
        <w:t>Oskanen</w:t>
      </w:r>
      <w:proofErr w:type="spellEnd"/>
      <w:r w:rsidR="00DD4C23">
        <w:t xml:space="preserve"> 2012, </w:t>
      </w:r>
      <w:proofErr w:type="spellStart"/>
      <w:r w:rsidR="00DD4C23">
        <w:t>Gotelli</w:t>
      </w:r>
      <w:proofErr w:type="spellEnd"/>
      <w:r w:rsidR="00DD4C23">
        <w:t xml:space="preserve"> 2002)</w:t>
      </w:r>
    </w:p>
    <w:p w14:paraId="26CFF946" w14:textId="55663901" w:rsidR="007853E3" w:rsidRDefault="00A11F92" w:rsidP="00A11F92">
      <w:pPr>
        <w:pStyle w:val="ListParagraph"/>
        <w:numPr>
          <w:ilvl w:val="0"/>
          <w:numId w:val="9"/>
        </w:numPr>
      </w:pPr>
      <w:r>
        <w:t>Statistical analyses</w:t>
      </w:r>
    </w:p>
    <w:p w14:paraId="5B1DCEE3" w14:textId="5B6358A5" w:rsidR="00997751" w:rsidRDefault="00997751" w:rsidP="00997751">
      <w:pPr>
        <w:pStyle w:val="ListParagraph"/>
        <w:numPr>
          <w:ilvl w:val="1"/>
          <w:numId w:val="9"/>
        </w:numPr>
      </w:pPr>
      <w:r>
        <w:t>Regressions</w:t>
      </w:r>
      <w:r w:rsidR="00DD4C23">
        <w:t xml:space="preserve"> </w:t>
      </w:r>
    </w:p>
    <w:p w14:paraId="2196CD08" w14:textId="2B3C3409" w:rsidR="00997751" w:rsidRDefault="00997751" w:rsidP="00997751">
      <w:pPr>
        <w:pStyle w:val="ListParagraph"/>
        <w:numPr>
          <w:ilvl w:val="1"/>
          <w:numId w:val="9"/>
        </w:numPr>
      </w:pPr>
      <w:r>
        <w:t>SEM</w:t>
      </w:r>
    </w:p>
    <w:p w14:paraId="0D4CA5DC" w14:textId="67B4A963" w:rsidR="00DD4C23" w:rsidRDefault="00DD4C23" w:rsidP="00997751">
      <w:pPr>
        <w:pStyle w:val="ListParagraph"/>
        <w:numPr>
          <w:ilvl w:val="1"/>
          <w:numId w:val="9"/>
        </w:numPr>
      </w:pPr>
      <w:r>
        <w:t>All analyses were done in R (R Development Core Team 2013)</w:t>
      </w:r>
    </w:p>
    <w:p w14:paraId="139AB006" w14:textId="77777777" w:rsidR="007853E3" w:rsidRDefault="007853E3"/>
    <w:p w14:paraId="686DC83B" w14:textId="2C4CB08D" w:rsidR="007E0469" w:rsidRPr="0054271D" w:rsidRDefault="002472E9">
      <w:pPr>
        <w:rPr>
          <w:b/>
        </w:rPr>
      </w:pPr>
      <w:r w:rsidRPr="0054271D">
        <w:rPr>
          <w:b/>
        </w:rPr>
        <w:t>Results</w:t>
      </w:r>
    </w:p>
    <w:p w14:paraId="781569C1" w14:textId="1CF00D5F" w:rsidR="00A0341D" w:rsidRDefault="00A0341D" w:rsidP="00AF5110">
      <w:pPr>
        <w:pStyle w:val="ListParagraph"/>
        <w:numPr>
          <w:ilvl w:val="0"/>
          <w:numId w:val="10"/>
        </w:numPr>
      </w:pPr>
      <w:r>
        <w:t>General lichen community and sampling</w:t>
      </w:r>
    </w:p>
    <w:p w14:paraId="7AC3D67E" w14:textId="05FE0E99" w:rsidR="005279FF" w:rsidRDefault="005279FF" w:rsidP="005279FF">
      <w:pPr>
        <w:pStyle w:val="ListParagraph"/>
        <w:numPr>
          <w:ilvl w:val="1"/>
          <w:numId w:val="10"/>
        </w:numPr>
      </w:pPr>
      <w:r>
        <w:t xml:space="preserve">A total of 14 </w:t>
      </w:r>
      <w:r w:rsidR="00A0341D">
        <w:t xml:space="preserve">trees were sampled varying in height from </w:t>
      </w:r>
      <w:r w:rsidR="004501F1">
        <w:t xml:space="preserve">3 to 8.3 meters tall and 5.5 to 31.3 cm </w:t>
      </w:r>
      <w:r w:rsidR="008773B5">
        <w:t>DBH (i.e. diameter at breast height)</w:t>
      </w:r>
      <w:r w:rsidR="004501F1">
        <w:t>.</w:t>
      </w:r>
    </w:p>
    <w:p w14:paraId="363BB99E" w14:textId="33F06108" w:rsidR="002472E9" w:rsidRDefault="00AF5110" w:rsidP="00AF5110">
      <w:pPr>
        <w:pStyle w:val="ListParagraph"/>
        <w:numPr>
          <w:ilvl w:val="0"/>
          <w:numId w:val="10"/>
        </w:numPr>
      </w:pPr>
      <w:r>
        <w:t>Stand level network and co-occurrence analysis</w:t>
      </w:r>
    </w:p>
    <w:p w14:paraId="45F55024" w14:textId="72170B08" w:rsidR="007A0EFC" w:rsidRDefault="007A0EFC" w:rsidP="00AB596D">
      <w:pPr>
        <w:pStyle w:val="ListParagraph"/>
        <w:numPr>
          <w:ilvl w:val="1"/>
          <w:numId w:val="10"/>
        </w:numPr>
      </w:pPr>
      <w:r>
        <w:t>Significant network structure</w:t>
      </w:r>
      <w:r w:rsidR="00EE1DAE">
        <w:t xml:space="preserve"> (Fig. 1)</w:t>
      </w:r>
    </w:p>
    <w:p w14:paraId="199D766B" w14:textId="1A570E79" w:rsidR="00D12C67" w:rsidRDefault="00D12C67" w:rsidP="00AB596D">
      <w:pPr>
        <w:pStyle w:val="ListParagraph"/>
        <w:numPr>
          <w:ilvl w:val="1"/>
          <w:numId w:val="10"/>
        </w:numPr>
      </w:pPr>
      <w:r>
        <w:t>Centrality is not related to abundance (P = 0.795)</w:t>
      </w:r>
      <w:r w:rsidR="00EE1DAE">
        <w:t xml:space="preserve"> (Fig. 2)</w:t>
      </w:r>
    </w:p>
    <w:p w14:paraId="06BB569D" w14:textId="0F210707" w:rsidR="007A0EFC" w:rsidRDefault="007A0EFC" w:rsidP="007A0EFC">
      <w:pPr>
        <w:pStyle w:val="ListParagraph"/>
        <w:numPr>
          <w:ilvl w:val="0"/>
          <w:numId w:val="10"/>
        </w:numPr>
      </w:pPr>
      <w:r>
        <w:t>Co-occurrence patterns varied among trees, but were generally aggregative (Table 1</w:t>
      </w:r>
      <w:r w:rsidR="00C931F5">
        <w:t xml:space="preserve"> and Fig. 3</w:t>
      </w:r>
      <w:r>
        <w:t>)</w:t>
      </w:r>
    </w:p>
    <w:p w14:paraId="0371F309" w14:textId="652DE8A4" w:rsidR="000D64AE" w:rsidRDefault="000D64AE" w:rsidP="000D64AE">
      <w:pPr>
        <w:pStyle w:val="ListParagraph"/>
        <w:numPr>
          <w:ilvl w:val="0"/>
          <w:numId w:val="10"/>
        </w:numPr>
      </w:pPr>
      <w:r>
        <w:t xml:space="preserve">Lichen </w:t>
      </w:r>
      <w:r w:rsidR="00890B16">
        <w:t xml:space="preserve">community co-occurrence patterns were </w:t>
      </w:r>
      <w:r>
        <w:t>significantly correlated with b</w:t>
      </w:r>
      <w:r w:rsidR="00997751">
        <w:t>ark roughness</w:t>
      </w:r>
      <w:r>
        <w:t xml:space="preserve"> (R</w:t>
      </w:r>
      <w:r w:rsidRPr="007161E8">
        <w:rPr>
          <w:vertAlign w:val="superscript"/>
        </w:rPr>
        <w:t>2</w:t>
      </w:r>
      <w:r>
        <w:t xml:space="preserve"> = 0.42, P = 0.0127)</w:t>
      </w:r>
      <w:r w:rsidR="00C931F5">
        <w:t xml:space="preserve"> </w:t>
      </w:r>
      <w:r w:rsidR="00E576BB">
        <w:t>(Fig. 4)</w:t>
      </w:r>
    </w:p>
    <w:p w14:paraId="25166F53" w14:textId="2B2FD5E8" w:rsidR="00890B16" w:rsidRDefault="00890B16" w:rsidP="00997751">
      <w:pPr>
        <w:pStyle w:val="ListParagraph"/>
        <w:numPr>
          <w:ilvl w:val="0"/>
          <w:numId w:val="10"/>
        </w:numPr>
      </w:pPr>
      <w:r>
        <w:t>SEM showed good fit (R</w:t>
      </w:r>
      <w:r w:rsidRPr="00430F65">
        <w:rPr>
          <w:vertAlign w:val="superscript"/>
        </w:rPr>
        <w:t>2</w:t>
      </w:r>
      <w:r>
        <w:t xml:space="preserve"> = 0.42, χ</w:t>
      </w:r>
      <w:r w:rsidRPr="00430F65">
        <w:rPr>
          <w:vertAlign w:val="superscript"/>
        </w:rPr>
        <w:t>2</w:t>
      </w:r>
      <w:r>
        <w:t xml:space="preserve"> = 0.38, P = 0.539) with the direct effect of roughness (-0.65) being twice that of the indirect effect of tree age (0.54)</w:t>
      </w:r>
      <w:r w:rsidR="00E576BB">
        <w:t xml:space="preserve"> (Fig 5).</w:t>
      </w:r>
    </w:p>
    <w:p w14:paraId="5B62F3DB" w14:textId="16E92779" w:rsidR="00F216E1" w:rsidRDefault="00F216E1" w:rsidP="00997751">
      <w:pPr>
        <w:pStyle w:val="ListParagraph"/>
        <w:numPr>
          <w:ilvl w:val="0"/>
          <w:numId w:val="10"/>
        </w:numPr>
      </w:pPr>
      <w:r>
        <w:t>Lichen ~ microsite</w:t>
      </w:r>
    </w:p>
    <w:p w14:paraId="0B4B063B" w14:textId="1E63934B" w:rsidR="00890B16" w:rsidRDefault="000D64AE" w:rsidP="00890B16">
      <w:pPr>
        <w:pStyle w:val="ListParagraph"/>
        <w:numPr>
          <w:ilvl w:val="1"/>
          <w:numId w:val="10"/>
        </w:numPr>
      </w:pPr>
      <w:r>
        <w:t>Waiting for data from Lamit</w:t>
      </w:r>
    </w:p>
    <w:p w14:paraId="0AC84013" w14:textId="77777777" w:rsidR="00827ED2" w:rsidRDefault="00827ED2"/>
    <w:p w14:paraId="3F4EE242" w14:textId="504AD125" w:rsidR="00827ED2" w:rsidRPr="0054271D" w:rsidRDefault="00827ED2">
      <w:pPr>
        <w:rPr>
          <w:b/>
        </w:rPr>
      </w:pPr>
      <w:r w:rsidRPr="0054271D">
        <w:rPr>
          <w:b/>
        </w:rPr>
        <w:t>Discussion</w:t>
      </w:r>
    </w:p>
    <w:p w14:paraId="1398C5C6" w14:textId="506A6CDE" w:rsidR="004C34EA" w:rsidRDefault="004C34EA" w:rsidP="00AB596D">
      <w:pPr>
        <w:pStyle w:val="ListParagraph"/>
        <w:numPr>
          <w:ilvl w:val="0"/>
          <w:numId w:val="11"/>
        </w:numPr>
      </w:pPr>
      <w:r>
        <w:t>The lichen community showed significant co-occurrence patterns and network structure.</w:t>
      </w:r>
    </w:p>
    <w:p w14:paraId="262381F8" w14:textId="3B3DD672" w:rsidR="00993988" w:rsidRDefault="00993988" w:rsidP="00993988">
      <w:pPr>
        <w:pStyle w:val="ListParagraph"/>
        <w:numPr>
          <w:ilvl w:val="1"/>
          <w:numId w:val="11"/>
        </w:numPr>
      </w:pPr>
      <w:r>
        <w:t>Centrality was not correlated with abundance</w:t>
      </w:r>
    </w:p>
    <w:p w14:paraId="40017B05" w14:textId="40C35329" w:rsidR="009750B0" w:rsidRDefault="004C34EA" w:rsidP="00AB596D">
      <w:pPr>
        <w:pStyle w:val="ListParagraph"/>
        <w:numPr>
          <w:ilvl w:val="0"/>
          <w:numId w:val="11"/>
        </w:numPr>
      </w:pPr>
      <w:r>
        <w:t>T</w:t>
      </w:r>
      <w:r w:rsidR="00D17210">
        <w:t xml:space="preserve">he </w:t>
      </w:r>
      <w:r>
        <w:t xml:space="preserve">hypotheses that </w:t>
      </w:r>
      <w:r w:rsidR="00D17210">
        <w:t xml:space="preserve">bark roughness </w:t>
      </w:r>
      <w:r>
        <w:t xml:space="preserve">influences co-occurrence patterns was </w:t>
      </w:r>
      <w:r w:rsidR="00D17210">
        <w:t>well supported</w:t>
      </w:r>
      <w:r w:rsidR="00993988">
        <w:t xml:space="preserve">. </w:t>
      </w:r>
    </w:p>
    <w:p w14:paraId="1179F195" w14:textId="205A1F5E" w:rsidR="00592625" w:rsidRDefault="00993988" w:rsidP="00993988">
      <w:pPr>
        <w:pStyle w:val="ListParagraph"/>
        <w:numPr>
          <w:ilvl w:val="0"/>
          <w:numId w:val="11"/>
        </w:numPr>
      </w:pPr>
      <w:r>
        <w:t>Age had a smaller indirect effect on lichen co-occurrence patterns</w:t>
      </w:r>
    </w:p>
    <w:p w14:paraId="28DF1CAD" w14:textId="06396985" w:rsidR="008C6DD4" w:rsidRDefault="00993988" w:rsidP="008C6DD4">
      <w:pPr>
        <w:pStyle w:val="ListParagraph"/>
        <w:numPr>
          <w:ilvl w:val="0"/>
          <w:numId w:val="11"/>
        </w:numPr>
      </w:pPr>
      <w:commentRangeStart w:id="16"/>
      <w:r>
        <w:lastRenderedPageBreak/>
        <w:t>Bark roughness patterns have a genetic basis and its evolution could have significant effects on the network of interactions among bark lichen</w:t>
      </w:r>
      <w:commentRangeEnd w:id="16"/>
      <w:r w:rsidR="00A24430">
        <w:rPr>
          <w:rStyle w:val="CommentReference"/>
        </w:rPr>
        <w:commentReference w:id="16"/>
      </w:r>
    </w:p>
    <w:p w14:paraId="0D8DD12B" w14:textId="0F00DC91" w:rsidR="00DE4072" w:rsidRDefault="00DE4072" w:rsidP="00DE4072">
      <w:pPr>
        <w:pStyle w:val="ListParagraph"/>
        <w:numPr>
          <w:ilvl w:val="1"/>
          <w:numId w:val="11"/>
        </w:numPr>
      </w:pPr>
      <w:r>
        <w:t xml:space="preserve">Lamit et al. 2011 </w:t>
      </w:r>
    </w:p>
    <w:p w14:paraId="595AAA05" w14:textId="6CC3118D" w:rsidR="00993988" w:rsidRDefault="00993988" w:rsidP="008C6DD4">
      <w:pPr>
        <w:pStyle w:val="ListParagraph"/>
        <w:numPr>
          <w:ilvl w:val="0"/>
          <w:numId w:val="11"/>
        </w:numPr>
      </w:pPr>
      <w:r>
        <w:t>These patterns can be generalized to other taxa with strong spatial dependency on foundation trees</w:t>
      </w:r>
    </w:p>
    <w:p w14:paraId="3ACE6A1B" w14:textId="77777777" w:rsidR="007853E3" w:rsidRDefault="007853E3"/>
    <w:p w14:paraId="44F3B07D" w14:textId="77777777" w:rsidR="007853E3" w:rsidRDefault="007853E3"/>
    <w:p w14:paraId="53C672D1" w14:textId="2395AC21" w:rsidR="007853E3" w:rsidRPr="0059748F" w:rsidRDefault="00EC35A8">
      <w:pPr>
        <w:rPr>
          <w:b/>
        </w:rPr>
      </w:pPr>
      <w:r w:rsidRPr="0059748F">
        <w:rPr>
          <w:b/>
        </w:rPr>
        <w:t>References</w:t>
      </w:r>
    </w:p>
    <w:p w14:paraId="5FF05FBC" w14:textId="77777777" w:rsidR="00EC35A8" w:rsidRDefault="00EC35A8"/>
    <w:p w14:paraId="7F2F99BC" w14:textId="1620D98C" w:rsidR="007853E3" w:rsidRDefault="00914523">
      <w:r>
        <w:t>Check formatting guidelines on journal page.</w:t>
      </w:r>
    </w:p>
    <w:p w14:paraId="6029AB05" w14:textId="77777777" w:rsidR="007853E3" w:rsidRDefault="007853E3"/>
    <w:p w14:paraId="3992C40C" w14:textId="77777777" w:rsidR="007853E3" w:rsidRDefault="007853E3"/>
    <w:p w14:paraId="4E77C30C" w14:textId="77777777" w:rsidR="007853E3" w:rsidRDefault="007853E3"/>
    <w:p w14:paraId="63827029" w14:textId="77777777" w:rsidR="007853E3" w:rsidRDefault="007853E3"/>
    <w:p w14:paraId="1E15B5B4" w14:textId="77777777" w:rsidR="007853E3" w:rsidRDefault="007853E3"/>
    <w:p w14:paraId="41E887F1" w14:textId="77777777" w:rsidR="007853E3" w:rsidRDefault="007853E3"/>
    <w:p w14:paraId="10B40251" w14:textId="77777777" w:rsidR="007853E3" w:rsidRDefault="007853E3"/>
    <w:p w14:paraId="64C9A821" w14:textId="77777777" w:rsidR="007853E3" w:rsidRDefault="007853E3"/>
    <w:p w14:paraId="2743D780" w14:textId="77777777" w:rsidR="007853E3" w:rsidRDefault="007853E3"/>
    <w:p w14:paraId="70AF1759" w14:textId="77777777" w:rsidR="007853E3" w:rsidRDefault="007853E3"/>
    <w:p w14:paraId="081FA6F9" w14:textId="77777777" w:rsidR="007853E3" w:rsidRDefault="007853E3"/>
    <w:p w14:paraId="415558D4" w14:textId="77777777" w:rsidR="007853E3" w:rsidRDefault="007853E3"/>
    <w:p w14:paraId="023D839A" w14:textId="77777777" w:rsidR="007853E3" w:rsidRDefault="007853E3"/>
    <w:p w14:paraId="0CEE6278" w14:textId="77777777" w:rsidR="007853E3" w:rsidRDefault="007853E3"/>
    <w:p w14:paraId="30445FED" w14:textId="77777777" w:rsidR="007853E3" w:rsidRDefault="007853E3"/>
    <w:p w14:paraId="4A20D8C3" w14:textId="77777777" w:rsidR="007853E3" w:rsidRDefault="007853E3"/>
    <w:p w14:paraId="69287AFB" w14:textId="77777777" w:rsidR="007853E3" w:rsidRDefault="007853E3"/>
    <w:p w14:paraId="5102D1F0" w14:textId="77777777" w:rsidR="007853E3" w:rsidRDefault="007853E3"/>
    <w:p w14:paraId="743CCD75" w14:textId="77777777" w:rsidR="007853E3" w:rsidRDefault="007853E3"/>
    <w:p w14:paraId="5BA30993" w14:textId="77777777" w:rsidR="007853E3" w:rsidRDefault="007853E3"/>
    <w:p w14:paraId="18B320D9" w14:textId="77777777" w:rsidR="007853E3" w:rsidRDefault="007853E3"/>
    <w:p w14:paraId="2AFFF382" w14:textId="77777777" w:rsidR="007853E3" w:rsidRDefault="007853E3"/>
    <w:p w14:paraId="382D916D" w14:textId="77777777" w:rsidR="007853E3" w:rsidRDefault="007853E3"/>
    <w:p w14:paraId="4730DC36" w14:textId="77777777" w:rsidR="007853E3" w:rsidRDefault="007853E3"/>
    <w:p w14:paraId="387CE6C0" w14:textId="77777777" w:rsidR="007853E3" w:rsidRDefault="007853E3"/>
    <w:p w14:paraId="2AAD1324" w14:textId="77777777" w:rsidR="007853E3" w:rsidRDefault="007853E3"/>
    <w:p w14:paraId="4CC4192E" w14:textId="77777777" w:rsidR="007853E3" w:rsidRDefault="007853E3"/>
    <w:p w14:paraId="1A06D008" w14:textId="77777777" w:rsidR="007853E3" w:rsidRDefault="007853E3"/>
    <w:p w14:paraId="354308C6" w14:textId="77777777" w:rsidR="007853E3" w:rsidRDefault="007853E3"/>
    <w:p w14:paraId="3B21B3E9" w14:textId="77777777" w:rsidR="00EC35A8" w:rsidRDefault="00EC35A8"/>
    <w:p w14:paraId="16FFB2AF" w14:textId="77777777" w:rsidR="00EC35A8" w:rsidRDefault="00EC35A8"/>
    <w:p w14:paraId="6A76B086" w14:textId="77777777" w:rsidR="00EC35A8" w:rsidRDefault="00EC35A8"/>
    <w:p w14:paraId="665EF36C" w14:textId="77777777" w:rsidR="00EC35A8" w:rsidRDefault="00EC35A8"/>
    <w:p w14:paraId="63AD61E8" w14:textId="77777777" w:rsidR="00EC35A8" w:rsidRDefault="00EC35A8"/>
    <w:p w14:paraId="0D91DBCC" w14:textId="77777777" w:rsidR="00EC35A8" w:rsidRDefault="00EC35A8"/>
    <w:p w14:paraId="2FA9E4C5" w14:textId="77777777" w:rsidR="00EC35A8" w:rsidRDefault="00EC35A8"/>
    <w:p w14:paraId="23BA343B" w14:textId="77777777" w:rsidR="00EC35A8" w:rsidRDefault="00EC35A8"/>
    <w:p w14:paraId="39728D08" w14:textId="77777777" w:rsidR="00EC35A8" w:rsidRDefault="00EC35A8"/>
    <w:p w14:paraId="63F8EEDC" w14:textId="77777777" w:rsidR="00EC35A8" w:rsidRDefault="00EC35A8">
      <w:r>
        <w:br w:type="page"/>
      </w:r>
    </w:p>
    <w:p w14:paraId="731DE926" w14:textId="7A993E53" w:rsidR="00F37769" w:rsidRPr="00BD72E4" w:rsidRDefault="00F37769">
      <w:pPr>
        <w:rPr>
          <w:b/>
        </w:rPr>
      </w:pPr>
      <w:r>
        <w:lastRenderedPageBreak/>
        <w:t>Tables</w:t>
      </w:r>
    </w:p>
    <w:p w14:paraId="5D865535" w14:textId="77777777" w:rsidR="00F37769" w:rsidRDefault="00F37769"/>
    <w:p w14:paraId="057FBC95" w14:textId="77777777" w:rsidR="00F37769" w:rsidRDefault="00F37769"/>
    <w:p w14:paraId="51C3B3E8" w14:textId="77777777" w:rsidR="00D575DB" w:rsidRDefault="00D575DB" w:rsidP="00D575DB"/>
    <w:p w14:paraId="5BD9A857" w14:textId="77777777" w:rsidR="00D575DB" w:rsidRDefault="00D575DB" w:rsidP="00D575DB">
      <w:r>
        <w:rPr>
          <w:noProof/>
        </w:rPr>
        <w:drawing>
          <wp:inline distT="0" distB="0" distL="0" distR="0" wp14:anchorId="44CC25ED" wp14:editId="66D7C2F2">
            <wp:extent cx="3889022" cy="3280912"/>
            <wp:effectExtent l="0" t="0" r="0" b="0"/>
            <wp:docPr id="1" name="Picture 1" descr="Macintosh HD:Users:Aeolus:projects:dissertation:projects:lichen_coo:results:tables:Supp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tables:Supp Tabl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022" cy="3280912"/>
                    </a:xfrm>
                    <a:prstGeom prst="rect">
                      <a:avLst/>
                    </a:prstGeom>
                    <a:noFill/>
                    <a:ln>
                      <a:noFill/>
                    </a:ln>
                  </pic:spPr>
                </pic:pic>
              </a:graphicData>
            </a:graphic>
          </wp:inline>
        </w:drawing>
      </w:r>
    </w:p>
    <w:p w14:paraId="481C025F" w14:textId="77777777" w:rsidR="00D575DB" w:rsidRDefault="00D575DB" w:rsidP="00D575DB"/>
    <w:p w14:paraId="7593DE82" w14:textId="77777777" w:rsidR="00D575DB" w:rsidRDefault="00D575DB" w:rsidP="00D575DB">
      <w:r>
        <w:t>Table 1. Table of the Standardized Effect Sizes (SES) and associated left tail P-values for the surveyed trees.</w:t>
      </w:r>
    </w:p>
    <w:p w14:paraId="107249F1" w14:textId="77777777" w:rsidR="00F37769" w:rsidRDefault="00F37769"/>
    <w:p w14:paraId="0B8B63AB" w14:textId="77777777" w:rsidR="00F37769" w:rsidRDefault="00F37769"/>
    <w:p w14:paraId="7D7B44AD" w14:textId="77777777" w:rsidR="00F37769" w:rsidRDefault="00F37769">
      <w:r>
        <w:br w:type="page"/>
      </w:r>
    </w:p>
    <w:p w14:paraId="7D068B78" w14:textId="77777777" w:rsidR="00F37769" w:rsidRDefault="00F37769">
      <w:r>
        <w:lastRenderedPageBreak/>
        <w:t>Figures</w:t>
      </w:r>
    </w:p>
    <w:p w14:paraId="3F6E5884" w14:textId="77777777" w:rsidR="00F37769" w:rsidRDefault="00F37769"/>
    <w:p w14:paraId="43C2E673" w14:textId="6703B739" w:rsidR="00F37769" w:rsidRDefault="00F37769"/>
    <w:p w14:paraId="5F8A145B" w14:textId="49124087" w:rsidR="00051667" w:rsidRDefault="00C1115E">
      <w:r>
        <w:rPr>
          <w:noProof/>
        </w:rPr>
        <w:drawing>
          <wp:inline distT="0" distB="0" distL="0" distR="0" wp14:anchorId="5C42691C" wp14:editId="4B75BACC">
            <wp:extent cx="5118100" cy="6108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5.38.58 PM.png"/>
                    <pic:cNvPicPr/>
                  </pic:nvPicPr>
                  <pic:blipFill>
                    <a:blip r:embed="rId8">
                      <a:extLst>
                        <a:ext uri="{28A0092B-C50C-407E-A947-70E740481C1C}">
                          <a14:useLocalDpi xmlns:a14="http://schemas.microsoft.com/office/drawing/2010/main" val="0"/>
                        </a:ext>
                      </a:extLst>
                    </a:blip>
                    <a:stretch>
                      <a:fillRect/>
                    </a:stretch>
                  </pic:blipFill>
                  <pic:spPr>
                    <a:xfrm>
                      <a:off x="0" y="0"/>
                      <a:ext cx="5118100" cy="6108700"/>
                    </a:xfrm>
                    <a:prstGeom prst="rect">
                      <a:avLst/>
                    </a:prstGeom>
                  </pic:spPr>
                </pic:pic>
              </a:graphicData>
            </a:graphic>
          </wp:inline>
        </w:drawing>
      </w:r>
    </w:p>
    <w:p w14:paraId="4F3BDB46" w14:textId="52C562D8" w:rsidR="00051667" w:rsidRDefault="003722F8">
      <w:r>
        <w:t xml:space="preserve">Figure 1. Network showing the </w:t>
      </w:r>
      <w:r w:rsidR="00051667">
        <w:t xml:space="preserve">co-occurrence patterns for the epiphytic lichen community at the scale of the stand. </w:t>
      </w:r>
      <w:r w:rsidR="00C1115E">
        <w:t xml:space="preserve">Nodes </w:t>
      </w:r>
      <w:r w:rsidR="00051667">
        <w:t xml:space="preserve">show each species and lines show significant spatial dependencies scaled </w:t>
      </w:r>
      <w:r w:rsidR="00C1115E">
        <w:t xml:space="preserve">by the total abundance of each species (on a log scale) and the magnitude of the </w:t>
      </w:r>
      <w:r w:rsidR="00320D24">
        <w:t>species’ dependencies</w:t>
      </w:r>
      <w:r w:rsidR="00C1115E">
        <w:t xml:space="preserve">. </w:t>
      </w:r>
      <w:r w:rsidR="00FA1816">
        <w:t xml:space="preserve">Edges are </w:t>
      </w:r>
      <w:r w:rsidR="00051667">
        <w:t xml:space="preserve">colored grey if </w:t>
      </w:r>
      <w:r w:rsidR="00B02940">
        <w:t xml:space="preserve">aggregative </w:t>
      </w:r>
      <w:r w:rsidR="00051667">
        <w:t xml:space="preserve">and red if </w:t>
      </w:r>
      <w:r w:rsidR="00B02940">
        <w:t>dispersive</w:t>
      </w:r>
      <w:r w:rsidR="00051667">
        <w:t xml:space="preserve">. </w:t>
      </w:r>
    </w:p>
    <w:p w14:paraId="436FD125" w14:textId="77777777" w:rsidR="007012B8" w:rsidRDefault="007012B8"/>
    <w:p w14:paraId="33B75CD9" w14:textId="77777777" w:rsidR="007012B8" w:rsidRDefault="007012B8"/>
    <w:p w14:paraId="1C71B398" w14:textId="77777777" w:rsidR="007012B8" w:rsidRDefault="007012B8"/>
    <w:p w14:paraId="5103A1FD" w14:textId="77777777" w:rsidR="007012B8" w:rsidRDefault="007012B8"/>
    <w:p w14:paraId="136A4399" w14:textId="77777777" w:rsidR="007012B8" w:rsidRDefault="007012B8"/>
    <w:p w14:paraId="4657DBB4" w14:textId="77777777" w:rsidR="00051667" w:rsidRDefault="00051667"/>
    <w:p w14:paraId="339468F9" w14:textId="77777777" w:rsidR="00051667" w:rsidRDefault="00051667"/>
    <w:p w14:paraId="2261D3F4" w14:textId="77777777" w:rsidR="00D575DB" w:rsidRDefault="00D575DB"/>
    <w:p w14:paraId="1E0D0738" w14:textId="77777777" w:rsidR="00D575DB" w:rsidRDefault="00D575DB"/>
    <w:p w14:paraId="5713A1A2" w14:textId="77777777" w:rsidR="00676A28" w:rsidRDefault="00676A28"/>
    <w:p w14:paraId="272CAFE6" w14:textId="77777777" w:rsidR="00676A28" w:rsidRDefault="00676A28"/>
    <w:p w14:paraId="7864E18B" w14:textId="77777777" w:rsidR="00676A28" w:rsidRDefault="00676A28"/>
    <w:p w14:paraId="3DD77022" w14:textId="77777777" w:rsidR="00676A28" w:rsidRDefault="00676A28" w:rsidP="00676A28">
      <w:r>
        <w:rPr>
          <w:noProof/>
        </w:rPr>
        <w:drawing>
          <wp:inline distT="0" distB="0" distL="0" distR="0" wp14:anchorId="199635D4" wp14:editId="329BCCE6">
            <wp:extent cx="5032022" cy="2091434"/>
            <wp:effectExtent l="0" t="0" r="0" b="0"/>
            <wp:docPr id="6" name="Picture 6" descr="Macintosh HD:Users:Aeolus:Desktop:Screen shot 2013-10-14 at 5.1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14 at 5.18.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748" cy="2091736"/>
                    </a:xfrm>
                    <a:prstGeom prst="rect">
                      <a:avLst/>
                    </a:prstGeom>
                    <a:noFill/>
                    <a:ln>
                      <a:noFill/>
                    </a:ln>
                  </pic:spPr>
                </pic:pic>
              </a:graphicData>
            </a:graphic>
          </wp:inline>
        </w:drawing>
      </w:r>
    </w:p>
    <w:p w14:paraId="0CF5A412" w14:textId="77777777" w:rsidR="00676A28" w:rsidRDefault="00676A28" w:rsidP="00676A28"/>
    <w:p w14:paraId="46A3EBB4" w14:textId="764A587B" w:rsidR="00676A28" w:rsidRDefault="00676A28" w:rsidP="00676A28">
      <w:r>
        <w:t xml:space="preserve">Figure 2. </w:t>
      </w:r>
      <w:proofErr w:type="spellStart"/>
      <w:r>
        <w:t>Barplots</w:t>
      </w:r>
      <w:proofErr w:type="spellEnd"/>
      <w:r>
        <w:t xml:space="preserve"> of the node level centrality (left) and relative abundance (right) in rank order showing that the more centrally connected species in the network are not necessarily the most abundant species in the community.</w:t>
      </w:r>
    </w:p>
    <w:p w14:paraId="512D8D47" w14:textId="5B91B954" w:rsidR="00676A28" w:rsidRDefault="00676A28">
      <w:r>
        <w:br w:type="page"/>
      </w:r>
    </w:p>
    <w:p w14:paraId="007FB1DF" w14:textId="77777777" w:rsidR="00676A28" w:rsidRDefault="00676A28"/>
    <w:p w14:paraId="02156A6E" w14:textId="77777777" w:rsidR="00D575DB" w:rsidRDefault="00D575DB" w:rsidP="00D575DB">
      <w:r>
        <w:rPr>
          <w:noProof/>
        </w:rPr>
        <w:drawing>
          <wp:inline distT="0" distB="0" distL="0" distR="0" wp14:anchorId="53D4CF91" wp14:editId="262BC0B0">
            <wp:extent cx="5474970" cy="3544570"/>
            <wp:effectExtent l="0" t="0" r="11430" b="11430"/>
            <wp:docPr id="4" name="Picture 4" descr="Macintosh HD:Users:Aeolus:projects:dissertation:projects:lichen_coo:results:figs:Wild tree-level cscore den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eolus:projects:dissertation:projects:lichen_coo:results:figs:Wild tree-level cscore dens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544570"/>
                    </a:xfrm>
                    <a:prstGeom prst="rect">
                      <a:avLst/>
                    </a:prstGeom>
                    <a:noFill/>
                    <a:ln>
                      <a:noFill/>
                    </a:ln>
                  </pic:spPr>
                </pic:pic>
              </a:graphicData>
            </a:graphic>
          </wp:inline>
        </w:drawing>
      </w:r>
    </w:p>
    <w:p w14:paraId="0AA0BF3A" w14:textId="11E811AD" w:rsidR="00D575DB" w:rsidRDefault="00DA5E78" w:rsidP="00D575DB">
      <w:r>
        <w:t>Figure 3</w:t>
      </w:r>
      <w:r w:rsidR="00D575DB">
        <w:t>. Array of the density plot for the null simulated c-scores used to calculate the Standardized Effect Sizes for the community on each tree.</w:t>
      </w:r>
    </w:p>
    <w:p w14:paraId="74DA9F12" w14:textId="77777777" w:rsidR="00D575DB" w:rsidRDefault="00D575DB"/>
    <w:p w14:paraId="5F8BF777" w14:textId="77777777" w:rsidR="00051667" w:rsidRDefault="00051667"/>
    <w:p w14:paraId="17A1765C" w14:textId="77777777" w:rsidR="00051667" w:rsidRDefault="00051667"/>
    <w:p w14:paraId="28467101" w14:textId="77777777" w:rsidR="00051667" w:rsidRDefault="00051667"/>
    <w:p w14:paraId="3169F514" w14:textId="77777777" w:rsidR="00051667" w:rsidRDefault="00051667"/>
    <w:p w14:paraId="48EBBF35" w14:textId="77777777" w:rsidR="00051667" w:rsidRDefault="00051667"/>
    <w:p w14:paraId="17131DE9" w14:textId="7871BD0B" w:rsidR="00051667" w:rsidRDefault="007012B8">
      <w:r>
        <w:rPr>
          <w:noProof/>
        </w:rPr>
        <w:lastRenderedPageBreak/>
        <w:drawing>
          <wp:inline distT="0" distB="0" distL="0" distR="0" wp14:anchorId="156A6722" wp14:editId="6DCD4F8D">
            <wp:extent cx="5474970" cy="5125085"/>
            <wp:effectExtent l="0" t="0" r="11430" b="5715"/>
            <wp:docPr id="3" name="Picture 3" descr="Macintosh HD:Users:Aeolus:projects:dissertation:projects:lichen_coo:results:figs:SES by rough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projects:dissertation:projects:lichen_coo:results:figs:SES by rough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125085"/>
                    </a:xfrm>
                    <a:prstGeom prst="rect">
                      <a:avLst/>
                    </a:prstGeom>
                    <a:noFill/>
                    <a:ln>
                      <a:noFill/>
                    </a:ln>
                  </pic:spPr>
                </pic:pic>
              </a:graphicData>
            </a:graphic>
          </wp:inline>
        </w:drawing>
      </w:r>
    </w:p>
    <w:p w14:paraId="6EB01281" w14:textId="486FA622" w:rsidR="007012B8" w:rsidRDefault="00DA5E78">
      <w:r>
        <w:t>Figure 4</w:t>
      </w:r>
      <w:r w:rsidR="007012B8">
        <w:t>. Plot showing the significant effect of bark roughness on the co-occurrence patterns (SES) of lichen communities on each tree.</w:t>
      </w:r>
    </w:p>
    <w:p w14:paraId="2C35D560" w14:textId="77777777" w:rsidR="00DF02D4" w:rsidRDefault="00DF02D4"/>
    <w:p w14:paraId="4ECA8C60" w14:textId="77777777" w:rsidR="00D575DB" w:rsidRDefault="00D575DB"/>
    <w:p w14:paraId="4B782560" w14:textId="77777777" w:rsidR="00D575DB" w:rsidRDefault="00D575DB"/>
    <w:p w14:paraId="5B3EC04B" w14:textId="77777777" w:rsidR="00D575DB" w:rsidRDefault="00D575DB"/>
    <w:p w14:paraId="284786F1" w14:textId="77777777" w:rsidR="00DF02D4" w:rsidRDefault="00DF02D4"/>
    <w:p w14:paraId="536F3C53" w14:textId="77777777" w:rsidR="00051667" w:rsidRDefault="00051667"/>
    <w:p w14:paraId="6D6A1D55" w14:textId="77777777" w:rsidR="00051667" w:rsidRDefault="00051667"/>
    <w:p w14:paraId="6AAA8706" w14:textId="77777777" w:rsidR="00DF02D4" w:rsidRDefault="00DF02D4"/>
    <w:p w14:paraId="2B0AE7CB" w14:textId="77777777" w:rsidR="00DF02D4" w:rsidRDefault="00DF02D4"/>
    <w:p w14:paraId="5C6B1ED3" w14:textId="77777777" w:rsidR="00DF02D4" w:rsidRDefault="00DF02D4"/>
    <w:p w14:paraId="148A7AD1" w14:textId="77777777" w:rsidR="00DF02D4" w:rsidRDefault="00DF02D4"/>
    <w:p w14:paraId="1F966890" w14:textId="77777777" w:rsidR="00DF02D4" w:rsidRDefault="00DF02D4"/>
    <w:p w14:paraId="68361E79" w14:textId="77777777" w:rsidR="00DF02D4" w:rsidRDefault="00DF02D4"/>
    <w:p w14:paraId="7F3BF0B4" w14:textId="77777777" w:rsidR="00DF02D4" w:rsidRDefault="00DF02D4"/>
    <w:p w14:paraId="398E270C" w14:textId="77777777" w:rsidR="00DF02D4" w:rsidRDefault="00DF02D4"/>
    <w:p w14:paraId="1B27B70D" w14:textId="77777777" w:rsidR="00F37769" w:rsidRDefault="00F37769"/>
    <w:p w14:paraId="7BF649C1" w14:textId="77777777" w:rsidR="00694B18" w:rsidRDefault="00694B18"/>
    <w:p w14:paraId="5DA62FCF" w14:textId="77777777" w:rsidR="00F37769" w:rsidRDefault="00F37769"/>
    <w:p w14:paraId="4B84F9FB" w14:textId="77777777" w:rsidR="00F37769" w:rsidRDefault="00F37769"/>
    <w:p w14:paraId="3FC66F7E" w14:textId="77777777" w:rsidR="00DF02D4" w:rsidRDefault="00DF02D4"/>
    <w:p w14:paraId="5B108578" w14:textId="77777777" w:rsidR="00DF02D4" w:rsidRDefault="00DF02D4"/>
    <w:p w14:paraId="56961C1C" w14:textId="77777777" w:rsidR="00AC4860" w:rsidRDefault="00AC4860"/>
    <w:p w14:paraId="57C15322" w14:textId="77777777" w:rsidR="00AC4860" w:rsidRDefault="00AC4860"/>
    <w:p w14:paraId="2E9F2DF2" w14:textId="77777777" w:rsidR="00AC4860" w:rsidRDefault="00AC4860"/>
    <w:p w14:paraId="2BB27AA7" w14:textId="77777777" w:rsidR="00AC4860" w:rsidRDefault="00AC4860"/>
    <w:p w14:paraId="7918150F" w14:textId="77777777" w:rsidR="00AC4860" w:rsidRDefault="00AC4860"/>
    <w:p w14:paraId="2BECC9BA" w14:textId="77777777" w:rsidR="00AC4860" w:rsidRDefault="00AC4860"/>
    <w:p w14:paraId="36039FFD" w14:textId="77777777" w:rsidR="00AC4860" w:rsidRDefault="00AC4860"/>
    <w:p w14:paraId="441D8853" w14:textId="77777777" w:rsidR="00AC4860" w:rsidRDefault="00AC4860"/>
    <w:p w14:paraId="29E055C4" w14:textId="77777777" w:rsidR="00AC4860" w:rsidRDefault="00AC4860"/>
    <w:p w14:paraId="1E471686" w14:textId="77777777" w:rsidR="00AC4860" w:rsidRDefault="00AC4860"/>
    <w:p w14:paraId="2837CFBF" w14:textId="77777777" w:rsidR="00AC4860" w:rsidRDefault="00AC4860"/>
    <w:p w14:paraId="0029ADA7" w14:textId="77777777" w:rsidR="00AC4860" w:rsidRDefault="00AC4860"/>
    <w:p w14:paraId="59F79C49" w14:textId="77777777" w:rsidR="00AC4860" w:rsidRDefault="00AC4860"/>
    <w:p w14:paraId="0B337457" w14:textId="77777777" w:rsidR="00AC4860" w:rsidRDefault="00AC4860"/>
    <w:p w14:paraId="5002EAF9" w14:textId="77777777" w:rsidR="00AC4860" w:rsidRDefault="00AC4860"/>
    <w:p w14:paraId="3C03A2B5" w14:textId="08D68CB3" w:rsidR="00AC4860" w:rsidRDefault="00AC4860">
      <w:r>
        <w:rPr>
          <w:noProof/>
        </w:rPr>
        <w:drawing>
          <wp:inline distT="0" distB="0" distL="0" distR="0" wp14:anchorId="47F2DCDF" wp14:editId="03EBD1A6">
            <wp:extent cx="5080000" cy="744855"/>
            <wp:effectExtent l="0" t="0" r="0" b="0"/>
            <wp:docPr id="5" name="Picture 5" descr="Macintosh HD:Users:Aeolus:projects:dissertation:projects:lichen_coo:results:sem_c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sem_co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744855"/>
                    </a:xfrm>
                    <a:prstGeom prst="rect">
                      <a:avLst/>
                    </a:prstGeom>
                    <a:noFill/>
                    <a:ln>
                      <a:noFill/>
                    </a:ln>
                  </pic:spPr>
                </pic:pic>
              </a:graphicData>
            </a:graphic>
          </wp:inline>
        </w:drawing>
      </w:r>
    </w:p>
    <w:p w14:paraId="1AFD233B" w14:textId="77777777" w:rsidR="00AC4860" w:rsidRDefault="00AC4860"/>
    <w:p w14:paraId="7C3D60ED" w14:textId="77777777" w:rsidR="00AC4860" w:rsidRDefault="00AC4860"/>
    <w:p w14:paraId="7285C953" w14:textId="1295C4F3" w:rsidR="00AC4860" w:rsidRDefault="00E85380">
      <w:r>
        <w:t>Figure 5</w:t>
      </w:r>
      <w:r w:rsidR="00AC4860">
        <w:t xml:space="preserve">. Path diagram showing the Structural Equation Model (SEM) in which the indirect effect of tree age is compared to the direct effect of bark roughness on lichen co-occurrence patterns (SES). </w:t>
      </w:r>
    </w:p>
    <w:p w14:paraId="24459B24" w14:textId="77777777" w:rsidR="009A0ACA" w:rsidRDefault="009A0ACA"/>
    <w:p w14:paraId="1D5D7EDC" w14:textId="77777777" w:rsidR="009A0ACA" w:rsidRDefault="009A0ACA"/>
    <w:p w14:paraId="26D87C0A" w14:textId="77777777" w:rsidR="009A0ACA" w:rsidRDefault="009A0ACA"/>
    <w:p w14:paraId="5A1B555C" w14:textId="77777777" w:rsidR="009A0ACA" w:rsidRDefault="009A0ACA"/>
    <w:p w14:paraId="65A6A06F" w14:textId="77777777" w:rsidR="009A0ACA" w:rsidRDefault="009A0ACA"/>
    <w:p w14:paraId="44659F63" w14:textId="09A0635F" w:rsidR="009A0ACA" w:rsidRDefault="009A0ACA">
      <w:r>
        <w:br w:type="page"/>
      </w:r>
    </w:p>
    <w:p w14:paraId="6910F526" w14:textId="77777777" w:rsidR="009A0ACA" w:rsidRDefault="009A0ACA"/>
    <w:sectPr w:rsidR="009A0ACA"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0-14T17:44:00Z" w:initials="MKL">
    <w:p w14:paraId="5D245896" w14:textId="601A591A" w:rsidR="00897615" w:rsidRDefault="00897615" w:rsidP="005243EF">
      <w:pPr>
        <w:pStyle w:val="CommentText"/>
      </w:pPr>
      <w:r>
        <w:rPr>
          <w:rStyle w:val="CommentReference"/>
        </w:rPr>
        <w:annotationRef/>
      </w:r>
    </w:p>
    <w:p w14:paraId="20BA531F" w14:textId="3306DC99" w:rsidR="005243EF" w:rsidRDefault="005243EF" w:rsidP="005243EF">
      <w:pPr>
        <w:pStyle w:val="CommentText"/>
        <w:numPr>
          <w:ilvl w:val="0"/>
          <w:numId w:val="13"/>
        </w:numPr>
      </w:pPr>
      <w:r>
        <w:t>Lead to a common garden trial.</w:t>
      </w:r>
    </w:p>
    <w:p w14:paraId="0EC0F1DF" w14:textId="77777777" w:rsidR="00897615" w:rsidRDefault="005243EF" w:rsidP="005243EF">
      <w:pPr>
        <w:pStyle w:val="CommentText"/>
        <w:numPr>
          <w:ilvl w:val="0"/>
          <w:numId w:val="13"/>
        </w:numPr>
      </w:pPr>
      <w:r>
        <w:t>Add photos of lichen and sampling quadrat</w:t>
      </w:r>
    </w:p>
    <w:p w14:paraId="718FA3CB" w14:textId="284B3B81" w:rsidR="005243EF" w:rsidRDefault="005243EF" w:rsidP="005243EF">
      <w:pPr>
        <w:pStyle w:val="CommentText"/>
        <w:numPr>
          <w:ilvl w:val="0"/>
          <w:numId w:val="13"/>
        </w:numPr>
      </w:pPr>
      <w:r>
        <w:t>Add analysis of microsite</w:t>
      </w:r>
      <w:r w:rsidR="002774A5">
        <w:t xml:space="preserve"> (i.e. canopy cover and distance between trees)</w:t>
      </w:r>
    </w:p>
  </w:comment>
  <w:comment w:id="5" w:author="Thomas Whitham" w:date="2013-10-16T09:37:00Z" w:initials="TW">
    <w:p w14:paraId="4325403A" w14:textId="71641AE1" w:rsidR="00CF5C35" w:rsidRDefault="00CF5C35">
      <w:pPr>
        <w:pStyle w:val="CommentText"/>
      </w:pPr>
      <w:r>
        <w:rPr>
          <w:rStyle w:val="CommentReference"/>
        </w:rPr>
        <w:annotationRef/>
      </w:r>
      <w:r>
        <w:t>Clarify what this means.</w:t>
      </w:r>
    </w:p>
  </w:comment>
  <w:comment w:id="12" w:author="Thomas Whitham" w:date="2013-10-16T09:38:00Z" w:initials="TW">
    <w:p w14:paraId="286819AF" w14:textId="4DF06B70" w:rsidR="00CF5C35" w:rsidRDefault="00CF5C35">
      <w:pPr>
        <w:pStyle w:val="CommentText"/>
      </w:pPr>
      <w:r>
        <w:rPr>
          <w:rStyle w:val="CommentReference"/>
        </w:rPr>
        <w:annotationRef/>
      </w:r>
      <w:r>
        <w:t>I see this as an evaluation of two alternative hypotheses – and this context should be clearer to the reader</w:t>
      </w:r>
    </w:p>
  </w:comment>
  <w:comment w:id="13" w:author="Thomas Whitham" w:date="2013-10-16T09:39:00Z" w:initials="TW">
    <w:p w14:paraId="1B56874C" w14:textId="1C47C474" w:rsidR="00CF5C35" w:rsidRDefault="00CF5C35">
      <w:pPr>
        <w:pStyle w:val="CommentText"/>
      </w:pPr>
      <w:r>
        <w:rPr>
          <w:rStyle w:val="CommentReference"/>
        </w:rPr>
        <w:annotationRef/>
      </w:r>
      <w:r>
        <w:t>Without some common garden data, not sure how strong you can make this statement as it begs the question of what is micro-site and what is genetics-based.</w:t>
      </w:r>
    </w:p>
  </w:comment>
  <w:comment w:id="15" w:author="Thomas Whitham" w:date="2013-10-16T09:41:00Z" w:initials="TW">
    <w:p w14:paraId="726D3C33" w14:textId="5BBD963A" w:rsidR="00E44037" w:rsidRDefault="00E44037">
      <w:pPr>
        <w:pStyle w:val="CommentText"/>
      </w:pPr>
      <w:r>
        <w:rPr>
          <w:rStyle w:val="CommentReference"/>
        </w:rPr>
        <w:annotationRef/>
      </w:r>
      <w:r>
        <w:t xml:space="preserve">By Matt Z’s methods would these all be categorized as pure P. </w:t>
      </w:r>
      <w:proofErr w:type="spellStart"/>
      <w:r>
        <w:t>angustifolia</w:t>
      </w:r>
      <w:proofErr w:type="spellEnd"/>
      <w:r>
        <w:t>?  If so, say so.</w:t>
      </w:r>
    </w:p>
  </w:comment>
  <w:comment w:id="16" w:author="Thomas Whitham" w:date="2013-10-16T09:43:00Z" w:initials="TW">
    <w:p w14:paraId="201FC42C" w14:textId="289B1384" w:rsidR="00A24430" w:rsidRDefault="00A24430">
      <w:pPr>
        <w:pStyle w:val="CommentText"/>
      </w:pPr>
      <w:r>
        <w:rPr>
          <w:rStyle w:val="CommentReference"/>
        </w:rPr>
        <w:annotationRef/>
      </w:r>
      <w:r>
        <w:t>Without common garden studies, are you limited everywhere but her to just referring to phenotypic variation? Three options, include enough common garden data to make the case.  2</w:t>
      </w:r>
      <w:r w:rsidRPr="00A24430">
        <w:rPr>
          <w:vertAlign w:val="superscript"/>
        </w:rPr>
        <w:t>nd</w:t>
      </w:r>
      <w:r>
        <w:t>, don’t make the case at all till the discussion, or 3</w:t>
      </w:r>
      <w:r w:rsidRPr="00A24430">
        <w:rPr>
          <w:vertAlign w:val="superscript"/>
        </w:rPr>
        <w:t>rd</w:t>
      </w:r>
      <w:r>
        <w:t xml:space="preserve">, say up front that based on </w:t>
      </w:r>
      <w:proofErr w:type="spellStart"/>
      <w:r>
        <w:t>Lamit’s</w:t>
      </w:r>
      <w:proofErr w:type="spellEnd"/>
      <w:r>
        <w:t xml:space="preserve"> study, we know that it is genetically based, and assume it throughout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6"/>
  </w:num>
  <w:num w:numId="5">
    <w:abstractNumId w:val="8"/>
  </w:num>
  <w:num w:numId="6">
    <w:abstractNumId w:val="7"/>
  </w:num>
  <w:num w:numId="7">
    <w:abstractNumId w:val="1"/>
  </w:num>
  <w:num w:numId="8">
    <w:abstractNumId w:val="12"/>
  </w:num>
  <w:num w:numId="9">
    <w:abstractNumId w:val="10"/>
  </w:num>
  <w:num w:numId="10">
    <w:abstractNumId w:val="2"/>
  </w:num>
  <w:num w:numId="11">
    <w:abstractNumId w:val="0"/>
  </w:num>
  <w:num w:numId="12">
    <w:abstractNumId w:val="5"/>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2498C"/>
    <w:rsid w:val="00024F4A"/>
    <w:rsid w:val="00051667"/>
    <w:rsid w:val="000767C0"/>
    <w:rsid w:val="00094499"/>
    <w:rsid w:val="000C7057"/>
    <w:rsid w:val="000D64AE"/>
    <w:rsid w:val="0017152F"/>
    <w:rsid w:val="001A1ACB"/>
    <w:rsid w:val="001C0028"/>
    <w:rsid w:val="002472E9"/>
    <w:rsid w:val="002774A5"/>
    <w:rsid w:val="002B6537"/>
    <w:rsid w:val="002C1F6E"/>
    <w:rsid w:val="00311A87"/>
    <w:rsid w:val="00320D24"/>
    <w:rsid w:val="003722F8"/>
    <w:rsid w:val="0038014D"/>
    <w:rsid w:val="00382BF2"/>
    <w:rsid w:val="00384491"/>
    <w:rsid w:val="003940BD"/>
    <w:rsid w:val="003D4A25"/>
    <w:rsid w:val="00404260"/>
    <w:rsid w:val="0041027D"/>
    <w:rsid w:val="00430F65"/>
    <w:rsid w:val="00432FB7"/>
    <w:rsid w:val="004501F1"/>
    <w:rsid w:val="00462E27"/>
    <w:rsid w:val="00473360"/>
    <w:rsid w:val="004B2BBB"/>
    <w:rsid w:val="004B6CDE"/>
    <w:rsid w:val="004C34EA"/>
    <w:rsid w:val="004D02DB"/>
    <w:rsid w:val="004E372D"/>
    <w:rsid w:val="004E7407"/>
    <w:rsid w:val="004F0D9F"/>
    <w:rsid w:val="00500A57"/>
    <w:rsid w:val="00522583"/>
    <w:rsid w:val="005243EF"/>
    <w:rsid w:val="005252CC"/>
    <w:rsid w:val="005279FF"/>
    <w:rsid w:val="0054271D"/>
    <w:rsid w:val="00592625"/>
    <w:rsid w:val="0059748F"/>
    <w:rsid w:val="005C213F"/>
    <w:rsid w:val="00622C81"/>
    <w:rsid w:val="00676A28"/>
    <w:rsid w:val="00694B18"/>
    <w:rsid w:val="006A6AD0"/>
    <w:rsid w:val="006E4062"/>
    <w:rsid w:val="006F4D8C"/>
    <w:rsid w:val="007012B8"/>
    <w:rsid w:val="007161E8"/>
    <w:rsid w:val="00721422"/>
    <w:rsid w:val="00725261"/>
    <w:rsid w:val="00751053"/>
    <w:rsid w:val="00752338"/>
    <w:rsid w:val="007853E3"/>
    <w:rsid w:val="007A0EFC"/>
    <w:rsid w:val="007A7F3B"/>
    <w:rsid w:val="007C3962"/>
    <w:rsid w:val="007E0469"/>
    <w:rsid w:val="00802493"/>
    <w:rsid w:val="0082536A"/>
    <w:rsid w:val="008270F3"/>
    <w:rsid w:val="00827ED2"/>
    <w:rsid w:val="00876F63"/>
    <w:rsid w:val="008773B5"/>
    <w:rsid w:val="00890B16"/>
    <w:rsid w:val="00897615"/>
    <w:rsid w:val="008B76EC"/>
    <w:rsid w:val="008C6DD4"/>
    <w:rsid w:val="008D197A"/>
    <w:rsid w:val="008D7AFD"/>
    <w:rsid w:val="00914523"/>
    <w:rsid w:val="00940A67"/>
    <w:rsid w:val="00947CA4"/>
    <w:rsid w:val="009750B0"/>
    <w:rsid w:val="00993988"/>
    <w:rsid w:val="00997751"/>
    <w:rsid w:val="009A0ACA"/>
    <w:rsid w:val="009A137E"/>
    <w:rsid w:val="009B2E4C"/>
    <w:rsid w:val="009D57FD"/>
    <w:rsid w:val="009D745F"/>
    <w:rsid w:val="009F1908"/>
    <w:rsid w:val="00A0341D"/>
    <w:rsid w:val="00A11F92"/>
    <w:rsid w:val="00A1496E"/>
    <w:rsid w:val="00A24430"/>
    <w:rsid w:val="00A4441A"/>
    <w:rsid w:val="00A81DA7"/>
    <w:rsid w:val="00A9279C"/>
    <w:rsid w:val="00AB596D"/>
    <w:rsid w:val="00AC4860"/>
    <w:rsid w:val="00AE1F54"/>
    <w:rsid w:val="00AE37C7"/>
    <w:rsid w:val="00AF5110"/>
    <w:rsid w:val="00B02940"/>
    <w:rsid w:val="00B059D7"/>
    <w:rsid w:val="00BD72E4"/>
    <w:rsid w:val="00BE02BF"/>
    <w:rsid w:val="00C00D65"/>
    <w:rsid w:val="00C1115E"/>
    <w:rsid w:val="00C2055C"/>
    <w:rsid w:val="00C653D1"/>
    <w:rsid w:val="00C6797D"/>
    <w:rsid w:val="00C81E58"/>
    <w:rsid w:val="00C931F5"/>
    <w:rsid w:val="00CA175E"/>
    <w:rsid w:val="00CA4936"/>
    <w:rsid w:val="00CD403F"/>
    <w:rsid w:val="00CF17AF"/>
    <w:rsid w:val="00CF5C35"/>
    <w:rsid w:val="00D012F4"/>
    <w:rsid w:val="00D129FC"/>
    <w:rsid w:val="00D12C67"/>
    <w:rsid w:val="00D17210"/>
    <w:rsid w:val="00D334B3"/>
    <w:rsid w:val="00D40485"/>
    <w:rsid w:val="00D523F1"/>
    <w:rsid w:val="00D575DB"/>
    <w:rsid w:val="00D74EE2"/>
    <w:rsid w:val="00D77B43"/>
    <w:rsid w:val="00DA5E78"/>
    <w:rsid w:val="00DC3E91"/>
    <w:rsid w:val="00DD4C23"/>
    <w:rsid w:val="00DE4072"/>
    <w:rsid w:val="00DF02D4"/>
    <w:rsid w:val="00E01765"/>
    <w:rsid w:val="00E02DB2"/>
    <w:rsid w:val="00E04C20"/>
    <w:rsid w:val="00E06FAE"/>
    <w:rsid w:val="00E44037"/>
    <w:rsid w:val="00E46A90"/>
    <w:rsid w:val="00E576BB"/>
    <w:rsid w:val="00E85380"/>
    <w:rsid w:val="00EC35A8"/>
    <w:rsid w:val="00EE1DAE"/>
    <w:rsid w:val="00EE533B"/>
    <w:rsid w:val="00EF7413"/>
    <w:rsid w:val="00F14389"/>
    <w:rsid w:val="00F1603C"/>
    <w:rsid w:val="00F216E1"/>
    <w:rsid w:val="00F22AC9"/>
    <w:rsid w:val="00F37769"/>
    <w:rsid w:val="00F84009"/>
    <w:rsid w:val="00F85834"/>
    <w:rsid w:val="00FA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3</cp:revision>
  <dcterms:created xsi:type="dcterms:W3CDTF">2013-10-16T17:45:00Z</dcterms:created>
  <dcterms:modified xsi:type="dcterms:W3CDTF">2013-10-16T20:30:00Z</dcterms:modified>
</cp:coreProperties>
</file>