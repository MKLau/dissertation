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7777777" w:rsidR="00720672" w:rsidRPr="00DC3E91" w:rsidRDefault="00BD72E4" w:rsidP="00720672">
      <w:r w:rsidRPr="00BD72E4">
        <w:rPr>
          <w:b/>
        </w:rPr>
        <w:t>Title:</w:t>
      </w:r>
      <w:r>
        <w:t xml:space="preserve"> </w:t>
      </w:r>
      <w:r w:rsidR="00720672">
        <w:t>Genotypic variation in a foundation tree species drives the ecological network structure of a dependent community</w:t>
      </w:r>
      <w:del w:id="0" w:author="Thomas G Whitham" w:date="2013-11-01T13:22:00Z">
        <w:r w:rsidR="00720672" w:rsidDel="00F73569">
          <w:delText>.</w:delText>
        </w:r>
      </w:del>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Lamit, Rikke R. Naesborg, Thomas G. Whitham</w:t>
      </w:r>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1"/>
      <w:r>
        <w:t>might affect whole networks of interacting species</w:t>
      </w:r>
      <w:commentRangeEnd w:id="1"/>
      <w:r w:rsidR="00F73569">
        <w:rPr>
          <w:rStyle w:val="CommentReference"/>
        </w:rPr>
        <w:commentReference w:id="1"/>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r>
        <w:rPr>
          <w:i/>
        </w:rPr>
        <w:t>Populus angustifolia</w:t>
      </w:r>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2" w:author="Matthew K. Lau" w:date="2013-12-09T09:32:00Z">
        <w:r w:rsidR="00E706B8">
          <w:t xml:space="preserve">s </w:t>
        </w:r>
      </w:ins>
      <w:del w:id="3" w:author="Matthew K. Lau" w:date="2013-12-09T09:32:00Z">
        <w:r w:rsidDel="00E706B8">
          <w:delText xml:space="preserve"> species </w:delText>
        </w:r>
      </w:del>
      <w:r>
        <w:t>were assessed at a 1 cm</w:t>
      </w:r>
      <w:r w:rsidRPr="00EA3CE7">
        <w:rPr>
          <w:vertAlign w:val="superscript"/>
        </w:rPr>
        <w:t>2</w:t>
      </w:r>
      <w:r>
        <w:t xml:space="preserve"> resolution on trees both in a wild stand and a common garden of known genotypes of </w:t>
      </w:r>
      <w:r>
        <w:rPr>
          <w:i/>
        </w:rPr>
        <w:t>P. angustifolia</w:t>
      </w:r>
      <w:ins w:id="4" w:author="Thomas G Whitham" w:date="2013-11-01T13:23:00Z">
        <w:r w:rsidR="00F73569">
          <w:rPr>
            <w:i/>
          </w:rPr>
          <w:t>.</w:t>
        </w:r>
        <w:r w:rsidR="00F73569">
          <w:t xml:space="preserve"> </w:t>
        </w:r>
      </w:ins>
      <w:del w:id="5" w:author="TGW+DHI" w:date="2013-11-07T08:44:00Z">
        <w:r w:rsidR="00A410A6">
          <w:delText>species</w:delText>
        </w:r>
      </w:del>
      <w:ins w:id="6" w:author="Thomas G Whitham" w:date="2013-11-01T13:24:00Z">
        <w:r w:rsidR="00F73569">
          <w:t xml:space="preserve"> S</w:t>
        </w:r>
      </w:ins>
      <w:ins w:id="7" w:author="TGW" w:date="2013-11-07T08:43:00Z">
        <w:r w:rsidR="00A410A6">
          <w:t>pecies</w:t>
        </w:r>
      </w:ins>
      <w:r w:rsidR="00A410A6">
        <w:t xml:space="preserve"> dependency network models </w:t>
      </w:r>
      <w:ins w:id="8" w:author="Thomas G Whitham" w:date="2013-11-01T13:24:00Z">
        <w:r w:rsidR="00F73569">
          <w:t xml:space="preserve">were constructed and </w:t>
        </w:r>
      </w:ins>
      <w:del w:id="9" w:author="TGW" w:date="2013-11-07T08:43:00Z">
        <w:r w:rsidR="00A410A6">
          <w:delText>examine</w:delText>
        </w:r>
      </w:del>
      <w:ins w:id="10" w:author="Thomas G Whitham" w:date="2013-11-01T13:24:00Z">
        <w:r w:rsidR="00F73569">
          <w:t>we</w:t>
        </w:r>
      </w:ins>
      <w:del w:id="11" w:author="Thomas G Whitham" w:date="2013-11-01T13:24:00Z">
        <w:r w:rsidR="00A410A6" w:rsidDel="00F73569">
          <w:delText>and</w:delText>
        </w:r>
      </w:del>
      <w:ins w:id="12" w:author="TGW" w:date="2013-11-07T08:43:00Z">
        <w:r w:rsidR="00A410A6">
          <w:t xml:space="preserve"> examine</w:t>
        </w:r>
      </w:ins>
      <w:ins w:id="13"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4"/>
      <w:r w:rsidR="007919D0">
        <w:t>dependency</w:t>
      </w:r>
      <w:commentRangeEnd w:id="14"/>
      <w:r w:rsidR="00F73569">
        <w:rPr>
          <w:rStyle w:val="CommentReference"/>
        </w:rPr>
        <w:commentReference w:id="14"/>
      </w:r>
      <w:r w:rsidR="007919D0">
        <w:t xml:space="preserve"> network struc</w:t>
      </w:r>
      <w:r w:rsidR="00492DD6">
        <w:t xml:space="preserve">ture that was </w:t>
      </w:r>
      <w:commentRangeStart w:id="15"/>
      <w:r w:rsidR="00492DD6">
        <w:t>highly correlated</w:t>
      </w:r>
      <w:commentRangeEnd w:id="15"/>
      <w:r w:rsidR="009A513E">
        <w:rPr>
          <w:rStyle w:val="CommentReference"/>
          <w:vanish/>
        </w:rPr>
        <w:commentReference w:id="15"/>
      </w:r>
      <w:r w:rsidR="00492DD6">
        <w:t>;</w:t>
      </w:r>
      <w:r w:rsidR="00666D8B">
        <w:t xml:space="preserve"> 2) </w:t>
      </w:r>
      <w:r w:rsidR="00FE52C6">
        <w:t>in the wild stand</w:t>
      </w:r>
      <w:ins w:id="16" w:author="Hillary Cooper" w:date="2013-11-01T13:01:00Z">
        <w:r w:rsidR="009A513E">
          <w:t>,</w:t>
        </w:r>
      </w:ins>
      <w:r w:rsidR="00FE52C6">
        <w:t xml:space="preserve"> bark roughness</w:t>
      </w:r>
      <w:r w:rsidR="00492DD6">
        <w:t xml:space="preserve"> showed a significant relationship with co-occurrence patterns, while </w:t>
      </w:r>
      <w:ins w:id="17" w:author="Hillary Cooper" w:date="2013-11-01T13:01:00Z">
        <w:r w:rsidR="009A513E">
          <w:t xml:space="preserve">tree </w:t>
        </w:r>
      </w:ins>
      <w:r w:rsidR="00492DD6">
        <w:t>age and geographic distance</w:t>
      </w:r>
      <w:ins w:id="18" w:author="Hillary Cooper" w:date="2013-11-01T13:01:00Z">
        <w:r w:rsidR="00492DD6">
          <w:t xml:space="preserve"> </w:t>
        </w:r>
        <w:r w:rsidR="009A513E">
          <w:t>between trees?</w:t>
        </w:r>
      </w:ins>
      <w:ins w:id="19" w:author="HFC" w:date="2013-11-07T08:44:00Z">
        <w:r w:rsidR="00492DD6">
          <w:t xml:space="preserve"> </w:t>
        </w:r>
      </w:ins>
      <w:r w:rsidR="00492DD6">
        <w:t>did not; and 3)</w:t>
      </w:r>
      <w:r w:rsidR="0004228B">
        <w:t xml:space="preserve"> </w:t>
      </w:r>
      <w:r w:rsidR="00B705ED">
        <w:t>in the common garden</w:t>
      </w:r>
      <w:ins w:id="20" w:author="Hillary Cooper" w:date="2013-11-01T13:01:00Z">
        <w:r w:rsidR="009A513E">
          <w:t>,</w:t>
        </w:r>
      </w:ins>
      <w:r w:rsidR="00B705ED">
        <w:t xml:space="preserve"> genotype significantly affected co-occurrence patterns</w:t>
      </w:r>
      <w:r w:rsidR="00907E68">
        <w:t>, which were also strongly related to community composition.</w:t>
      </w:r>
      <w:ins w:id="21"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2"/>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3" w:author="Dana Ikeda" w:date="2013-11-01T19:11:00Z">
        <w:r w:rsidR="002A7C2C">
          <w:t xml:space="preserve">on </w:t>
        </w:r>
      </w:ins>
      <w:r w:rsidR="00E72FD0">
        <w:t>networks of interacting species.</w:t>
      </w:r>
      <w:commentRangeEnd w:id="22"/>
      <w:r w:rsidR="00F73569">
        <w:rPr>
          <w:rStyle w:val="CommentReference"/>
        </w:rPr>
        <w:commentReference w:id="22"/>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4"/>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4"/>
      <w:r w:rsidR="009A513E">
        <w:rPr>
          <w:rStyle w:val="CommentReference"/>
          <w:vanish/>
        </w:rPr>
        <w:commentReference w:id="24"/>
      </w:r>
      <w:r w:rsidR="00471A14">
        <w:t xml:space="preserve">. </w:t>
      </w:r>
      <w:r w:rsidR="007C0AC3">
        <w:t>In ecological communities</w:t>
      </w:r>
      <w:ins w:id="25"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6" w:author="Hillary Cooper" w:date="2013-11-01T13:05:00Z">
        <w:r w:rsidR="009A513E">
          <w:t>,</w:t>
        </w:r>
      </w:ins>
      <w:r w:rsidR="00CD4DCF">
        <w:t xml:space="preserve"> and seed disperser interaction networks</w:t>
      </w:r>
      <w:r w:rsidR="00561A06">
        <w:t xml:space="preserve"> (</w:t>
      </w:r>
      <w:r w:rsidR="004B2269">
        <w:t>Jordano et al. 2006</w:t>
      </w:r>
      <w:r w:rsidR="00E00B91">
        <w:t>, Schupp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r w:rsidR="002B2884">
        <w:t>DeAngelis et al. 1989</w:t>
      </w:r>
      <w:r w:rsidR="00E516FB">
        <w:t>).</w:t>
      </w:r>
      <w:r w:rsidR="008402C0">
        <w:t xml:space="preserve"> </w:t>
      </w:r>
    </w:p>
    <w:p w14:paraId="6CD5BD3A" w14:textId="2328E9DD"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w:t>
      </w:r>
      <w:ins w:id="27" w:author="Matthew K. Lau" w:date="2013-12-09T09:38:00Z">
        <w:r w:rsidR="002C2289">
          <w:t xml:space="preserve"> </w:t>
        </w:r>
        <w:r w:rsidR="002C2289" w:rsidRPr="002C2289">
          <w:rPr>
            <w:i/>
            <w:rPrChange w:id="28" w:author="Matthew K. Lau" w:date="2013-12-09T09:38:00Z">
              <w:rPr/>
            </w:rPrChange>
          </w:rPr>
          <w:t>sensu</w:t>
        </w:r>
      </w:ins>
      <w:r w:rsidR="00C90FB0">
        <w:t xml:space="preserve"> </w:t>
      </w:r>
      <w:commentRangeStart w:id="29"/>
      <w:r w:rsidR="00C90FB0">
        <w:t>Ellison et al. 2005</w:t>
      </w:r>
      <w:commentRangeEnd w:id="29"/>
      <w:r w:rsidR="00F73569">
        <w:rPr>
          <w:rStyle w:val="CommentReference"/>
        </w:rPr>
        <w:commentReference w:id="29"/>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genetic variation</w:t>
      </w:r>
      <w:ins w:id="30" w:author="Matthew K. Lau" w:date="2013-12-09T09:35:00Z">
        <w:r w:rsidR="00F10EFF">
          <w:t xml:space="preserve"> in</w:t>
        </w:r>
      </w:ins>
      <w:r w:rsidR="00335776">
        <w:t xml:space="preserve"> </w:t>
      </w:r>
      <w:ins w:id="31" w:author="Matthew K. Lau" w:date="2013-12-09T09:35:00Z">
        <w:r w:rsidR="00F10EFF">
          <w:t xml:space="preserve">a </w:t>
        </w:r>
      </w:ins>
      <w:ins w:id="32" w:author="Hillary Cooper" w:date="2013-11-01T13:06:00Z">
        <w:r w:rsidR="009A513E">
          <w:t xml:space="preserve">foundation </w:t>
        </w:r>
      </w:ins>
      <w:ins w:id="33" w:author="Matthew K. Lau" w:date="2013-12-09T09:35:00Z">
        <w:r w:rsidR="00F10EFF">
          <w:t>species</w:t>
        </w:r>
      </w:ins>
      <w:ins w:id="34" w:author="Hillary Cooper" w:date="2013-11-01T13:06:00Z">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Crutsinger et al.</w:t>
      </w:r>
      <w:r w:rsidR="00206A13">
        <w:t xml:space="preserve"> 2006</w:t>
      </w:r>
      <w:r w:rsidR="00725E35">
        <w:t>, Keith et al. 2010)</w:t>
      </w:r>
      <w:r w:rsidR="00460686">
        <w:t>; and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r w:rsidR="005B4CDA">
        <w:t xml:space="preserve">Burkle et al. (2013) found that floral visitation varied significantly among genotypes of </w:t>
      </w:r>
      <w:r w:rsidR="005B4CDA" w:rsidRPr="00074071">
        <w:rPr>
          <w:i/>
        </w:rPr>
        <w:t>Solidago</w:t>
      </w:r>
      <w:r w:rsidR="00074071">
        <w:rPr>
          <w:i/>
        </w:rPr>
        <w:t xml:space="preserve"> altissima.</w:t>
      </w:r>
      <w:r w:rsidR="00074071">
        <w:t xml:space="preserve"> </w:t>
      </w:r>
      <w:r w:rsidR="00BB4CDB">
        <w:t xml:space="preserve">In addition to arthropods, </w:t>
      </w:r>
      <w:r w:rsidR="006B1F5A">
        <w:t xml:space="preserve">research in other systems, such as plant-plant (Lamit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5"/>
      <w:commentRangeStart w:id="36"/>
      <w:r w:rsidR="006B1F5A">
        <w:t>have also demonstrated community level impacts of genetic variation in dominant plant species</w:t>
      </w:r>
      <w:commentRangeEnd w:id="35"/>
      <w:r w:rsidR="00F73569">
        <w:rPr>
          <w:rStyle w:val="CommentReference"/>
        </w:rPr>
        <w:commentReference w:id="35"/>
      </w:r>
      <w:commentRangeEnd w:id="36"/>
      <w:r w:rsidR="00597404">
        <w:rPr>
          <w:rStyle w:val="CommentReference"/>
        </w:rPr>
        <w:commentReference w:id="36"/>
      </w:r>
      <w:r w:rsidR="006B1F5A">
        <w:t>.</w:t>
      </w:r>
      <w:r w:rsidR="00462E03">
        <w:t xml:space="preserve"> </w:t>
      </w:r>
    </w:p>
    <w:p w14:paraId="448FDFAF" w14:textId="63990089"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that the interactions </w:t>
      </w:r>
      <w:del w:id="37" w:author="Matthew K. Lau" w:date="2013-12-09T09:40:00Z">
        <w:r w:rsidR="00AB0F2B" w:rsidDel="00545980">
          <w:delText xml:space="preserve">between </w:delText>
        </w:r>
      </w:del>
      <w:ins w:id="38" w:author="Matthew K. Lau" w:date="2013-12-09T09:40:00Z">
        <w:r w:rsidR="00545980">
          <w:t xml:space="preserve">among </w:t>
        </w:r>
      </w:ins>
      <w:r w:rsidR="00AB0F2B">
        <w:t>species across three trophic levels depended on cottonwood (</w:t>
      </w:r>
      <w:r w:rsidR="00AB0F2B">
        <w:rPr>
          <w:i/>
        </w:rPr>
        <w:t xml:space="preserve">Populus </w:t>
      </w:r>
      <w:r w:rsidR="00AB0F2B">
        <w:t xml:space="preserve">spp.) genotype. </w:t>
      </w:r>
      <w:r w:rsidR="00C30F2D">
        <w:t xml:space="preserve">Briefly, the study found that genotypic variation influences traits that </w:t>
      </w:r>
      <w:ins w:id="39" w:author="DHI" w:date="2013-11-07T08:43:00Z">
        <w:r w:rsidR="00C30F2D">
          <w:t>determine</w:t>
        </w:r>
      </w:ins>
      <w:ins w:id="40" w:author="Dana Ikeda" w:date="2013-11-01T20:10:00Z">
        <w:r w:rsidR="002A7C2C">
          <w:t>d</w:t>
        </w:r>
      </w:ins>
      <w:r w:rsidR="00C30F2D">
        <w:t xml:space="preserve"> resistance to a galling insect (</w:t>
      </w:r>
      <w:r w:rsidR="00C30F2D" w:rsidRPr="00C30F2D">
        <w:rPr>
          <w:i/>
        </w:rPr>
        <w:t>P</w:t>
      </w:r>
      <w:ins w:id="41" w:author="Matthew K. Lau" w:date="2013-12-09T09:41:00Z">
        <w:r w:rsidR="00776624">
          <w:rPr>
            <w:i/>
          </w:rPr>
          <w:t>emphigus</w:t>
        </w:r>
      </w:ins>
      <w:r w:rsidR="00C30F2D" w:rsidRPr="00C30F2D">
        <w:rPr>
          <w:i/>
        </w:rPr>
        <w:t xml:space="preserve"> betae</w:t>
      </w:r>
      <w:r w:rsidR="00C30F2D">
        <w:t>)</w:t>
      </w:r>
      <w:r w:rsidR="00A8482C">
        <w:t xml:space="preserve">. The shifts in gall abundance were then found to correlate with </w:t>
      </w:r>
      <w:ins w:id="42" w:author="Thomas G Whitham" w:date="2013-11-01T13:41:00Z">
        <w:r w:rsidR="00C00178">
          <w:t>avian predation on</w:t>
        </w:r>
      </w:ins>
      <w:r w:rsidR="00E162C4">
        <w:t xml:space="preserve"> galls</w:t>
      </w:r>
      <w:r w:rsidR="00A8482C">
        <w:t xml:space="preserve">. </w:t>
      </w:r>
      <w:r w:rsidR="008E11AE">
        <w:t xml:space="preserve">This study highlights the </w:t>
      </w:r>
      <w:r w:rsidR="00C83430">
        <w:t xml:space="preserve">potential for </w:t>
      </w:r>
      <w:r w:rsidR="008E11AE">
        <w:t>indirect effects of genetic variation</w:t>
      </w:r>
      <w:ins w:id="43" w:author="Matthew K. Lau" w:date="2013-12-09T09:41:00Z">
        <w:r w:rsidR="00130116">
          <w:t xml:space="preserve"> </w:t>
        </w:r>
      </w:ins>
      <w:ins w:id="44" w:author="Dana Ikeda" w:date="2013-11-01T20:11:00Z">
        <w:r w:rsidR="002A7C2C">
          <w:t>to</w:t>
        </w:r>
      </w:ins>
      <w:ins w:id="45" w:author="Hillary Cooper" w:date="2013-11-01T13:09:00Z">
        <w:r w:rsidR="008E11AE">
          <w:t xml:space="preserve"> </w:t>
        </w:r>
      </w:ins>
      <w:r w:rsidR="008E11AE">
        <w:t xml:space="preserve">propagate through </w:t>
      </w:r>
      <w:commentRangeStart w:id="46"/>
      <w:r w:rsidR="008E11AE">
        <w:t>networks of interacting species</w:t>
      </w:r>
      <w:ins w:id="47" w:author="Hillary Cooper" w:date="2013-11-01T13:09:00Z">
        <w:r w:rsidR="009A513E">
          <w:t xml:space="preserve"> and trophic levels</w:t>
        </w:r>
      </w:ins>
      <w:ins w:id="48" w:author="HFC" w:date="2013-11-07T08:44:00Z">
        <w:r w:rsidR="008E11AE">
          <w:t>.</w:t>
        </w:r>
      </w:ins>
      <w:commentRangeEnd w:id="46"/>
      <w:ins w:id="49" w:author="TGW+DHI" w:date="2013-11-07T08:44:00Z">
        <w:r w:rsidR="00C00178">
          <w:rPr>
            <w:rStyle w:val="CommentReference"/>
          </w:rPr>
          <w:commentReference w:id="46"/>
        </w:r>
      </w:ins>
    </w:p>
    <w:p w14:paraId="0BF36DC9" w14:textId="325A359B" w:rsidR="00CB7E0C" w:rsidRPr="009759BB" w:rsidRDefault="00CB7E0C">
      <w:r>
        <w:tab/>
      </w:r>
      <w:r w:rsidR="00915C25">
        <w:t xml:space="preserve">In order to </w:t>
      </w:r>
      <w:r w:rsidR="00F411DB">
        <w:t xml:space="preserve">explore </w:t>
      </w:r>
      <w:r w:rsidR="00915C25">
        <w:t xml:space="preserve">how genetic variation can contribute to </w:t>
      </w:r>
      <w:ins w:id="50" w:author="Hillary Cooper" w:date="2013-11-01T13:10:00Z">
        <w:r w:rsidR="009A513E">
          <w:t xml:space="preserve">more complex </w:t>
        </w:r>
      </w:ins>
      <w:r w:rsidR="00915C25">
        <w:t xml:space="preserve">interactions </w:t>
      </w:r>
      <w:ins w:id="51" w:author="Hillary Cooper" w:date="2013-11-01T13:10:00Z">
        <w:r w:rsidR="009A513E">
          <w:t>within a</w:t>
        </w:r>
      </w:ins>
      <w:ins w:id="52" w:author="Hillary Cooper" w:date="2013-11-01T13:11:00Z">
        <w:r w:rsidR="009A513E">
          <w:t>n entire</w:t>
        </w:r>
      </w:ins>
      <w:ins w:id="53" w:author="Hillary Cooper" w:date="2013-11-01T13:10:00Z">
        <w:r w:rsidR="009A513E">
          <w:t xml:space="preserve"> community</w:t>
        </w:r>
      </w:ins>
      <w:r w:rsidR="00795621">
        <w:t>, w</w:t>
      </w:r>
      <w:r w:rsidR="005B5BAD">
        <w:t xml:space="preserve">e used the </w:t>
      </w:r>
      <w:r w:rsidR="00915C25">
        <w:t xml:space="preserve">epiphytic lichen </w:t>
      </w:r>
      <w:r w:rsidR="005B5BAD">
        <w:t xml:space="preserve">community </w:t>
      </w:r>
      <w:r w:rsidR="00915C25">
        <w:t xml:space="preserve">associated with </w:t>
      </w:r>
      <w:r w:rsidR="00915C25" w:rsidRPr="00915C25">
        <w:rPr>
          <w:i/>
        </w:rPr>
        <w:t>Populus angustifolia</w:t>
      </w:r>
      <w:r w:rsidR="005B5BAD">
        <w:t xml:space="preserve"> (narrowleaf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(Lamit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54" w:author="Dana Ikeda" w:date="2013-11-01T20:11:00Z">
        <w:r w:rsidR="002A7C2C">
          <w:t>,</w:t>
        </w:r>
      </w:ins>
      <w:r w:rsidR="009759BB">
        <w:t xml:space="preserve"> we modeled species dependency networks (Araujo et al. 2011) and quantified the co-occurrence patterns on individual trees of </w:t>
      </w:r>
      <w:r w:rsidR="009759BB" w:rsidRPr="009759BB">
        <w:rPr>
          <w:i/>
        </w:rPr>
        <w:t>P. angustifolia</w:t>
      </w:r>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55"/>
      <w:r w:rsidR="000644D8">
        <w:t xml:space="preserve">, 2) </w:t>
      </w:r>
      <w:r w:rsidR="00B560AF">
        <w:t xml:space="preserve">direct and indirect influence of variation among trees </w:t>
      </w:r>
      <w:commentRangeEnd w:id="55"/>
      <w:r w:rsidR="009A513E">
        <w:rPr>
          <w:rStyle w:val="CommentReference"/>
          <w:vanish/>
        </w:rPr>
        <w:commentReference w:id="55"/>
      </w:r>
      <w:r w:rsidR="00B560AF">
        <w:t>and 3) genetically based variation in tree traits.</w:t>
      </w:r>
      <w:ins w:id="56" w:author="HFC" w:date="2013-11-07T08:44:00Z">
        <w:r w:rsidR="00B560AF">
          <w:t xml:space="preserve"> </w:t>
        </w:r>
      </w:ins>
      <w:ins w:id="57" w:author="Hillary Cooper" w:date="2013-11-01T14:58:00Z">
        <w:r w:rsidR="003621F1">
          <w:t>I think you need to justify a bit more why you think these 3 things matter.</w:t>
        </w:r>
        <w:r w:rsidR="00B560AF">
          <w:t xml:space="preserve"> </w:t>
        </w:r>
      </w:ins>
      <w:commentRangeStart w:id="58"/>
      <w:r w:rsidR="00E409CB">
        <w:t xml:space="preserve">As heritable variation is the raw material for natural selection, a genetic basis for interaction network structure has implications for the evolution of complex interactions among species. </w:t>
      </w:r>
      <w:commentRangeEnd w:id="58"/>
      <w:r w:rsidR="00071CAE">
        <w:rPr>
          <w:rStyle w:val="CommentReference"/>
        </w:rPr>
        <w:commentReference w:id="58"/>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r w:rsidR="00453E93" w:rsidRPr="00453E93">
        <w:rPr>
          <w:i/>
        </w:rPr>
        <w:t>Populus</w:t>
      </w:r>
      <w:r w:rsidR="00453E93">
        <w:t xml:space="preserve"> spp.) </w:t>
      </w:r>
      <w:r w:rsidR="00EF59AC">
        <w:t>dominated riparian ecosystem.</w:t>
      </w:r>
      <w:r w:rsidR="000D1277">
        <w:t xml:space="preserve"> </w:t>
      </w:r>
      <w:r w:rsidR="00453E93">
        <w:t xml:space="preserve">There are two native species </w:t>
      </w:r>
      <w:r w:rsidR="00453E93">
        <w:rPr>
          <w:i/>
        </w:rPr>
        <w:t xml:space="preserve">Populus </w:t>
      </w:r>
      <w:r w:rsidR="00453E93" w:rsidRPr="00347EF1">
        <w:rPr>
          <w:i/>
        </w:rPr>
        <w:t>angustifolia</w:t>
      </w:r>
      <w:r w:rsidR="00453E93">
        <w:t xml:space="preserve"> (James) and </w:t>
      </w:r>
      <w:r w:rsidR="00453E93" w:rsidRPr="00347EF1">
        <w:rPr>
          <w:i/>
        </w:rPr>
        <w:t>Populus</w:t>
      </w:r>
      <w:r w:rsidR="00453E93">
        <w:rPr>
          <w:i/>
        </w:rPr>
        <w:t xml:space="preserve"> fremontii</w:t>
      </w:r>
      <w:r w:rsidR="00453E93">
        <w:t xml:space="preserve"> (S. Watson), which are both widely distributed throughout western North America</w:t>
      </w:r>
      <w:r w:rsidR="002C5ADB">
        <w:t xml:space="preserve"> and known to hybridize (Eckenwalder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r w:rsidR="002C5ADB" w:rsidRPr="002C5ADB">
        <w:rPr>
          <w:i/>
        </w:rPr>
        <w:t>angustifolia</w:t>
      </w:r>
      <w:r w:rsidR="002C5ADB">
        <w:t xml:space="preserve"> were sampled in order to avoid the effect of the hybridization between these two species. </w:t>
      </w:r>
    </w:p>
    <w:p w14:paraId="75CCB2E3" w14:textId="4CC43701" w:rsidR="006E0FE0" w:rsidRDefault="006E0FE0" w:rsidP="004F4AE3">
      <w:r>
        <w:lastRenderedPageBreak/>
        <w:tab/>
      </w:r>
      <w:r w:rsidR="00DA0828">
        <w:t>A</w:t>
      </w:r>
      <w:r>
        <w:t xml:space="preserve"> stand of </w:t>
      </w:r>
      <w:r>
        <w:rPr>
          <w:i/>
        </w:rPr>
        <w:t>P. angustifolia</w:t>
      </w:r>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ins w:id="59" w:author="Dana Ikeda" w:date="2013-11-02T08:08:00Z">
        <w:r w:rsidR="00FB2D8B">
          <w:t>randomly</w:t>
        </w:r>
        <w:r w:rsidR="00416689">
          <w:t xml:space="preserve"> </w:t>
        </w:r>
      </w:ins>
      <w:r w:rsidR="00737733">
        <w:t xml:space="preserve">over a </w:t>
      </w:r>
      <w:r w:rsidR="00416689">
        <w:t>0.10 km</w:t>
      </w:r>
      <w:r w:rsidR="00416689" w:rsidRPr="00416689">
        <w:rPr>
          <w:vertAlign w:val="superscript"/>
        </w:rPr>
        <w:t>2</w:t>
      </w:r>
      <w:r w:rsidR="00416689">
        <w:t xml:space="preserve"> area with a minimal distance of 5.56 m between trees. </w:t>
      </w:r>
      <w:r w:rsidR="004132AF">
        <w:t xml:space="preserve">Only trees with </w:t>
      </w:r>
      <w:r w:rsidR="004132AF" w:rsidRPr="004132AF">
        <w:rPr>
          <w:i/>
        </w:rPr>
        <w:t>P. angustiolfia</w:t>
      </w:r>
      <w:r w:rsidR="00FF2544">
        <w:t xml:space="preserve"> morphology were </w:t>
      </w:r>
      <w:r w:rsidR="009F3429">
        <w:t xml:space="preserve">sampled. </w:t>
      </w:r>
      <w:r w:rsidR="004D6D09">
        <w:t xml:space="preserve">All trees were geospatially referenced using an average of 10 points taken with a </w:t>
      </w:r>
      <w:ins w:id="60" w:author="DHI" w:date="2013-11-07T08:43:00Z">
        <w:r w:rsidR="004D6D09">
          <w:t>Garm</w:t>
        </w:r>
      </w:ins>
      <w:ins w:id="61" w:author="Dana Ikeda" w:date="2013-11-02T08:08:00Z">
        <w:r w:rsidR="00FB2D8B">
          <w:t>i</w:t>
        </w:r>
      </w:ins>
      <w:ins w:id="62" w:author="DHI" w:date="2013-11-07T08:43:00Z">
        <w:r w:rsidR="004D6D09">
          <w:t>n</w:t>
        </w:r>
      </w:ins>
      <w:r w:rsidR="004D6D09">
        <w:t xml:space="preserve"> </w:t>
      </w:r>
      <w:ins w:id="63" w:author="DHI" w:date="2013-11-07T08:43:00Z">
        <w:r w:rsidR="004D6D09">
          <w:t>(Garm</w:t>
        </w:r>
      </w:ins>
      <w:ins w:id="64" w:author="Dana Ikeda" w:date="2013-11-02T08:08:00Z">
        <w:r w:rsidR="00FB2D8B">
          <w:t>i</w:t>
        </w:r>
      </w:ins>
      <w:ins w:id="65" w:author="DHI" w:date="2013-11-07T08:43:00Z">
        <w:r w:rsidR="004D6D09">
          <w:t>n</w:t>
        </w:r>
      </w:ins>
      <w:r w:rsidR="004D6D09">
        <w:t xml:space="preserve">, </w:t>
      </w:r>
      <w:ins w:id="66" w:author="Matthew K. Lau" w:date="2013-12-09T09:44:00Z">
        <w:r w:rsidR="00685A76">
          <w:t>Ltd</w:t>
        </w:r>
      </w:ins>
      <w:r w:rsidR="004D6D09">
        <w:t>.).</w:t>
      </w:r>
    </w:p>
    <w:p w14:paraId="7F47AA1B" w14:textId="7CE5F014" w:rsidR="003A0C8C" w:rsidRDefault="003A0C8C" w:rsidP="004F4AE3">
      <w:r>
        <w:tab/>
      </w:r>
      <w:r w:rsidR="00D04394">
        <w:t>A common garden setting was used to isolate the effect of tree genotype from the effect of the localized micro-environment associated with each individual and spatial autocorrelation. Asexually propagated clones of</w:t>
      </w:r>
      <w:r w:rsidR="009F2913">
        <w:t xml:space="preserve"> genotyped</w:t>
      </w:r>
      <w:r w:rsidR="00D04394">
        <w:t xml:space="preserve"> </w:t>
      </w:r>
      <w:r w:rsidR="00D04394" w:rsidRPr="00D04394">
        <w:rPr>
          <w:i/>
        </w:rPr>
        <w:t>P. angustifolia</w:t>
      </w:r>
      <w:r w:rsidR="00D04394">
        <w:t xml:space="preserve"> </w:t>
      </w:r>
      <w:r w:rsidR="009F2913">
        <w:t xml:space="preserve">individuals </w:t>
      </w:r>
      <w:r w:rsidR="00B02051">
        <w:t xml:space="preserve">(Martinsen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r w:rsidR="00E831AC">
        <w:t>Whitham</w:t>
      </w:r>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67"/>
      <w:r>
        <w:rPr>
          <w:i/>
        </w:rPr>
        <w:t xml:space="preserve">Lichen </w:t>
      </w:r>
      <w:r w:rsidR="00E30052">
        <w:rPr>
          <w:i/>
        </w:rPr>
        <w:t xml:space="preserve">Co-occurrence and Tree Trait </w:t>
      </w:r>
      <w:r>
        <w:rPr>
          <w:i/>
        </w:rPr>
        <w:t>Sampling</w:t>
      </w:r>
      <w:commentRangeEnd w:id="67"/>
      <w:r w:rsidR="00663E54">
        <w:rPr>
          <w:rStyle w:val="CommentReference"/>
        </w:rPr>
        <w:commentReference w:id="67"/>
      </w:r>
    </w:p>
    <w:p w14:paraId="4E530F9B" w14:textId="77777777" w:rsidR="00574DD4" w:rsidRDefault="004320AD" w:rsidP="00BF5824">
      <w:pPr>
        <w:ind w:firstLine="720"/>
        <w:rPr>
          <w:ins w:id="68" w:author="Matthew K. Lau" w:date="2013-12-09T09:56:00Z"/>
        </w:rPr>
      </w:pPr>
      <w:r>
        <w:t>T</w:t>
      </w:r>
      <w:r w:rsidR="004F0B9A">
        <w:t xml:space="preserve">o establish co-occurrence patterns among the lichen species, fine scale distribution data were collected for epiphytic lichen associated with </w:t>
      </w:r>
      <w:r w:rsidR="004F0B9A" w:rsidRPr="00590FBC">
        <w:rPr>
          <w:i/>
        </w:rPr>
        <w:t>P. angustifolia</w:t>
      </w:r>
      <w:ins w:id="69" w:author="Matthew K. Lau" w:date="2013-12-09T09:47:00Z">
        <w:r w:rsidR="009D584A">
          <w:t>.</w:t>
        </w:r>
      </w:ins>
      <w:r w:rsidR="008D6162">
        <w:t xml:space="preserve"> </w:t>
      </w:r>
      <w:ins w:id="70" w:author="Matthew K. Lau" w:date="2013-12-09T09:48:00Z">
        <w:r w:rsidR="00AD39EE">
          <w:t>Observations were made in the common garden in October 2010 and May 2011</w:t>
        </w:r>
      </w:ins>
      <w:ins w:id="71" w:author="Matthew K. Lau" w:date="2013-12-09T09:49:00Z">
        <w:r w:rsidR="00AD39EE">
          <w:t xml:space="preserve"> and the wild stand in May 2012</w:t>
        </w:r>
      </w:ins>
      <w:ins w:id="72" w:author="Matthew K. Lau" w:date="2013-12-09T09:48:00Z">
        <w:r w:rsidR="00AD39EE">
          <w:t xml:space="preserve">. </w:t>
        </w:r>
      </w:ins>
      <w:del w:id="73" w:author="Matthew K. Lau" w:date="2013-12-09T09:47:00Z">
        <w:r w:rsidR="008D6162" w:rsidDel="009D584A">
          <w:delText>in bot</w:delText>
        </w:r>
        <w:r w:rsidR="00D274FD" w:rsidDel="009D584A">
          <w:delText xml:space="preserve">h the wild stand </w:delText>
        </w:r>
        <w:r w:rsidR="00C64002" w:rsidDel="009D584A">
          <w:delText xml:space="preserve">in May 2012 </w:delText>
        </w:r>
        <w:r w:rsidR="00D274FD" w:rsidDel="009D584A">
          <w:delText>and the common</w:delText>
        </w:r>
        <w:r w:rsidR="008D6162" w:rsidDel="009D584A">
          <w:delText xml:space="preserve"> garden</w:delText>
        </w:r>
        <w:r w:rsidR="00C64002" w:rsidDel="009D584A">
          <w:delText xml:space="preserve"> in October 2010 and May 2011</w:delText>
        </w:r>
        <w:r w:rsidR="008D6162" w:rsidDel="009D584A">
          <w:delText>.</w:delText>
        </w:r>
        <w:r w:rsidR="004F0B9A" w:rsidDel="009D584A">
          <w:delText xml:space="preserve"> </w:delText>
        </w:r>
      </w:del>
      <w:r w:rsidR="00CC0CC5">
        <w:t>Previous work in this system has shown that</w:t>
      </w:r>
      <w:ins w:id="74" w:author="Matthew K. Lau" w:date="2013-12-09T09:49:00Z">
        <w:r w:rsidR="00CD4498">
          <w:t xml:space="preserve"> </w:t>
        </w:r>
      </w:ins>
      <w:del w:id="75" w:author="Matthew K. Lau" w:date="2013-12-09T09:50:00Z">
        <w:r w:rsidR="00CC0CC5" w:rsidDel="00C91B18">
          <w:delText xml:space="preserve"> </w:delText>
        </w:r>
        <w:r w:rsidR="00CC0CC5" w:rsidDel="00CD4498">
          <w:delText>t</w:delText>
        </w:r>
        <w:r w:rsidR="00CC0CC5" w:rsidDel="00C91B18">
          <w:delText xml:space="preserve">here </w:delText>
        </w:r>
      </w:del>
      <w:ins w:id="76" w:author="Matthew K. Lau" w:date="2013-12-09T09:51:00Z">
        <w:r w:rsidR="00C91B18">
          <w:t>the bark lichen community</w:t>
        </w:r>
        <w:r w:rsidR="00C76C93">
          <w:t xml:space="preserve"> </w:t>
        </w:r>
        <w:r w:rsidR="00C91B18">
          <w:t>is comprised of</w:t>
        </w:r>
      </w:ins>
      <w:del w:id="77" w:author="Matthew K. Lau" w:date="2013-12-09T09:51:00Z">
        <w:r w:rsidR="00FE6C1F" w:rsidDel="00C91B18">
          <w:delText>is a total of</w:delText>
        </w:r>
      </w:del>
      <w:r w:rsidR="00FE6C1F">
        <w:t xml:space="preserve"> </w:t>
      </w:r>
      <w:r w:rsidR="00CC0CC5">
        <w:t xml:space="preserve">fourteen species, </w:t>
      </w:r>
      <w:r w:rsidR="00BF5824" w:rsidRPr="00BF5824">
        <w:rPr>
          <w:i/>
        </w:rPr>
        <w:t>Xanthomendoza galericulata, X. montana, Caloplaca holocarpa, Candelariella subdeflexa, Rinodina glauca</w:t>
      </w:r>
      <w:r w:rsidR="00BF5824">
        <w:rPr>
          <w:i/>
        </w:rPr>
        <w:t xml:space="preserve">, </w:t>
      </w:r>
      <w:r w:rsidR="00BF5824" w:rsidRPr="00BF5824">
        <w:rPr>
          <w:i/>
        </w:rPr>
        <w:t xml:space="preserve">Lecanora hagenii, </w:t>
      </w:r>
      <w:r w:rsidR="001F20D3" w:rsidRPr="00BF5824">
        <w:rPr>
          <w:i/>
        </w:rPr>
        <w:t xml:space="preserve">Lecanora </w:t>
      </w:r>
      <w:r w:rsidR="00EC4649">
        <w:t>(</w:t>
      </w:r>
      <w:r w:rsidR="001F20D3">
        <w:t>unknown species</w:t>
      </w:r>
      <w:r w:rsidR="00EC4649">
        <w:t>)</w:t>
      </w:r>
      <w:r w:rsidR="001F20D3">
        <w:rPr>
          <w:i/>
        </w:rPr>
        <w:t xml:space="preserve">, </w:t>
      </w:r>
      <w:r w:rsidR="00BF5824" w:rsidRPr="00BF5824">
        <w:rPr>
          <w:i/>
        </w:rPr>
        <w:t>Phyciella melanchra, Physci</w:t>
      </w:r>
      <w:r w:rsidR="0085511D">
        <w:rPr>
          <w:i/>
        </w:rPr>
        <w:t>a adscendens, Physcia undulata</w:t>
      </w:r>
      <w:r w:rsidR="00BF5824" w:rsidRPr="00BF5824">
        <w:rPr>
          <w:i/>
        </w:rPr>
        <w:t>, Phaeophyscia orbicularis, Phaeophyscia ciliata, Melanelia subolivacea, Meanelia elegantula</w:t>
      </w:r>
      <w:r w:rsidR="00CD2BDF">
        <w:t xml:space="preserve">, </w:t>
      </w:r>
      <w:del w:id="78" w:author="Matthew K. Lau" w:date="2013-12-09T09:51:00Z">
        <w:r w:rsidR="00CC0CC5" w:rsidDel="00CE118A">
          <w:delText xml:space="preserve">including </w:delText>
        </w:r>
      </w:del>
      <w:ins w:id="79" w:author="Matthew K. Lau" w:date="2013-12-09T09:52:00Z">
        <w:r w:rsidR="00C76C93">
          <w:t xml:space="preserve">including </w:t>
        </w:r>
      </w:ins>
      <w:r w:rsidR="00CC0CC5">
        <w:t>both crustose and foliose</w:t>
      </w:r>
      <w:r w:rsidR="00F01384">
        <w:t xml:space="preserve"> lichen species</w:t>
      </w:r>
      <w:ins w:id="80" w:author="Matthew K. Lau" w:date="2013-12-09T09:52:00Z">
        <w:r w:rsidR="003358EE">
          <w:t xml:space="preserve"> that exhibit low inter-annual variation (Lamit et al. 2013)</w:t>
        </w:r>
      </w:ins>
      <w:del w:id="81" w:author="Matthew K. Lau" w:date="2013-12-09T09:49:00Z">
        <w:r w:rsidR="00C13D2A" w:rsidDel="00EC0CBD">
          <w:delText xml:space="preserve"> (Lamit et al. 2013)</w:delText>
        </w:r>
      </w:del>
      <w:r w:rsidR="00886222">
        <w:t xml:space="preserve">. </w:t>
      </w:r>
      <w:r w:rsidR="000D0F35">
        <w:t xml:space="preserve">All </w:t>
      </w:r>
      <w:del w:id="82" w:author="Matthew K. Lau" w:date="2013-12-09T09:53:00Z">
        <w:r w:rsidR="000D0F35" w:rsidDel="005C2028">
          <w:delText xml:space="preserve">of these </w:delText>
        </w:r>
      </w:del>
      <w:r w:rsidR="000D0F35">
        <w:t xml:space="preserve">species could be identified in the field with the exception of </w:t>
      </w:r>
      <w:r w:rsidR="000D0F35" w:rsidRPr="000D0F35">
        <w:rPr>
          <w:i/>
        </w:rPr>
        <w:t>Physica</w:t>
      </w:r>
      <w:r w:rsidR="000D0F35">
        <w:t xml:space="preserve"> and </w:t>
      </w:r>
      <w:r w:rsidR="000D0F35" w:rsidRPr="000D0F35">
        <w:rPr>
          <w:i/>
        </w:rPr>
        <w:t>Physciella</w:t>
      </w:r>
      <w:r w:rsidR="00B26F49">
        <w:t xml:space="preserve">, </w:t>
      </w:r>
      <w:r w:rsidR="00064247">
        <w:t>due to the often</w:t>
      </w:r>
      <w:ins w:id="83" w:author="Matthew K. Lau" w:date="2013-12-09T09:53:00Z">
        <w:r w:rsidR="005050A2">
          <w:t xml:space="preserve"> </w:t>
        </w:r>
      </w:ins>
      <w:del w:id="84" w:author="Matthew K. Lau" w:date="2013-12-09T09:53:00Z">
        <w:r w:rsidR="00064247" w:rsidDel="005050A2">
          <w:delText xml:space="preserve"> </w:delText>
        </w:r>
      </w:del>
      <w:r w:rsidR="00064247">
        <w:t xml:space="preserve">small </w:t>
      </w:r>
      <w:r w:rsidR="00B26F49">
        <w:t>thallus size</w:t>
      </w:r>
      <w:ins w:id="85" w:author="Matthew K. Lau" w:date="2013-12-09T09:54:00Z">
        <w:r w:rsidR="00CE2634">
          <w:t xml:space="preserve"> (&lt; 1mm</w:t>
        </w:r>
        <w:r w:rsidR="00CE2634" w:rsidRPr="00CE2634">
          <w:rPr>
            <w:vertAlign w:val="superscript"/>
            <w:rPrChange w:id="86" w:author="Matthew K. Lau" w:date="2013-12-09T09:54:00Z">
              <w:rPr/>
            </w:rPrChange>
          </w:rPr>
          <w:t>2</w:t>
        </w:r>
        <w:r w:rsidR="00CE2634">
          <w:t xml:space="preserve">) </w:t>
        </w:r>
      </w:ins>
      <w:ins w:id="87" w:author="Matthew K. Lau" w:date="2013-12-09T09:55:00Z">
        <w:r w:rsidR="00E4136F">
          <w:t xml:space="preserve">and </w:t>
        </w:r>
        <w:r w:rsidR="0094545B">
          <w:t xml:space="preserve">highly </w:t>
        </w:r>
        <w:r w:rsidR="00E4136F">
          <w:t>similar morphology</w:t>
        </w:r>
      </w:ins>
      <w:ins w:id="88" w:author="Matthew K. Lau" w:date="2013-12-09T09:54:00Z">
        <w:r w:rsidR="00CE2634">
          <w:t>,</w:t>
        </w:r>
      </w:ins>
      <w:del w:id="89" w:author="Matthew K. Lau" w:date="2013-12-09T09:53:00Z">
        <w:r w:rsidR="00B26F49" w:rsidDel="00DD5935">
          <w:delText>.</w:delText>
        </w:r>
        <w:r w:rsidR="004C682C" w:rsidDel="00DD5935">
          <w:delText xml:space="preserve"> </w:delText>
        </w:r>
        <w:r w:rsidR="00B26F49" w:rsidDel="00DD5935">
          <w:delText xml:space="preserve">Given this and the general tendency for these species to function </w:delText>
        </w:r>
      </w:del>
      <w:ins w:id="90" w:author="Dana Ikeda" w:date="2013-11-02T08:17:00Z">
        <w:del w:id="91" w:author="Matthew K. Lau" w:date="2013-12-09T09:53:00Z">
          <w:r w:rsidR="00663E54" w:rsidDel="00DD5935">
            <w:delText>similarly</w:delText>
          </w:r>
        </w:del>
      </w:ins>
      <w:del w:id="92" w:author="Matthew K. Lau" w:date="2013-12-09T09:53:00Z">
        <w:r w:rsidR="00B26F49" w:rsidDel="00DD5935">
          <w:delText>,</w:delText>
        </w:r>
      </w:del>
      <w:r w:rsidR="00B26F49">
        <w:t xml:space="preserve"> we combined them into a generic </w:t>
      </w:r>
      <w:r w:rsidR="004C682C">
        <w:t>category</w:t>
      </w:r>
      <w:del w:id="93" w:author="Matthew K. Lau" w:date="2013-12-09T09:47:00Z">
        <w:r w:rsidR="004C682C" w:rsidDel="009D584A">
          <w:delText xml:space="preserve">, which we designated </w:delText>
        </w:r>
      </w:del>
      <w:ins w:id="94" w:author="Matthew K. Lau" w:date="2013-12-09T09:56:00Z">
        <w:r w:rsidR="00264824">
          <w:t xml:space="preserve"> that </w:t>
        </w:r>
      </w:ins>
      <w:ins w:id="95" w:author="Matthew K. Lau" w:date="2013-12-09T09:47:00Z">
        <w:r w:rsidR="009D584A">
          <w:t xml:space="preserve">we refer to here as </w:t>
        </w:r>
      </w:ins>
      <w:ins w:id="96" w:author="Matthew K. Lau" w:date="2013-12-09T09:56:00Z">
        <w:r w:rsidR="004B6672">
          <w:t>“</w:t>
        </w:r>
      </w:ins>
      <w:r w:rsidR="004C682C">
        <w:t>Phys.</w:t>
      </w:r>
      <w:ins w:id="97" w:author="Matthew K. Lau" w:date="2013-12-09T09:56:00Z">
        <w:r w:rsidR="0036092C">
          <w:t>”</w:t>
        </w:r>
      </w:ins>
      <w:r w:rsidR="004C682C">
        <w:t xml:space="preserve"> </w:t>
      </w:r>
    </w:p>
    <w:p w14:paraId="6042BD35" w14:textId="19C5E66D" w:rsidR="008D2497" w:rsidRPr="00BF5824" w:rsidRDefault="00886222" w:rsidP="00BF5824">
      <w:pPr>
        <w:ind w:firstLine="720"/>
        <w:rPr>
          <w:i/>
        </w:rPr>
      </w:pPr>
      <w:r>
        <w:t>On each tree, presence or absence of each lic</w:t>
      </w:r>
      <w:r w:rsidR="00985EBC">
        <w:t xml:space="preserve">hen species was assessed </w:t>
      </w:r>
      <w:r w:rsidR="00303FA3">
        <w:t>in 50 total</w:t>
      </w:r>
      <w:r>
        <w:t xml:space="preserve"> 1</w:t>
      </w:r>
      <w:r w:rsidR="00303FA3">
        <w:t xml:space="preserve"> </w:t>
      </w:r>
      <w:r>
        <w:t>cm</w:t>
      </w:r>
      <w:r w:rsidRPr="00BF5824">
        <w:rPr>
          <w:vertAlign w:val="superscript"/>
        </w:rPr>
        <w:t>2</w:t>
      </w:r>
      <w:r>
        <w:t xml:space="preserve"> cell</w:t>
      </w:r>
      <w:r w:rsidR="00985EBC">
        <w:t xml:space="preserve">s </w:t>
      </w:r>
      <w:r w:rsidR="00303FA3">
        <w:t>arrayed in a checkerboard pattern</w:t>
      </w:r>
      <w:ins w:id="98" w:author="Matthew K. Lau" w:date="2013-12-09T09:56:00Z">
        <w:r w:rsidR="000B041C">
          <w:t>.</w:t>
        </w:r>
      </w:ins>
      <w:r w:rsidR="00303FA3">
        <w:t xml:space="preserve"> </w:t>
      </w:r>
      <w:del w:id="99" w:author="Matthew K. Lau" w:date="2013-12-09T09:56:00Z">
        <w:r w:rsidR="00303FA3" w:rsidDel="000B041C">
          <w:delText xml:space="preserve">inside each </w:delText>
        </w:r>
        <w:r w:rsidR="00985EBC" w:rsidDel="000B041C">
          <w:delText>of</w:delText>
        </w:r>
        <w:r w:rsidDel="000B041C">
          <w:delText xml:space="preserve"> </w:delText>
        </w:r>
        <w:r w:rsidR="008D6162" w:rsidDel="000B041C">
          <w:delText>t</w:delText>
        </w:r>
      </w:del>
      <w:ins w:id="100" w:author="Matthew K. Lau" w:date="2013-12-09T09:56:00Z">
        <w:r w:rsidR="000B041C">
          <w:t>T</w:t>
        </w:r>
      </w:ins>
      <w:r w:rsidR="008D6162">
        <w:t>wo</w:t>
      </w:r>
      <w:r w:rsidR="00985EBC">
        <w:t xml:space="preserve"> adjacent</w:t>
      </w:r>
      <w:r w:rsidR="008D6162">
        <w:t xml:space="preserve"> 10 cm by 10 cm quadrats centered at 50 cm and 85 cm from ground level</w:t>
      </w:r>
      <w:ins w:id="101" w:author="Matthew K. Lau" w:date="2013-12-09T09:56:00Z">
        <w:r w:rsidR="009A5273">
          <w:t xml:space="preserve"> were sampled</w:t>
        </w:r>
      </w:ins>
      <w:r w:rsidR="008D6162">
        <w:t xml:space="preserve">. </w:t>
      </w:r>
      <w:r w:rsidR="00DE0B08">
        <w:t>The checkerboard sampling pattern was chosen to isolate each cell based on an average thallus size of 1 cm</w:t>
      </w:r>
      <w:r w:rsidR="00DE0B08" w:rsidRPr="00BF5824">
        <w:rPr>
          <w:vertAlign w:val="superscript"/>
        </w:rPr>
        <w:t>2</w:t>
      </w:r>
      <w:ins w:id="102" w:author="Matthew K. Lau" w:date="2013-12-09T09:59:00Z">
        <w:r w:rsidR="000C60B9">
          <w:t xml:space="preserve">. </w:t>
        </w:r>
      </w:ins>
      <w:del w:id="103" w:author="Matthew K. Lau" w:date="2013-12-09T09:58:00Z">
        <w:r w:rsidR="00E13BB0" w:rsidDel="000C60B9">
          <w:delText>.</w:delText>
        </w:r>
      </w:del>
      <w:del w:id="104" w:author="Matthew K. Lau" w:date="2013-12-09T10:01:00Z">
        <w:r w:rsidR="00DE0B08" w:rsidDel="00AB7050">
          <w:delText xml:space="preserve"> </w:delText>
        </w:r>
      </w:del>
      <w:r w:rsidR="008D6162">
        <w:t xml:space="preserve">Samples were restricted to the northern aspect of the trunk to maximize the abundance of lichen and </w:t>
      </w:r>
      <w:r w:rsidR="008C1E00">
        <w:t>control for the effect of aspect.</w:t>
      </w:r>
      <w:r w:rsidR="00F40F8B">
        <w:t xml:space="preserve"> </w:t>
      </w:r>
      <w:ins w:id="105" w:author="Matthew K. Lau" w:date="2013-12-09T10:01:00Z">
        <w:r w:rsidR="00AB7050">
          <w:t>Thus, the thalli in each cell are expected to be spatially independent of the other cells in the quadrat, but exposed to similar micr-environmental conditions.</w:t>
        </w:r>
      </w:ins>
    </w:p>
    <w:p w14:paraId="436C712D" w14:textId="4D0CF09F" w:rsidR="00006C40" w:rsidRDefault="00006C40" w:rsidP="00006C40">
      <w:r>
        <w:tab/>
      </w:r>
      <w:r w:rsidR="00A10BF5">
        <w:t xml:space="preserve">As previous studies by Lamit et al. (2011 &amp; 2013) </w:t>
      </w:r>
      <w:ins w:id="106" w:author="HFC" w:date="2013-11-07T08:44:00Z">
        <w:r w:rsidR="00A10BF5">
          <w:t>ha</w:t>
        </w:r>
      </w:ins>
      <w:ins w:id="107" w:author="Hillary Cooper" w:date="2013-11-01T15:11:00Z">
        <w:r w:rsidR="00435A45">
          <w:t xml:space="preserve">ve </w:t>
        </w:r>
      </w:ins>
      <w:del w:id="108" w:author="Hillary Cooper" w:date="2013-11-01T15:11:00Z">
        <w:r w:rsidR="00A10BF5" w:rsidDel="00435A45">
          <w:delText>d</w:delText>
        </w:r>
      </w:del>
      <w:del w:id="109" w:author="HFC" w:date="2013-11-07T08:44:00Z">
        <w:r w:rsidR="00A10BF5">
          <w:delText>had</w:delText>
        </w:r>
      </w:del>
      <w:del w:id="110" w:author="Hillary Cooper" w:date="2013-11-01T15:11:00Z">
        <w:r w:rsidR="00A10BF5">
          <w:delText xml:space="preserve"> </w:delText>
        </w:r>
      </w:del>
      <w:r w:rsidR="00A10BF5">
        <w:t xml:space="preserve">shown that bark texture or roughness was a good predictor of lichen composition and that it </w:t>
      </w:r>
      <w:del w:id="111" w:author="Matthew K. Lau" w:date="2013-12-09T09:57:00Z">
        <w:r w:rsidR="00A10BF5" w:rsidDel="00D65DCD">
          <w:delText xml:space="preserve">had </w:delText>
        </w:r>
      </w:del>
      <w:ins w:id="112" w:author="Matthew K. Lau" w:date="2013-12-09T09:57:00Z">
        <w:r w:rsidR="00331AF3">
          <w:t>has</w:t>
        </w:r>
        <w:r w:rsidR="00D65DCD">
          <w:t xml:space="preserve"> </w:t>
        </w:r>
      </w:ins>
      <w:r w:rsidR="00A10BF5">
        <w:t xml:space="preserve">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(Lamit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496D9351" w:rsidR="00A34BA6" w:rsidRDefault="00A34BA6" w:rsidP="00A34BA6">
      <w:pPr>
        <w:ind w:firstLine="720"/>
      </w:pPr>
      <w:r>
        <w:lastRenderedPageBreak/>
        <w:t>In the wild stand, two additional tree traits were observed: canopy cover and tree age.</w:t>
      </w:r>
      <w:r w:rsidR="00526DDA">
        <w:t xml:space="preserve"> </w:t>
      </w:r>
      <w:r w:rsidR="0068716B">
        <w:t>Percent canopy cover was quantified using a spherical densi</w:t>
      </w:r>
      <w:r w:rsidR="00D95D78">
        <w:t>ometer (Fo</w:t>
      </w:r>
      <w:r w:rsidR="0068716B">
        <w:t xml:space="preserve">restry Suppliers, Inc.). Densiometer readings were taken at 1 m distance from the trunk on the northern side of each tree. </w:t>
      </w:r>
      <w:r w:rsidR="00D95D78">
        <w:t xml:space="preserve">Tree age data was obtained from Lamit et al. 2013. Briefly, tree cores were taken at a height of 1 m using </w:t>
      </w:r>
      <w:ins w:id="113" w:author="HFC" w:date="2013-11-07T08:44:00Z">
        <w:r w:rsidR="00D95D78">
          <w:t>a</w:t>
        </w:r>
      </w:ins>
      <w:ins w:id="114" w:author="Hillary Cooper" w:date="2013-11-01T13:19:00Z">
        <w:r w:rsidR="00540D75">
          <w:t>n</w:t>
        </w:r>
      </w:ins>
      <w:r w:rsidR="00D95D78">
        <w:t xml:space="preserve"> increment borer (Forestry Suppliers, Inc.). Annual growth rings were counted at 200X magnification using a dissection microscope (</w:t>
      </w:r>
      <w:commentRangeStart w:id="115"/>
      <w:ins w:id="116" w:author="Matthew K. Lau" w:date="2013-12-09T10:02:00Z">
        <w:r w:rsidR="00572A67">
          <w:t>ZEISS</w:t>
        </w:r>
        <w:commentRangeEnd w:id="115"/>
        <w:r w:rsidR="0053322D">
          <w:rPr>
            <w:rStyle w:val="CommentReference"/>
          </w:rPr>
          <w:commentReference w:id="115"/>
        </w:r>
      </w:ins>
      <w:r w:rsidR="00D95D78">
        <w:t>).</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1568F99B" w:rsidR="004574F2" w:rsidRDefault="00FC6C17" w:rsidP="004574F2">
      <w:r>
        <w:tab/>
        <w:t>Stand</w:t>
      </w:r>
      <w:ins w:id="118" w:author="Hillary Cooper" w:date="2013-11-01T13:23:00Z">
        <w:r w:rsidR="00540D75">
          <w:t>-</w:t>
        </w:r>
      </w:ins>
      <w:r>
        <w:t xml:space="preserve">level dependence network models were generated for both the wild stand and </w:t>
      </w:r>
      <w:r w:rsidR="007D4C62">
        <w:t xml:space="preserve">the </w:t>
      </w:r>
      <w:r w:rsidR="00B12B10">
        <w:t xml:space="preserve">garden using the methods of Araujo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 therefore, </w:t>
      </w:r>
      <w:r w:rsidR="006F11B4">
        <w:t xml:space="preserve">it </w:t>
      </w:r>
      <w:r w:rsidR="00742621">
        <w:t xml:space="preserve">can produce </w:t>
      </w:r>
      <w:ins w:id="119" w:author="Matthew K. Lau" w:date="2013-12-09T10:03:00Z">
        <w:r w:rsidR="009B7392">
          <w:t xml:space="preserve">a </w:t>
        </w:r>
      </w:ins>
      <w:r w:rsidR="00742621">
        <w:t xml:space="preserve">different value for each species </w:t>
      </w:r>
      <w:ins w:id="120" w:author="Matthew K. Lau" w:date="2013-12-09T10:03:00Z">
        <w:r w:rsidR="009B7392">
          <w:t xml:space="preserve">in a </w:t>
        </w:r>
      </w:ins>
      <w:r w:rsidR="00742621">
        <w:t xml:space="preserve">pair. </w:t>
      </w:r>
      <w:r w:rsidR="0009550D">
        <w:t>The result is a matrix that defines a network of significant relationships between species based on the degree to which they occur with or without another species</w:t>
      </w:r>
      <w:ins w:id="121" w:author="Hillary Cooper" w:date="2013-11-01T13:25:00Z">
        <w:r w:rsidR="00540D75">
          <w:t>,</w:t>
        </w:r>
      </w:ins>
      <w:r w:rsidR="00BD20F4">
        <w:t xml:space="preserve"> relative to that species occurring at all</w:t>
      </w:r>
      <w:r w:rsidR="0009550D">
        <w:t xml:space="preserve">. </w:t>
      </w:r>
    </w:p>
    <w:p w14:paraId="14B7DB01" w14:textId="70D4A2C7"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 xml:space="preserve">one and Roberts (1991) C-score </w:t>
      </w:r>
      <w:ins w:id="122" w:author="Matthew K. Lau" w:date="2013-12-09T10:10:00Z">
        <w:r w:rsidR="00F504BD">
          <w:t>(</w:t>
        </w:r>
        <w:r w:rsidR="001A3AA1" w:rsidRPr="00135034">
          <w:rPr>
            <w:i/>
          </w:rPr>
          <w:t>C-Score</w:t>
        </w:r>
        <w:r w:rsidR="001A3AA1">
          <w:t xml:space="preserve"> =</w:t>
        </w:r>
      </w:ins>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 xml:space="preserve"> </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rPr>
                      <m:t xml:space="preserve"> </m:t>
                    </m:r>
                  </m:sub>
                </m:sSub>
                <m:r>
                  <w:rPr>
                    <w:rFonts w:ascii="Cambria Math" w:hAnsi="Cambria Math"/>
                  </w:rPr>
                  <m:t>-</m:t>
                </m:r>
                <m:r>
                  <w:rPr>
                    <w:rFonts w:ascii="Cambria Math" w:hAnsi="Cambria Math"/>
                  </w:rPr>
                  <m:t>S</m:t>
                </m:r>
                <m:r>
                  <w:rPr>
                    <w:rFonts w:ascii="Cambria Math" w:hAnsi="Cambria Math"/>
                  </w:rPr>
                  <m:t>)</m:t>
                </m:r>
              </m:e>
            </m:nary>
          </m:num>
          <m:den>
            <m:r>
              <w:rPr>
                <w:rFonts w:ascii="Cambria Math" w:hAnsi="Cambria Math"/>
              </w:rPr>
              <m:t>2</m:t>
            </m:r>
            <m:r>
              <w:rPr>
                <w:rFonts w:ascii="Cambria Math" w:hAnsi="Cambria Math"/>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r w:rsidR="00213B52" w:rsidRPr="00213B52">
        <w:rPr>
          <w:i/>
        </w:rPr>
        <w:t>i</w:t>
      </w:r>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obs</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sim</m:t>
                </m:r>
              </m:sub>
            </m:sSub>
          </m:num>
          <m:den>
            <m:sSub>
              <m:sSubPr>
                <m:ctrlPr>
                  <w:rPr>
                    <w:rFonts w:ascii="Cambria Math" w:hAnsi="Cambria Math"/>
                    <w:i/>
                  </w:rPr>
                </m:ctrlPr>
              </m:sSubPr>
              <m:e>
                <m:r>
                  <w:rPr>
                    <w:rFonts w:ascii="Cambria Math" w:hAnsi="Cambria Math"/>
                  </w:rPr>
                  <m:t>sd</m:t>
                </m:r>
              </m:e>
              <m:sub>
                <m:r>
                  <w:rPr>
                    <w:rFonts w:ascii="Cambria Math" w:hAnsi="Cambria Math"/>
                  </w:rPr>
                  <m:t>sim</m:t>
                </m:r>
                <m:r>
                  <w:rPr>
                    <w:rFonts w:ascii="Cambria Math" w:hAnsi="Cambria Math"/>
                  </w:rPr>
                  <m:t xml:space="preserve"> </m:t>
                </m:r>
              </m:sub>
            </m:sSub>
          </m:den>
        </m:f>
      </m:oMath>
      <w:r w:rsidR="004F16E7">
        <w:t xml:space="preserve">) </w:t>
      </w:r>
      <w:r w:rsidR="00697135">
        <w:t xml:space="preserve">was then calculated for each tree </w:t>
      </w:r>
      <w:r w:rsidR="004F16E7">
        <w:t xml:space="preserve">by standardizing the observed </w:t>
      </w:r>
      <w:r w:rsidR="00936A00">
        <w:t xml:space="preserve">C-score with C-scores for co-occurrence matrices generated by permuting the matrices so that species totals were preserved (Gotelli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univariate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2CD8E954"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Araujo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r w:rsidR="00E2004A" w:rsidRPr="00E2004A">
        <w:rPr>
          <w:i/>
        </w:rPr>
        <w:t>sna</w:t>
      </w:r>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p>
    <w:p w14:paraId="5D68FF9E" w14:textId="77777777" w:rsidR="009175E6" w:rsidRDefault="009175E6" w:rsidP="00F90E94"/>
    <w:p w14:paraId="2827DFE0" w14:textId="7A44F4AC" w:rsidR="003B454A" w:rsidRDefault="00CB7E0C" w:rsidP="004F4AE3">
      <w:pPr>
        <w:rPr>
          <w:ins w:id="123" w:author="Thomas G Whitham" w:date="2013-11-01T14:59:00Z"/>
          <w:b/>
        </w:rPr>
      </w:pPr>
      <w:r w:rsidRPr="004F4AE3">
        <w:rPr>
          <w:b/>
        </w:rPr>
        <w:t>Results</w:t>
      </w:r>
    </w:p>
    <w:p w14:paraId="4BD91389" w14:textId="77777777" w:rsidR="003B454A" w:rsidRDefault="003B454A" w:rsidP="004F4AE3">
      <w:pPr>
        <w:rPr>
          <w:ins w:id="124" w:author="Thomas G Whitham" w:date="2013-11-01T14:59:00Z"/>
          <w:b/>
        </w:rPr>
      </w:pPr>
    </w:p>
    <w:p w14:paraId="2BE891F2" w14:textId="6206A0A4" w:rsidR="003B454A" w:rsidRPr="00451E5F" w:rsidRDefault="003B454A" w:rsidP="004F4AE3">
      <w:pPr>
        <w:rPr>
          <w:ins w:id="125" w:author="Thomas G Whitham" w:date="2013-11-01T14:58:00Z"/>
          <w:b/>
          <w:i/>
        </w:rPr>
      </w:pPr>
      <w:ins w:id="126" w:author="Thomas G Whitham" w:date="2013-11-01T15:00:00Z">
        <w:r w:rsidRPr="00451E5F">
          <w:rPr>
            <w:b/>
            <w:i/>
          </w:rPr>
          <w:t>Lichen community n</w:t>
        </w:r>
      </w:ins>
      <w:ins w:id="127" w:author="Thomas G Whitham" w:date="2013-11-01T14:59:00Z">
        <w:r w:rsidRPr="00451E5F">
          <w:rPr>
            <w:b/>
            <w:i/>
          </w:rPr>
          <w:t>e</w:t>
        </w:r>
      </w:ins>
      <w:ins w:id="128" w:author="Thomas G Whitham" w:date="2013-11-01T14:58:00Z">
        <w:r w:rsidRPr="00451E5F">
          <w:rPr>
            <w:b/>
            <w:i/>
          </w:rPr>
          <w:t>tworks in the wild</w:t>
        </w:r>
      </w:ins>
    </w:p>
    <w:p w14:paraId="3A928AB8" w14:textId="77777777" w:rsidR="003B454A" w:rsidRDefault="003B454A" w:rsidP="004F4AE3">
      <w:pPr>
        <w:rPr>
          <w:ins w:id="129" w:author="Thomas G Whitham" w:date="2013-11-01T14:58:00Z"/>
          <w:b/>
        </w:rPr>
      </w:pPr>
    </w:p>
    <w:p w14:paraId="2A84F033" w14:textId="7E40A7C4" w:rsidR="003B454A" w:rsidRPr="00451E5F" w:rsidRDefault="003B454A" w:rsidP="004F4AE3">
      <w:pPr>
        <w:rPr>
          <w:ins w:id="130" w:author="Thomas G Whitham" w:date="2013-11-01T14:59:00Z"/>
          <w:b/>
          <w:i/>
        </w:rPr>
      </w:pPr>
      <w:ins w:id="131" w:author="Thomas G Whitham" w:date="2013-11-01T15:00:00Z">
        <w:r w:rsidRPr="00451E5F">
          <w:rPr>
            <w:b/>
            <w:i/>
          </w:rPr>
          <w:t>Lichen community n</w:t>
        </w:r>
      </w:ins>
      <w:ins w:id="132" w:author="Thomas G Whitham" w:date="2013-11-01T14:58:00Z">
        <w:r w:rsidRPr="00451E5F">
          <w:rPr>
            <w:b/>
            <w:i/>
          </w:rPr>
          <w:t>etwords in a common garden</w:t>
        </w:r>
      </w:ins>
    </w:p>
    <w:p w14:paraId="37751B7C" w14:textId="77777777" w:rsidR="003B454A" w:rsidRDefault="003B454A" w:rsidP="004F4AE3">
      <w:pPr>
        <w:rPr>
          <w:ins w:id="133" w:author="Thomas G Whitham" w:date="2013-11-01T14:59:00Z"/>
          <w:b/>
        </w:rPr>
      </w:pPr>
    </w:p>
    <w:p w14:paraId="749A02E5" w14:textId="19EDDDED" w:rsidR="003B454A" w:rsidRPr="00451E5F" w:rsidRDefault="003B454A" w:rsidP="004F4AE3">
      <w:pPr>
        <w:rPr>
          <w:ins w:id="134" w:author="Thomas G Whitham" w:date="2013-11-01T15:00:00Z"/>
          <w:b/>
          <w:i/>
        </w:rPr>
      </w:pPr>
      <w:ins w:id="135" w:author="Thomas G Whitham" w:date="2013-11-01T15:00:00Z">
        <w:r w:rsidRPr="00451E5F">
          <w:rPr>
            <w:b/>
            <w:i/>
          </w:rPr>
          <w:t>Genetic basis of b</w:t>
        </w:r>
      </w:ins>
      <w:ins w:id="136" w:author="Thomas G Whitham" w:date="2013-11-01T14:59:00Z">
        <w:r w:rsidRPr="00451E5F">
          <w:rPr>
            <w:b/>
            <w:i/>
          </w:rPr>
          <w:t>ark roughness as a mechanism</w:t>
        </w:r>
      </w:ins>
      <w:ins w:id="137" w:author="Thomas G Whitham" w:date="2013-11-01T15:00:00Z">
        <w:r w:rsidRPr="00451E5F">
          <w:rPr>
            <w:b/>
            <w:i/>
          </w:rPr>
          <w:t xml:space="preserve"> of tree-lichen interactions</w:t>
        </w:r>
      </w:ins>
    </w:p>
    <w:p w14:paraId="76F11635" w14:textId="77777777" w:rsidR="003B454A" w:rsidRDefault="003B454A" w:rsidP="004F4AE3">
      <w:pPr>
        <w:rPr>
          <w:ins w:id="138" w:author="Thomas G Whitham" w:date="2013-11-01T15:00:00Z"/>
          <w:b/>
        </w:rPr>
      </w:pPr>
    </w:p>
    <w:p w14:paraId="2BD62AC7" w14:textId="77777777" w:rsidR="003B454A" w:rsidRPr="007D544B" w:rsidRDefault="003B454A" w:rsidP="004F4AE3">
      <w:pPr>
        <w:rPr>
          <w:ins w:id="139" w:author="Thomas G Whitham" w:date="2013-11-07T08:43:00Z"/>
          <w:b/>
        </w:rPr>
      </w:pPr>
    </w:p>
    <w:p w14:paraId="33BAC543" w14:textId="6285BB93" w:rsidR="00CC22CB" w:rsidRPr="00CC22CB" w:rsidRDefault="00CC22CB" w:rsidP="009F5AE1">
      <w:pPr>
        <w:ind w:firstLine="720"/>
      </w:pPr>
      <w:commentRangeStart w:id="140"/>
      <w:r>
        <w:t>A total of</w:t>
      </w:r>
      <w:ins w:id="141" w:author="Matthew K. Lau" w:date="2013-12-09T10:16:00Z">
        <w:r w:rsidR="005514BB">
          <w:t xml:space="preserve"> </w:t>
        </w:r>
      </w:ins>
      <w:ins w:id="142" w:author="Matthew K. Lau" w:date="2013-12-09T10:47:00Z">
        <w:r w:rsidR="00E25AB1">
          <w:t>7100</w:t>
        </w:r>
      </w:ins>
      <w:ins w:id="143" w:author="Matthew K. Lau" w:date="2013-12-09T10:16:00Z">
        <w:r w:rsidR="005514BB">
          <w:t xml:space="preserve"> cm</w:t>
        </w:r>
        <w:r w:rsidR="005514BB" w:rsidRPr="00B72D82">
          <w:rPr>
            <w:vertAlign w:val="superscript"/>
          </w:rPr>
          <w:t>2</w:t>
        </w:r>
      </w:ins>
      <w:r>
        <w:t xml:space="preserve"> of tree surface was surveyed across the wild and common garden stands. </w:t>
      </w:r>
      <w:commentRangeEnd w:id="140"/>
      <w:r w:rsidR="00071CAE">
        <w:rPr>
          <w:rStyle w:val="CommentReference"/>
        </w:rPr>
        <w:commentReference w:id="140"/>
      </w:r>
      <w:ins w:id="144" w:author="Matthew K. Lau" w:date="2013-12-09T10:41:00Z">
        <w:r w:rsidR="00D631B2">
          <w:t xml:space="preserve">Species accumulation curves showed </w:t>
        </w:r>
      </w:ins>
      <w:ins w:id="145" w:author="Matthew K. Lau" w:date="2013-12-09T10:42:00Z">
        <w:r w:rsidR="00D631B2">
          <w:t xml:space="preserve">that communities in the wild and the common garden were thoroughly sampled and </w:t>
        </w:r>
      </w:ins>
      <w:ins w:id="146" w:author="Matthew K. Lau" w:date="2013-12-09T10:48:00Z">
        <w:r w:rsidR="00716C68">
          <w:t xml:space="preserve">with very similar </w:t>
        </w:r>
      </w:ins>
      <w:bookmarkStart w:id="147" w:name="_GoBack"/>
      <w:bookmarkEnd w:id="147"/>
      <w:ins w:id="148" w:author="Matthew K. Lau" w:date="2013-12-09T10:43:00Z">
        <w:r w:rsidR="00D631B2">
          <w:t>species richness</w:t>
        </w:r>
        <w:r w:rsidR="00C63557">
          <w:t xml:space="preserve"> (Supplementary Materials)</w:t>
        </w:r>
        <w:r w:rsidR="00D631B2">
          <w:t>.</w:t>
        </w:r>
      </w:ins>
      <w:ins w:id="149" w:author="Matthew K. Lau" w:date="2013-12-09T10:42:00Z">
        <w:r w:rsidR="00D631B2">
          <w:t xml:space="preserve"> </w:t>
        </w:r>
      </w:ins>
      <w:commentRangeStart w:id="150"/>
      <w:r w:rsidR="002548ED">
        <w:t xml:space="preserve">In the wild stand </w:t>
      </w:r>
      <w:commentRangeEnd w:id="150"/>
      <w:r w:rsidR="00071CAE">
        <w:rPr>
          <w:rStyle w:val="CommentReference"/>
        </w:rPr>
        <w:commentReference w:id="150"/>
      </w:r>
      <w:r w:rsidR="002548ED">
        <w:t>t</w:t>
      </w:r>
      <w:r w:rsidR="00DB0933">
        <w:t xml:space="preserve">he most abundant lichen, </w:t>
      </w:r>
      <w:r w:rsidR="00DB0933" w:rsidRPr="00DB0933">
        <w:rPr>
          <w:i/>
        </w:rPr>
        <w:t>X. galericulata</w:t>
      </w:r>
      <w:r w:rsidR="00DB0933">
        <w:t>, h</w:t>
      </w:r>
      <w:r w:rsidR="00F70E10">
        <w:t xml:space="preserve">ad an average occurrence of 57%, </w:t>
      </w:r>
      <w:r w:rsidR="007A0349">
        <w:t xml:space="preserve">with </w:t>
      </w:r>
      <w:r w:rsidR="00F70E10">
        <w:t xml:space="preserve">the next most abundant species, </w:t>
      </w:r>
      <w:r w:rsidR="00F70E10" w:rsidRPr="00F70E10">
        <w:rPr>
          <w:i/>
        </w:rPr>
        <w:t>C. subdeflexa</w:t>
      </w:r>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51" w:author="Thomas G Whitham" w:date="2013-11-02T15:36:00Z"/>
        </w:rPr>
      </w:pPr>
      <w:commentRangeStart w:id="152"/>
      <w:commentRangeStart w:id="153"/>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52"/>
      <w:r w:rsidR="00743B61">
        <w:rPr>
          <w:rStyle w:val="CommentReference"/>
        </w:rPr>
        <w:commentReference w:id="152"/>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54" w:author="HFC" w:date="2013-11-07T08:44:00Z">
        <w:r w:rsidR="00D1155D">
          <w:t xml:space="preserve"> </w:t>
        </w:r>
        <w:commentRangeEnd w:id="153"/>
        <w:r w:rsidR="00540D75">
          <w:rPr>
            <w:rStyle w:val="CommentReference"/>
            <w:vanish/>
          </w:rPr>
          <w:commentReference w:id="153"/>
        </w:r>
      </w:ins>
    </w:p>
    <w:p w14:paraId="1EFC5596" w14:textId="70B960D7" w:rsidR="00E766E2" w:rsidRDefault="00D1155D" w:rsidP="009F5AE1">
      <w:pPr>
        <w:ind w:firstLine="720"/>
        <w:rPr>
          <w:ins w:id="155" w:author="Thomas G Whitham" w:date="2013-11-02T15:36:00Z"/>
        </w:rPr>
      </w:pPr>
      <w:del w:id="156"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57"/>
      <w:r w:rsidR="00CE74E6">
        <w:t>Fig. 1c</w:t>
      </w:r>
      <w:commentRangeEnd w:id="157"/>
      <w:del w:id="158" w:author="TGW" w:date="2013-11-07T08:43:00Z">
        <w:r w:rsidR="009931E4">
          <w:delText>)</w:delText>
        </w:r>
        <w:r w:rsidR="00CE74E6">
          <w:delText>.</w:delText>
        </w:r>
        <w:r w:rsidR="00E85417">
          <w:delText xml:space="preserve"> </w:delText>
        </w:r>
      </w:del>
      <w:del w:id="159"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57"/>
      </w:r>
      <w:moveFromRangeStart w:id="160" w:author="TGW+DHI" w:date="2013-11-07T08:44:00Z" w:name="move245433186"/>
      <w:moveFrom w:id="161" w:author="TGW+DHI" w:date="2013-11-07T08:44:00Z">
        <w:r w:rsidR="009C4E2A" w:rsidRPr="009C4E2A">
          <w:t>(</w:t>
        </w:r>
        <w:r w:rsidR="009C4E2A">
          <w:t xml:space="preserve">Fig. </w:t>
        </w:r>
      </w:moveFrom>
      <w:moveFromRangeEnd w:id="160"/>
      <w:del w:id="162" w:author="TGW+DHI" w:date="2013-11-07T08:44:00Z">
        <w:r w:rsidR="009C4E2A">
          <w:delText>1d</w:delText>
        </w:r>
      </w:del>
      <w:ins w:id="163" w:author="TGW" w:date="2013-11-07T08:43:00Z">
        <w:r w:rsidR="009931E4">
          <w:t>)</w:t>
        </w:r>
        <w:r w:rsidR="00CE74E6">
          <w:t>.</w:t>
        </w:r>
        <w:r w:rsidR="00E85417">
          <w:t xml:space="preserve"> </w:t>
        </w:r>
      </w:ins>
    </w:p>
    <w:p w14:paraId="58CC26DF" w14:textId="29EA3C36" w:rsidR="00965A30" w:rsidRDefault="004E3D51" w:rsidP="009F5AE1">
      <w:pPr>
        <w:ind w:firstLine="720"/>
        <w:rPr>
          <w:ins w:id="164" w:author="TGW+DHI" w:date="2013-11-07T08:44:00Z"/>
        </w:rPr>
      </w:pPr>
      <w:ins w:id="165" w:author="TGW+DHI" w:date="2013-11-07T08:44:00Z">
        <w:r>
          <w:t xml:space="preserve">The most notable difference between the two networks was the </w:t>
        </w:r>
      </w:ins>
      <w:del w:id="166" w:author="TGW" w:date="2013-11-07T08:43:00Z">
        <w:r>
          <w:delText>increase</w:delText>
        </w:r>
      </w:del>
      <w:ins w:id="167" w:author="TGW" w:date="2013-11-07T08:43:00Z">
        <w:r>
          <w:t>increase</w:t>
        </w:r>
      </w:ins>
      <w:ins w:id="168" w:author="Thomas G Whitham" w:date="2013-11-01T13:48:00Z">
        <w:r w:rsidR="00743B61">
          <w:t>d</w:t>
        </w:r>
      </w:ins>
      <w:ins w:id="169" w:author="TGW+DHI" w:date="2013-11-07T08:44:00Z">
        <w:r>
          <w:t xml:space="preserve"> </w:t>
        </w:r>
        <w:r w:rsidR="00441245">
          <w:t xml:space="preserve">chance in the connections of </w:t>
        </w:r>
        <w:r w:rsidR="00441245" w:rsidRPr="00441245">
          <w:rPr>
            <w:i/>
          </w:rPr>
          <w:t xml:space="preserve">Lecanora </w:t>
        </w:r>
        <w:r w:rsidR="00441245">
          <w:t xml:space="preserve">sp. </w:t>
        </w:r>
      </w:ins>
      <w:moveToRangeStart w:id="170" w:author="TGW+DHI" w:date="2013-11-07T08:44:00Z" w:name="move245433186"/>
      <w:moveTo w:id="171" w:author="TGW+DHI" w:date="2013-11-07T08:44:00Z">
        <w:r w:rsidR="009C4E2A" w:rsidRPr="009C4E2A">
          <w:t>(</w:t>
        </w:r>
        <w:commentRangeStart w:id="172"/>
        <w:r w:rsidR="009C4E2A">
          <w:t>Fig.</w:t>
        </w:r>
        <w:commentRangeStart w:id="173"/>
        <w:r w:rsidR="009C4E2A">
          <w:t xml:space="preserve"> </w:t>
        </w:r>
      </w:moveTo>
      <w:moveToRangeEnd w:id="170"/>
      <w:ins w:id="174" w:author="TGW+DHI" w:date="2013-11-07T08:44:00Z">
        <w:r w:rsidR="009C4E2A">
          <w:t>1d</w:t>
        </w:r>
        <w:commentRangeEnd w:id="172"/>
        <w:commentRangeEnd w:id="173"/>
        <w:r w:rsidR="002A1786">
          <w:rPr>
            <w:rStyle w:val="CommentReference"/>
          </w:rPr>
          <w:commentReference w:id="172"/>
        </w:r>
        <w:r w:rsidR="007402AD">
          <w:rPr>
            <w:rStyle w:val="CommentReference"/>
          </w:rPr>
          <w:commentReference w:id="173"/>
        </w:r>
        <w:r w:rsidR="009C4E2A" w:rsidRPr="009C4E2A">
          <w:t>)</w:t>
        </w:r>
        <w:r w:rsidR="009C4E2A">
          <w:t xml:space="preserve">. </w:t>
        </w:r>
      </w:ins>
    </w:p>
    <w:p w14:paraId="0B7B3013" w14:textId="12C5050E" w:rsidR="00965A30" w:rsidRDefault="00CB7E0C" w:rsidP="002D1F9B">
      <w:pPr>
        <w:ind w:firstLine="720"/>
      </w:pPr>
      <w:commentRangeStart w:id="175"/>
      <w:r>
        <w:t>In the wild</w:t>
      </w:r>
      <w:r w:rsidR="00E262C6">
        <w:t xml:space="preserve"> stand</w:t>
      </w:r>
      <w:r>
        <w:t xml:space="preserve">, </w:t>
      </w:r>
      <w:ins w:id="176" w:author="Hillary Cooper" w:date="2013-11-01T13:23:00Z">
        <w:r w:rsidR="00540D75">
          <w:t xml:space="preserve">bark </w:t>
        </w:r>
      </w:ins>
      <w:r>
        <w:t>roughness was the prima</w:t>
      </w:r>
      <w:r w:rsidR="00732868">
        <w:t>ry driver of network structure.</w:t>
      </w:r>
      <w:r>
        <w:t xml:space="preserve"> </w:t>
      </w:r>
      <w:commentRangeEnd w:id="175"/>
      <w:r w:rsidR="00743B61">
        <w:rPr>
          <w:rStyle w:val="CommentReference"/>
        </w:rPr>
        <w:commentReference w:id="175"/>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77"/>
      <w:r w:rsidR="000A093C">
        <w:t xml:space="preserve">tree </w:t>
      </w:r>
      <w:r w:rsidR="001E3A90">
        <w:t xml:space="preserve">age </w:t>
      </w:r>
      <w:commentRangeEnd w:id="177"/>
      <w:r w:rsidR="00C56677">
        <w:rPr>
          <w:rStyle w:val="CommentReference"/>
        </w:rPr>
        <w:commentReference w:id="177"/>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78"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79" w:author="HFC" w:date="2013-11-07T08:44:00Z"/>
        </w:rPr>
      </w:pPr>
      <w:ins w:id="180" w:author="Hillary Cooper" w:date="2013-11-01T13:27:00Z">
        <w:r>
          <w:t>Present the garden results first, since this is the bulk of the support for your main hypothesis – that genetic variation in a foundation sp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81"/>
      <w:r w:rsidRPr="004F4AE3">
        <w:rPr>
          <w:b/>
        </w:rPr>
        <w:t>Discussion</w:t>
      </w:r>
      <w:commentRangeEnd w:id="181"/>
      <w:r w:rsidR="009D4E10">
        <w:rPr>
          <w:rStyle w:val="CommentReference"/>
        </w:rPr>
        <w:commentReference w:id="181"/>
      </w:r>
    </w:p>
    <w:p w14:paraId="1101C505" w14:textId="77777777" w:rsidR="009D4E10" w:rsidRDefault="009D4E10" w:rsidP="00D56317">
      <w:pPr>
        <w:rPr>
          <w:ins w:id="182" w:author="Thomas G Whitham" w:date="2013-11-01T13:50:00Z"/>
        </w:rPr>
      </w:pPr>
    </w:p>
    <w:p w14:paraId="3E704D1B" w14:textId="1637E661" w:rsidR="009D4E10" w:rsidRPr="009D4E10" w:rsidRDefault="009D4E10" w:rsidP="00D56317">
      <w:pPr>
        <w:rPr>
          <w:ins w:id="183" w:author="Thomas G Whitham" w:date="2013-11-01T13:50:00Z"/>
          <w:i/>
          <w:rPrChange w:id="184" w:author="Thomas G Whitham" w:date="2013-11-01T13:50:00Z">
            <w:rPr>
              <w:ins w:id="185" w:author="Thomas G Whitham" w:date="2013-11-01T13:50:00Z"/>
            </w:rPr>
          </w:rPrChange>
        </w:rPr>
      </w:pPr>
      <w:commentRangeStart w:id="186"/>
      <w:ins w:id="187" w:author="Thomas G Whitham" w:date="2013-11-01T13:50:00Z">
        <w:r w:rsidRPr="009D4E10">
          <w:rPr>
            <w:i/>
            <w:rPrChange w:id="188" w:author="Thomas G Whitham" w:date="2013-11-01T13:50:00Z">
              <w:rPr/>
            </w:rPrChange>
          </w:rPr>
          <w:t xml:space="preserve">Genetic basis of </w:t>
        </w:r>
      </w:ins>
      <w:ins w:id="189" w:author="Thomas G Whitham" w:date="2013-11-01T13:51:00Z">
        <w:r>
          <w:rPr>
            <w:i/>
          </w:rPr>
          <w:t xml:space="preserve">species </w:t>
        </w:r>
      </w:ins>
      <w:ins w:id="190" w:author="Thomas G Whitham" w:date="2013-11-01T13:50:00Z">
        <w:r w:rsidRPr="009D4E10">
          <w:rPr>
            <w:i/>
          </w:rPr>
          <w:t>network</w:t>
        </w:r>
      </w:ins>
      <w:ins w:id="191" w:author="Thomas G Whitham" w:date="2013-11-01T13:51:00Z">
        <w:r>
          <w:rPr>
            <w:i/>
          </w:rPr>
          <w:t>s</w:t>
        </w:r>
      </w:ins>
      <w:commentRangeEnd w:id="186"/>
      <w:ins w:id="192" w:author="Thomas G Whitham" w:date="2013-11-02T15:38:00Z">
        <w:r w:rsidR="00E766E2">
          <w:rPr>
            <w:rStyle w:val="CommentReference"/>
          </w:rPr>
          <w:commentReference w:id="186"/>
        </w:r>
      </w:ins>
    </w:p>
    <w:p w14:paraId="221BF842" w14:textId="4A0D7472" w:rsidR="005D6337" w:rsidRDefault="00A35F74" w:rsidP="00D56317">
      <w:pPr>
        <w:rPr>
          <w:ins w:id="193"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194"/>
      <w:r w:rsidR="003A4475">
        <w:t xml:space="preserve">contribute </w:t>
      </w:r>
      <w:commentRangeEnd w:id="194"/>
      <w:r w:rsidR="00540D75">
        <w:rPr>
          <w:rStyle w:val="CommentReference"/>
          <w:vanish/>
        </w:rPr>
        <w:commentReference w:id="194"/>
      </w:r>
      <w:r w:rsidR="003A4475">
        <w:t xml:space="preserve">to </w:t>
      </w:r>
      <w:r w:rsidR="00F479B5">
        <w:t xml:space="preserve">the structure of a network of interacting </w:t>
      </w:r>
      <w:r w:rsidR="00F479B5">
        <w:lastRenderedPageBreak/>
        <w:t>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195"/>
      <w:r w:rsidR="00D013CD">
        <w:t>and t</w:t>
      </w:r>
      <w:r w:rsidR="00A67BBB">
        <w:t xml:space="preserve">he </w:t>
      </w:r>
      <w:r w:rsidR="008151F4">
        <w:t xml:space="preserve">genetically based </w:t>
      </w:r>
      <w:r w:rsidR="00A67BBB">
        <w:t>tree trait, bark roughness</w:t>
      </w:r>
      <w:commentRangeEnd w:id="195"/>
      <w:r w:rsidR="00540D75">
        <w:rPr>
          <w:rStyle w:val="CommentReference"/>
          <w:vanish/>
        </w:rPr>
        <w:commentReference w:id="195"/>
      </w:r>
      <w:r w:rsidR="00A67BBB">
        <w:t xml:space="preserve">, was a strong predictor of </w:t>
      </w:r>
      <w:r w:rsidR="005145B9">
        <w:t>co-occurrence patterns</w:t>
      </w:r>
      <w:ins w:id="196" w:author="Hillary Cooper" w:date="2013-11-01T13:31:00Z">
        <w:r w:rsidR="00C93B8E">
          <w:t xml:space="preserve"> </w:t>
        </w:r>
      </w:ins>
      <w:ins w:id="197" w:author="Hillary Cooper" w:date="2013-11-01T13:30:00Z">
        <w:r w:rsidR="00C93B8E">
          <w:t>(Fig. 2</w:t>
        </w:r>
      </w:ins>
      <w:ins w:id="198" w:author="Hillary Cooper" w:date="2013-11-01T13:31:00Z">
        <w:r w:rsidR="00C93B8E">
          <w:t>)</w:t>
        </w:r>
      </w:ins>
      <w:ins w:id="199" w:author="HFC" w:date="2013-11-07T08:44:00Z">
        <w:r w:rsidR="006A7354">
          <w:t>,</w:t>
        </w:r>
      </w:ins>
      <w:del w:id="200" w:author="HFC" w:date="2013-11-07T08:44:00Z">
        <w:r w:rsidR="006A7354">
          <w:delText>,</w:delText>
        </w:r>
      </w:del>
      <w:r w:rsidR="006A7354">
        <w:t xml:space="preserve"> while </w:t>
      </w:r>
      <w:del w:id="201" w:author="Dana Ikeda" w:date="2013-11-02T10:19:00Z">
        <w:r w:rsidR="00F16957">
          <w:delText xml:space="preserve">the </w:delText>
        </w:r>
      </w:del>
      <w:r w:rsidR="006A7354">
        <w:t xml:space="preserve">neither </w:t>
      </w:r>
      <w:ins w:id="202" w:author="Hillary Cooper" w:date="2013-11-01T13:29:00Z">
        <w:r w:rsidR="00540D75">
          <w:t xml:space="preserve">the </w:t>
        </w:r>
      </w:ins>
      <w:r w:rsidR="00F16957">
        <w:t xml:space="preserve">effects of </w:t>
      </w:r>
      <w:r w:rsidR="006A7354">
        <w:t>tree age nor geographic distance</w:t>
      </w:r>
      <w:r w:rsidR="00A04074">
        <w:t xml:space="preserve"> </w:t>
      </w:r>
      <w:r w:rsidR="00344A9F">
        <w:t>were significant</w:t>
      </w:r>
      <w:ins w:id="203" w:author="Hillary Cooper" w:date="2013-11-01T13:31:00Z">
        <w:r w:rsidR="00C93B8E">
          <w:t>.</w:t>
        </w:r>
      </w:ins>
      <w:r w:rsidR="00344A9F">
        <w:t xml:space="preserve"> </w:t>
      </w:r>
      <w:del w:id="204" w:author="Hillary Cooper" w:date="2013-11-01T13:30:00Z">
        <w:r w:rsidR="00A04074">
          <w:delText>(Fig. 2</w:delText>
        </w:r>
      </w:del>
      <w:del w:id="205"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06"/>
      <w:r w:rsidR="006A7354">
        <w:t xml:space="preserve">Third, tree genotype was </w:t>
      </w:r>
      <w:r w:rsidR="002C0A88">
        <w:t xml:space="preserve">a significant predictor of </w:t>
      </w:r>
      <w:r w:rsidR="00380F14">
        <w:t>SES values</w:t>
      </w:r>
      <w:commentRangeEnd w:id="206"/>
      <w:r w:rsidR="002C3092">
        <w:rPr>
          <w:rStyle w:val="CommentReference"/>
          <w:vanish/>
        </w:rPr>
        <w:commentReference w:id="206"/>
      </w:r>
      <w:r w:rsidR="00380F14">
        <w:t xml:space="preserve"> (Fig. 3a); and SES value was strongly correlated with community composition (Fig. 3b).</w:t>
      </w:r>
      <w:ins w:id="207" w:author="TGW+DHI" w:date="2013-11-07T08:44:00Z">
        <w:r w:rsidR="00E35A2E">
          <w:t xml:space="preserve"> </w:t>
        </w:r>
      </w:ins>
      <w:ins w:id="208" w:author="Thomas G Whitham" w:date="2013-11-01T13:51:00Z">
        <w:r w:rsidR="009D4E10">
          <w:t xml:space="preserve">Thus, just as numerous studies have shown that plant genotype can affect species richness, abundance, diversity, </w:t>
        </w:r>
      </w:ins>
      <w:ins w:id="209"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10" w:author="Hillary Cooper" w:date="2013-11-01T13:52:00Z"/>
        </w:rPr>
      </w:pPr>
      <w:ins w:id="211" w:author="Hillary Cooper" w:date="2013-11-01T13:29:00Z">
        <w:r>
          <w:t>what happened to 1 fig per paragraph?</w:t>
        </w:r>
      </w:ins>
      <w:ins w:id="212" w:author="Hillary Cooper" w:date="2013-11-01T13:31:00Z">
        <w:r w:rsidR="00C93B8E">
          <w:t xml:space="preserve"> Break these up and discuss their implications. It </w:t>
        </w:r>
      </w:ins>
      <w:ins w:id="213"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14" w:author="Hillary Cooper" w:date="2013-11-01T14:46:00Z"/>
        </w:rPr>
      </w:pPr>
      <w:ins w:id="215" w:author="Hillary Cooper" w:date="2013-11-01T13:52:00Z">
        <w:r>
          <w:t xml:space="preserve">What does it mean that genotypes have different SES values? Does a bigger negative SES mean that </w:t>
        </w:r>
      </w:ins>
      <w:ins w:id="216" w:author="Hillary Cooper" w:date="2013-11-01T13:53:00Z">
        <w:r>
          <w:t xml:space="preserve">that </w:t>
        </w:r>
      </w:ins>
      <w:ins w:id="217" w:author="Hillary Cooper" w:date="2013-11-01T13:52:00Z">
        <w:r>
          <w:t xml:space="preserve">genotype is </w:t>
        </w:r>
      </w:ins>
      <w:ins w:id="218" w:author="Hillary Cooper" w:date="2013-11-01T13:53:00Z">
        <w:r>
          <w:t>better at predicting its community?</w:t>
        </w:r>
      </w:ins>
    </w:p>
    <w:p w14:paraId="63B59F34" w14:textId="77777777" w:rsidR="00D56BDE" w:rsidRDefault="00D56BDE" w:rsidP="00F963D7">
      <w:pPr>
        <w:pStyle w:val="ListParagraph"/>
        <w:numPr>
          <w:ilvl w:val="0"/>
          <w:numId w:val="20"/>
        </w:numPr>
        <w:rPr>
          <w:ins w:id="219" w:author="HFC" w:date="2013-11-07T08:44:00Z"/>
        </w:rPr>
      </w:pPr>
      <w:ins w:id="220"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Simberloff 1983 and Gotelli 2002)</w:t>
      </w:r>
      <w:r w:rsidR="005D6337">
        <w:t xml:space="preserve">, </w:t>
      </w:r>
      <w:r w:rsidR="009747E3">
        <w:t>multiple studies have been done developing and evaluating spatial pattern based network modeling methods (e.g., Kissling et al. 2012)</w:t>
      </w:r>
      <w:r w:rsidR="00226F95">
        <w:t xml:space="preserve">. </w:t>
      </w:r>
      <w:del w:id="221" w:author="Hillary Cooper" w:date="2013-11-01T13:34:00Z">
        <w:r w:rsidR="00806DBF">
          <w:delText>As</w:delText>
        </w:r>
        <w:r w:rsidR="00806DBF" w:rsidDel="00C93B8E">
          <w:delText xml:space="preserve"> </w:delText>
        </w:r>
      </w:del>
      <w:ins w:id="222" w:author="Hillary Cooper" w:date="2013-11-01T13:34:00Z">
        <w:r w:rsidR="00C93B8E">
          <w:t>Since</w:t>
        </w:r>
        <w:r w:rsidR="00806DBF">
          <w:t xml:space="preserve"> </w:t>
        </w:r>
      </w:ins>
      <w:r w:rsidR="00806DBF">
        <w:t>organisms interact along multiple ecological dimensions</w:t>
      </w:r>
      <w:del w:id="223" w:author="TGW+DHI" w:date="2013-11-07T08:44:00Z">
        <w:r w:rsidR="00806DBF">
          <w:delText>,</w:delText>
        </w:r>
      </w:del>
      <w:ins w:id="224" w:author="Dana Ikeda" w:date="2013-11-02T10:23:00Z">
        <w:r w:rsidR="00C56677">
          <w:t>;</w:t>
        </w:r>
      </w:ins>
      <w:del w:id="225" w:author="Dana Ikeda" w:date="2013-11-02T10:23:00Z">
        <w:r w:rsidR="00806DBF" w:rsidDel="00C56677">
          <w:delText>,</w:delText>
        </w:r>
      </w:del>
      <w:del w:id="226" w:author="DHI" w:date="2013-11-07T08:43:00Z">
        <w:r w:rsidR="00806DBF">
          <w:delText>,</w:delText>
        </w:r>
      </w:del>
      <w:r w:rsidR="00806DBF">
        <w:t xml:space="preserve"> such as resource competition or mutualism, predation, </w:t>
      </w:r>
      <w:ins w:id="227" w:author="Hillary Cooper" w:date="2013-11-01T13:34:00Z">
        <w:r w:rsidR="00C93B8E">
          <w:t xml:space="preserve">or </w:t>
        </w:r>
      </w:ins>
      <w:r w:rsidR="00985189">
        <w:t>behavioral interference</w:t>
      </w:r>
      <w:r w:rsidR="00806DBF">
        <w:t>,</w:t>
      </w:r>
      <w:ins w:id="228" w:author="Dana Ikeda" w:date="2013-11-02T10:24:00Z">
        <w:r w:rsidR="00C56677">
          <w:t xml:space="preserve"> and</w:t>
        </w:r>
      </w:ins>
      <w:ins w:id="229" w:author="TGW+DHI" w:date="2013-11-07T08:44:00Z">
        <w:r w:rsidR="00806DBF">
          <w:t xml:space="preserve"> </w:t>
        </w:r>
      </w:ins>
      <w:del w:id="230" w:author="Hillary Cooper" w:date="2013-11-01T13:34:00Z">
        <w:r w:rsidR="00985189">
          <w:delText xml:space="preserve">although </w:delText>
        </w:r>
      </w:del>
      <w:r w:rsidR="00985189">
        <w:t>a spatial pattern based perspective departs from direct observation of a mechanism,</w:t>
      </w:r>
      <w:ins w:id="231" w:author="HFC" w:date="2013-11-07T08:44:00Z">
        <w:r w:rsidR="00985189">
          <w:t xml:space="preserve"> </w:t>
        </w:r>
      </w:ins>
      <w:ins w:id="232"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33"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34" w:author="Thomas G Whitham" w:date="2013-11-01T13:55:00Z"/>
        </w:rPr>
      </w:pPr>
      <w:r>
        <w:tab/>
      </w:r>
      <w:r w:rsidR="008C0B17">
        <w:t xml:space="preserve">Although this study was done with lichen, these results can be generalized to other groups </w:t>
      </w:r>
      <w:ins w:id="235"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r w:rsidR="00794AF2">
        <w:t xml:space="preserve">endophytic </w:t>
      </w:r>
      <w:r w:rsidR="00491BBC">
        <w:t xml:space="preserve">fungi, </w:t>
      </w:r>
      <w:r w:rsidR="00023155">
        <w:t xml:space="preserve">epiphytic plants and </w:t>
      </w:r>
      <w:del w:id="236" w:author="Dana Ikeda" w:date="2013-11-02T10:24:00Z">
        <w:r w:rsidR="00124CC1">
          <w:delText xml:space="preserve">gut </w:delText>
        </w:r>
      </w:del>
      <w:ins w:id="237" w:author="Dana Ikeda" w:date="2013-11-02T10:24:00Z">
        <w:r w:rsidR="00C56677">
          <w:t xml:space="preserve">intestinal </w:t>
        </w:r>
      </w:ins>
      <w:r w:rsidR="00124CC1">
        <w:t>endosymbionts</w:t>
      </w:r>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38"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39" w:author="HFC" w:date="2013-11-07T08:44:00Z">
        <w:r w:rsidR="00666FCF">
          <w:t>species</w:t>
        </w:r>
      </w:ins>
      <w:ins w:id="240" w:author="Hillary Cooper" w:date="2013-11-01T13:36:00Z">
        <w:r w:rsidR="00C93B8E">
          <w:t>’</w:t>
        </w:r>
      </w:ins>
      <w:del w:id="241"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42"/>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42"/>
      <w:ins w:id="243" w:author="HFC" w:date="2013-11-07T08:44:00Z">
        <w:r w:rsidR="00C93B8E">
          <w:rPr>
            <w:rStyle w:val="CommentReference"/>
            <w:vanish/>
          </w:rPr>
          <w:commentReference w:id="242"/>
        </w:r>
        <w:r w:rsidR="003F6ACB">
          <w:t xml:space="preserve">. </w:t>
        </w:r>
      </w:ins>
      <w:ins w:id="244" w:author="Hillary Cooper" w:date="2013-11-01T15:17:00Z">
        <w:r w:rsidR="00435A45">
          <w:t>Give an example even.</w:t>
        </w:r>
      </w:ins>
      <w:del w:id="245" w:author="HFC" w:date="2013-11-07T08:44:00Z">
        <w:r w:rsidR="003F6ACB">
          <w:delText xml:space="preserve">. </w:delText>
        </w:r>
      </w:del>
    </w:p>
    <w:p w14:paraId="7331E771" w14:textId="77777777" w:rsidR="00A827D3" w:rsidRDefault="00A827D3">
      <w:pPr>
        <w:rPr>
          <w:del w:id="246" w:author="TGW+DHI" w:date="2013-11-07T08:44:00Z"/>
        </w:rPr>
      </w:pPr>
    </w:p>
    <w:p w14:paraId="75856EA8" w14:textId="77777777" w:rsidR="00C56677" w:rsidRDefault="00C56677">
      <w:pPr>
        <w:rPr>
          <w:ins w:id="247" w:author="Dana Ikeda" w:date="2013-11-02T10:28:00Z"/>
        </w:rPr>
      </w:pPr>
      <w:commentRangeStart w:id="248"/>
      <w:ins w:id="249" w:author="Dana Ikeda" w:date="2013-11-02T10:27:00Z">
        <w:r>
          <w:t>Based on these result</w:t>
        </w:r>
      </w:ins>
      <w:ins w:id="250" w:author="Dana Ikeda" w:date="2013-11-02T10:28:00Z">
        <w:r>
          <w:t>s</w:t>
        </w:r>
      </w:ins>
      <w:commentRangeEnd w:id="248"/>
      <w:ins w:id="251" w:author="Dana Ikeda" w:date="2013-11-02T10:36:00Z">
        <w:r w:rsidR="0065471B">
          <w:rPr>
            <w:rStyle w:val="CommentReference"/>
          </w:rPr>
          <w:commentReference w:id="248"/>
        </w:r>
      </w:ins>
    </w:p>
    <w:p w14:paraId="1AF317EC" w14:textId="77777777" w:rsidR="00C56677" w:rsidRDefault="0065471B" w:rsidP="00C56677">
      <w:pPr>
        <w:pStyle w:val="ListParagraph"/>
        <w:numPr>
          <w:ilvl w:val="0"/>
          <w:numId w:val="22"/>
        </w:numPr>
        <w:rPr>
          <w:ins w:id="252" w:author="Dana Ikeda" w:date="2013-11-02T10:37:00Z"/>
        </w:rPr>
      </w:pPr>
      <w:ins w:id="253" w:author="Dana Ikeda" w:date="2013-11-02T10:37:00Z">
        <w:r>
          <w:lastRenderedPageBreak/>
          <w:t>H</w:t>
        </w:r>
      </w:ins>
      <w:ins w:id="254" w:author="Dana Ikeda" w:date="2013-11-02T10:27:00Z">
        <w:r w:rsidR="00C56677">
          <w:t xml:space="preserve">ow would you predict climate change to later these interactions? </w:t>
        </w:r>
      </w:ins>
      <w:ins w:id="255" w:author="Dana Ikeda" w:date="2013-11-02T10:29:00Z">
        <w:r w:rsidR="00C56677">
          <w:t xml:space="preserve">What type of connections would get stronger or weaker? What about ways to assess negative impact of climate change through network </w:t>
        </w:r>
      </w:ins>
      <w:ins w:id="256" w:author="Dana Ikeda" w:date="2013-11-02T10:30:00Z">
        <w:r w:rsidR="00C56677">
          <w:t>structure?</w:t>
        </w:r>
      </w:ins>
      <w:ins w:id="257" w:author="Dana Ikeda" w:date="2013-11-02T10:29:00Z">
        <w:r w:rsidR="00C56677">
          <w:t xml:space="preserve"> Some sort of network instability measurement</w:t>
        </w:r>
      </w:ins>
      <w:ins w:id="258" w:author="Dana Ikeda" w:date="2013-11-02T10:30:00Z">
        <w:r w:rsidR="00C56677">
          <w:t>..</w:t>
        </w:r>
      </w:ins>
    </w:p>
    <w:p w14:paraId="7AE979FE" w14:textId="77777777" w:rsidR="0065471B" w:rsidRDefault="0065471B" w:rsidP="0065471B">
      <w:pPr>
        <w:pStyle w:val="ListParagraph"/>
        <w:numPr>
          <w:ilvl w:val="1"/>
          <w:numId w:val="22"/>
        </w:numPr>
        <w:rPr>
          <w:ins w:id="259" w:author="Dana Ikeda" w:date="2013-11-02T10:29:00Z"/>
        </w:rPr>
      </w:pPr>
      <w:ins w:id="260"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61" w:author="Dana Ikeda" w:date="2013-11-02T10:33:00Z"/>
        </w:rPr>
      </w:pPr>
      <w:ins w:id="262" w:author="Dana Ikeda" w:date="2013-11-02T10:27:00Z">
        <w:r>
          <w:t xml:space="preserve">What about exotic species? If looking purely from a network perspective, might see more connections </w:t>
        </w:r>
      </w:ins>
      <w:ins w:id="263" w:author="Dana Ikeda" w:date="2013-11-02T10:30:00Z">
        <w:r>
          <w:t xml:space="preserve">to be a good thing, but if it involves an exotic, not </w:t>
        </w:r>
      </w:ins>
      <w:ins w:id="264" w:author="Dana Ikeda" w:date="2013-11-02T10:31:00Z">
        <w:r>
          <w:t>necessarily</w:t>
        </w:r>
      </w:ins>
      <w:ins w:id="265" w:author="Dana Ikeda" w:date="2013-11-02T10:30:00Z">
        <w:r>
          <w:t xml:space="preserve"> beneficial. </w:t>
        </w:r>
      </w:ins>
      <w:ins w:id="266" w:author="Dana Ikeda" w:date="2013-11-02T10:32:00Z">
        <w:r>
          <w:t xml:space="preserve">Can you compare network structure between presence and absence of exotic species? </w:t>
        </w:r>
      </w:ins>
      <w:ins w:id="267" w:author="Dana Ikeda" w:date="2013-11-02T10:31:00Z">
        <w:r>
          <w:t>Mig</w:t>
        </w:r>
        <w:r w:rsidR="0065471B">
          <w:t>ht expect that Tamarix, with it</w:t>
        </w:r>
        <w:r>
          <w:t>s extensive impact on many different facets</w:t>
        </w:r>
      </w:ins>
      <w:ins w:id="268" w:author="Dana Ikeda" w:date="2013-11-02T10:35:00Z">
        <w:r w:rsidR="0065471B">
          <w:t xml:space="preserve"> of the surrounding environment</w:t>
        </w:r>
      </w:ins>
      <w:ins w:id="269" w:author="Dana Ikeda" w:date="2013-11-02T10:31:00Z">
        <w:r>
          <w:t>, to have a complex network structure</w:t>
        </w:r>
      </w:ins>
      <w:ins w:id="270" w:author="Dana Ikeda" w:date="2013-11-02T10:32:00Z">
        <w:r>
          <w:t xml:space="preserve"> when it is present, maybe implying that removal will have </w:t>
        </w:r>
      </w:ins>
      <w:ins w:id="271"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72" w:author="DHI" w:date="2013-11-07T08:43:00Z"/>
        </w:rPr>
      </w:pPr>
      <w:ins w:id="273" w:author="Dana Ikeda" w:date="2013-11-02T10:35:00Z">
        <w:r>
          <w:t>What about promoting the conservation of interactions</w:t>
        </w:r>
      </w:ins>
      <w:ins w:id="274" w:author="Dana Ikeda" w:date="2013-11-02T10:36:00Z">
        <w:r>
          <w:t xml:space="preserve"> rather than just species per se</w:t>
        </w:r>
      </w:ins>
      <w:ins w:id="275" w:author="Dana Ikeda" w:date="2013-11-02T10:35:00Z">
        <w:r>
          <w:t xml:space="preserve">? </w:t>
        </w:r>
      </w:ins>
    </w:p>
    <w:p w14:paraId="30A7EDB5" w14:textId="77777777" w:rsidR="00A827D3" w:rsidRPr="00A827D3" w:rsidRDefault="00A827D3">
      <w:pPr>
        <w:rPr>
          <w:ins w:id="276" w:author="DHI" w:date="2013-11-07T08:43:00Z"/>
          <w:i/>
        </w:rPr>
      </w:pPr>
      <w:ins w:id="277" w:author="DHI" w:date="2013-11-07T08:43:00Z">
        <w:r w:rsidRPr="00A827D3">
          <w:rPr>
            <w:i/>
          </w:rPr>
          <w:t>Conclusion</w:t>
        </w:r>
      </w:ins>
    </w:p>
    <w:p w14:paraId="6AE46693" w14:textId="65B8D69D" w:rsidR="00CA6F31" w:rsidDel="007402AD" w:rsidRDefault="00CA6F31">
      <w:pPr>
        <w:rPr>
          <w:del w:id="278" w:author="Thomas G Whitham" w:date="2013-11-02T15:33:00Z"/>
        </w:rPr>
      </w:pPr>
    </w:p>
    <w:p w14:paraId="7531B28A" w14:textId="77777777" w:rsidR="00502CBF" w:rsidRDefault="00502CBF">
      <w:pPr>
        <w:rPr>
          <w:ins w:id="279" w:author="TGW" w:date="2013-11-07T08:43:00Z"/>
        </w:rPr>
      </w:pPr>
    </w:p>
    <w:p w14:paraId="766AD314" w14:textId="2903DD38" w:rsidR="00A827D3" w:rsidRPr="00A827D3" w:rsidRDefault="0014068B">
      <w:pPr>
        <w:rPr>
          <w:ins w:id="280" w:author="TGW" w:date="2013-11-07T08:43:00Z"/>
          <w:i/>
        </w:rPr>
      </w:pPr>
      <w:ins w:id="281" w:author="Thomas G Whitham" w:date="2013-11-01T13:56:00Z">
        <w:r>
          <w:rPr>
            <w:i/>
          </w:rPr>
          <w:t>Evol</w:t>
        </w:r>
      </w:ins>
      <w:ins w:id="282" w:author="Thomas G Whitham" w:date="2013-11-01T13:57:00Z">
        <w:r>
          <w:rPr>
            <w:i/>
          </w:rPr>
          <w:t>ution of interaction networks</w:t>
        </w:r>
      </w:ins>
      <w:ins w:id="283" w:author="Thomas G Whitham" w:date="2013-11-02T15:33:00Z">
        <w:r w:rsidR="007402AD">
          <w:rPr>
            <w:i/>
          </w:rPr>
          <w:t xml:space="preserve"> and relevance to community assembly</w:t>
        </w:r>
      </w:ins>
      <w:del w:id="284" w:author="Thomas G Whitham" w:date="2013-11-01T13:57:00Z">
        <w:r w:rsidR="00A827D3" w:rsidRPr="00A827D3" w:rsidDel="0014068B">
          <w:rPr>
            <w:i/>
          </w:rPr>
          <w:delText>Conclusion</w:delText>
        </w:r>
      </w:del>
    </w:p>
    <w:p w14:paraId="4A04F7B4" w14:textId="6B72EDED" w:rsidR="0073153C" w:rsidDel="0014068B" w:rsidRDefault="0073153C">
      <w:pPr>
        <w:rPr>
          <w:del w:id="285"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286"/>
      <w:r w:rsidR="003C3E3D">
        <w:t xml:space="preserve">These findings have implications for understanding how other networks that operate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286"/>
      <w:r w:rsidR="00C93B8E">
        <w:rPr>
          <w:rStyle w:val="CommentReference"/>
          <w:vanish/>
        </w:rPr>
        <w:commentReference w:id="286"/>
      </w:r>
    </w:p>
    <w:p w14:paraId="7257E6C8" w14:textId="77777777" w:rsidR="00A827D3" w:rsidRDefault="00A827D3">
      <w:pPr>
        <w:rPr>
          <w:ins w:id="287" w:author="Thomas G Whitham" w:date="2013-11-02T15:33:00Z"/>
        </w:rPr>
      </w:pPr>
    </w:p>
    <w:p w14:paraId="035223C6" w14:textId="77777777" w:rsidR="007402AD" w:rsidRPr="00773EC4" w:rsidRDefault="007402AD" w:rsidP="007402AD">
      <w:pPr>
        <w:rPr>
          <w:ins w:id="288" w:author="Thomas G Whitham" w:date="2013-11-02T15:33:00Z"/>
          <w:i/>
        </w:rPr>
      </w:pPr>
      <w:ins w:id="289" w:author="Thomas G Whitham" w:date="2013-11-02T15:33:00Z">
        <w:r w:rsidRPr="00773EC4">
          <w:rPr>
            <w:i/>
          </w:rPr>
          <w:t>Observations in the wild and common garden</w:t>
        </w:r>
      </w:ins>
    </w:p>
    <w:p w14:paraId="01330567" w14:textId="77777777" w:rsidR="007402AD" w:rsidRDefault="007402AD" w:rsidP="007402AD">
      <w:pPr>
        <w:rPr>
          <w:ins w:id="290" w:author="Thomas G Whitham" w:date="2013-11-02T15:33:00Z"/>
        </w:rPr>
      </w:pPr>
      <w:ins w:id="291"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292" w:author="Thomas G Whitham" w:date="2013-11-02T15:33:00Z"/>
        </w:rPr>
      </w:pPr>
    </w:p>
    <w:p w14:paraId="75A41E58" w14:textId="77777777" w:rsidR="007402AD" w:rsidRPr="00773EC4" w:rsidRDefault="007402AD" w:rsidP="007402AD">
      <w:pPr>
        <w:rPr>
          <w:ins w:id="293" w:author="Thomas G Whitham" w:date="2013-11-02T15:33:00Z"/>
          <w:i/>
        </w:rPr>
      </w:pPr>
      <w:ins w:id="294" w:author="Thomas G Whitham" w:date="2013-11-02T15:33:00Z">
        <w:r w:rsidRPr="00773EC4">
          <w:rPr>
            <w:i/>
          </w:rPr>
          <w:t>Mechanisms (Bark roughness)</w:t>
        </w:r>
      </w:ins>
    </w:p>
    <w:p w14:paraId="2C344E45" w14:textId="77777777" w:rsidR="007402AD" w:rsidRDefault="007402AD">
      <w:pPr>
        <w:rPr>
          <w:ins w:id="295" w:author="Thomas G Whitham" w:date="2013-11-01T15:23:00Z"/>
        </w:rPr>
      </w:pPr>
    </w:p>
    <w:p w14:paraId="78782953" w14:textId="77777777" w:rsidR="00D92D0F" w:rsidRDefault="00D92D0F">
      <w:pPr>
        <w:rPr>
          <w:ins w:id="296" w:author="Thomas G Whitham" w:date="2013-11-01T15:23:00Z"/>
        </w:rPr>
      </w:pPr>
    </w:p>
    <w:p w14:paraId="6E70F947" w14:textId="04E89C43" w:rsidR="00D92D0F" w:rsidRDefault="00D92D0F">
      <w:pPr>
        <w:rPr>
          <w:ins w:id="297" w:author="Thomas G Whitham" w:date="2013-11-01T15:23:00Z"/>
        </w:rPr>
      </w:pPr>
      <w:ins w:id="298" w:author="Thomas G Whitham" w:date="2013-11-01T15:23:00Z">
        <w:r>
          <w:t>Other questions:</w:t>
        </w:r>
      </w:ins>
    </w:p>
    <w:p w14:paraId="53C342DB" w14:textId="12501CC6" w:rsidR="00D92D0F" w:rsidRDefault="00D92D0F">
      <w:pPr>
        <w:rPr>
          <w:ins w:id="299" w:author="Thomas G Whitham" w:date="2013-11-01T15:24:00Z"/>
        </w:rPr>
      </w:pPr>
      <w:ins w:id="300" w:author="Thomas G Whitham" w:date="2013-11-01T15:23:00Z">
        <w:r>
          <w:t>Do genetically similar trees support more similar networks?  Genetic similarity rule</w:t>
        </w:r>
      </w:ins>
    </w:p>
    <w:p w14:paraId="430ABE78" w14:textId="77777777" w:rsidR="003741B7" w:rsidRDefault="003741B7">
      <w:pPr>
        <w:rPr>
          <w:ins w:id="301"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O'Reilly-Wapstra, David W. De Little, Gregory J. Jordan, Dorothy A. Steane, Jonathon R. Humphreys, Joseph K. Bailey, Thomas G. Whitham, and Bradley M. Potts</w:t>
      </w:r>
      <w:r>
        <w:t xml:space="preserve"> </w:t>
      </w:r>
      <w:r w:rsidRPr="00462E03">
        <w:t xml:space="preserve">A geographic mosaic of genetic variation within a </w:t>
      </w:r>
      <w:r w:rsidRPr="00462E03">
        <w:lastRenderedPageBreak/>
        <w:t>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D. L. DeAngelis,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r>
        <w:t xml:space="preserve">Eckenwalder, J.E. (1997) </w:t>
      </w:r>
      <w:r w:rsidR="00304647">
        <w:t xml:space="preserve">Chapter 1: </w:t>
      </w:r>
      <w:r>
        <w:t xml:space="preserve">Systematics and evolution of </w:t>
      </w:r>
      <w:r>
        <w:rPr>
          <w:i/>
        </w:rPr>
        <w:t>Populus</w:t>
      </w:r>
      <w:r>
        <w:t xml:space="preserve">. In Biology of Populus and Its Implication for Management and Conservation. Eds. </w:t>
      </w:r>
      <w:r w:rsidR="00304647">
        <w:t xml:space="preserve">R.F. Stettler, H.D. Bradshaw, Jr., P.E. Heilman, T.M. Hinckley. NRC Research Press, Ottowa, Ontario, Canada. </w:t>
      </w:r>
    </w:p>
    <w:p w14:paraId="66D02CAB" w14:textId="77777777" w:rsidR="00BD7766" w:rsidRDefault="00BD7766"/>
    <w:p w14:paraId="5D613CC7" w14:textId="2F792E1C" w:rsidR="00473931" w:rsidRDefault="00473931">
      <w:r w:rsidRPr="00473931">
        <w:t>Fontaine, C., Guimarães, P. R., Kéfi, S., Loeuille, N., Memmott, J., van der Putten, W. H., van Veen, F. J. F. and Thébault, E. (2011), The ecological and evolutionary implications of merging different types of networks. Ecology Letters, 14: 1170–1181. doi: 10.1111/j.1461-0248.2011.01688.x</w:t>
      </w:r>
    </w:p>
    <w:p w14:paraId="766583AB" w14:textId="77777777" w:rsidR="00473931" w:rsidRDefault="00473931"/>
    <w:p w14:paraId="5B4E774F" w14:textId="253ABBCD" w:rsidR="00BD7766" w:rsidRPr="006444B2" w:rsidRDefault="00BD7766">
      <w:r w:rsidRPr="00BD7766">
        <w:t>Martinsen, G. D.; T. G. W</w:t>
      </w:r>
      <w:r>
        <w:t>hitham; R. J. Turek and P. Keim</w:t>
      </w:r>
      <w:r w:rsidRPr="00BD7766">
        <w:t xml:space="preserve"> </w:t>
      </w:r>
      <w:r>
        <w:t>(</w:t>
      </w:r>
      <w:r w:rsidRPr="00BD7766">
        <w:rPr>
          <w:bCs/>
        </w:rPr>
        <w:t>2001</w:t>
      </w:r>
      <w:r>
        <w:t>)</w:t>
      </w:r>
      <w:r w:rsidRPr="00BD7766">
        <w:t xml:space="preserve"> Hybrid populations selectively filter gene introgression between species. </w:t>
      </w:r>
      <w:r w:rsidRPr="00BD7766">
        <w:rPr>
          <w:i/>
          <w:iCs/>
        </w:rPr>
        <w:t>Evolution</w:t>
      </w:r>
      <w:r w:rsidRPr="00BD7766">
        <w:t xml:space="preserve"> 55:1325-1335.</w:t>
      </w:r>
    </w:p>
    <w:p w14:paraId="6AFAAD7A" w14:textId="77777777" w:rsidR="005C32D1" w:rsidRDefault="005C32D1"/>
    <w:p w14:paraId="6BA266BF" w14:textId="58B41E90" w:rsidR="004B2269" w:rsidRDefault="004B2269">
      <w:r w:rsidRPr="004B2269">
        <w:t xml:space="preserve">Jordano, P., Bascompte, J. and Olesen, J.M. 2006. The ecological consequences of complex topology and nested structure in pollination webs. In: Waser, N.M. and J. Ollerton (eds.). </w:t>
      </w:r>
      <w:r w:rsidRPr="004B2269">
        <w:rPr>
          <w:i/>
          <w:iCs/>
        </w:rPr>
        <w:t>Specialization and generalization in plant-pollinator interactions</w:t>
      </w:r>
      <w:r w:rsidRPr="004B2269">
        <w:t>. University of Chicago Press, EEUU. Pages: 173-199.</w:t>
      </w:r>
    </w:p>
    <w:p w14:paraId="504CAA37" w14:textId="77777777" w:rsidR="004B2269" w:rsidRDefault="004B2269"/>
    <w:p w14:paraId="3D4B18F7" w14:textId="10131391" w:rsidR="002B4B15" w:rsidRDefault="002B4B15">
      <w:r w:rsidRPr="002B4B15">
        <w:t>Keith, A.R</w:t>
      </w:r>
      <w:ins w:id="302" w:author="HFC" w:date="2013-11-07T08:44:00Z">
        <w:r w:rsidRPr="002B4B15">
          <w:t>.</w:t>
        </w:r>
      </w:ins>
      <w:ins w:id="303" w:author="Hillary Cooper" w:date="2013-11-01T15:21:00Z">
        <w:r w:rsidR="00411684">
          <w:t>,</w:t>
        </w:r>
      </w:ins>
      <w:del w:id="304" w:author="HFC" w:date="2013-11-07T08:44:00Z">
        <w:r w:rsidRPr="002B4B15">
          <w:delText>.;</w:delText>
        </w:r>
      </w:del>
      <w:r w:rsidRPr="002B4B15">
        <w:t xml:space="preserve"> Bailey, J.K. and T.G. Whitham. </w:t>
      </w:r>
      <w:r w:rsidRPr="002B4B15">
        <w:rPr>
          <w:b/>
          <w:bCs/>
        </w:rPr>
        <w:t>2010</w:t>
      </w:r>
      <w:r w:rsidRPr="002B4B15">
        <w:t xml:space="preserve">. A genetic basis to community repeatability and stability. </w:t>
      </w:r>
      <w:r w:rsidRPr="002B4B15">
        <w:rPr>
          <w:i/>
          <w:iCs/>
        </w:rPr>
        <w:t>Ecology</w:t>
      </w:r>
      <w:r w:rsidRPr="002B4B15">
        <w:t xml:space="preserve"> 91:3398-3406.</w:t>
      </w:r>
    </w:p>
    <w:p w14:paraId="0509950D" w14:textId="77777777" w:rsidR="002B4B15" w:rsidRDefault="002B4B15"/>
    <w:p w14:paraId="29E8775F" w14:textId="46E25E25" w:rsidR="00E00B91" w:rsidRDefault="00E00B91">
      <w:r w:rsidRPr="00E00B91">
        <w:t>Schupp</w:t>
      </w:r>
      <w:ins w:id="305" w:author="Hillary Cooper" w:date="2013-11-01T15:21:00Z">
        <w:r w:rsidR="00411684">
          <w:t>,</w:t>
        </w:r>
      </w:ins>
      <w:ins w:id="306" w:author="HFC" w:date="2013-11-07T08:44:00Z">
        <w:r w:rsidRPr="00E00B91">
          <w:t xml:space="preserve"> E</w:t>
        </w:r>
      </w:ins>
      <w:ins w:id="307" w:author="Hillary Cooper" w:date="2013-11-01T15:21:00Z">
        <w:r w:rsidR="00411684">
          <w:t>.</w:t>
        </w:r>
      </w:ins>
      <w:ins w:id="308" w:author="HFC" w:date="2013-11-07T08:44:00Z">
        <w:r w:rsidRPr="00E00B91">
          <w:t>W</w:t>
        </w:r>
      </w:ins>
      <w:ins w:id="309" w:author="Hillary Cooper" w:date="2013-11-01T15:21:00Z">
        <w:r w:rsidR="00411684">
          <w:t>.</w:t>
        </w:r>
      </w:ins>
      <w:ins w:id="310" w:author="HFC" w:date="2013-11-07T08:44:00Z">
        <w:r w:rsidRPr="00E00B91">
          <w:t>,</w:t>
        </w:r>
      </w:ins>
      <w:del w:id="311" w:author="HFC" w:date="2013-11-07T08:44:00Z">
        <w:r w:rsidRPr="00E00B91">
          <w:delText xml:space="preserve"> EW,</w:delText>
        </w:r>
      </w:del>
      <w:r w:rsidRPr="00E00B91">
        <w:t xml:space="preserve"> Fuentes M. 1995. Spatial patterns of seed dispersal and the unification of plant popu</w:t>
      </w:r>
      <w:r w:rsidR="00506705">
        <w:t>lation ecology. E</w:t>
      </w:r>
      <w:r w:rsidRPr="00E00B91">
        <w:t>coscience 2: 267–275.</w:t>
      </w:r>
    </w:p>
    <w:p w14:paraId="563848A8" w14:textId="77777777" w:rsidR="00E00B91" w:rsidRDefault="00E00B91"/>
    <w:p w14:paraId="38F4B428" w14:textId="3562623E" w:rsidR="002B24C9" w:rsidRDefault="002B4B15">
      <w:r w:rsidRPr="002B4B15">
        <w:t xml:space="preserve">Wimp, G. M.; G. D. Martinsen; K. D. Floate; R. K. Bangert and T. G. Whitham. </w:t>
      </w:r>
      <w:r w:rsidRPr="002B4B15">
        <w:rPr>
          <w:b/>
          <w:bCs/>
        </w:rPr>
        <w:t>2005</w:t>
      </w:r>
      <w:r w:rsidRPr="002B4B15">
        <w:t xml:space="preserve">. Plant genetic determinants of arthropod community structure and diversity. </w:t>
      </w:r>
      <w:r w:rsidRPr="002B4B15">
        <w:rPr>
          <w:i/>
          <w:iCs/>
        </w:rPr>
        <w:t>Evolution</w:t>
      </w:r>
      <w:r w:rsidRPr="002B4B15">
        <w:t xml:space="preserve"> 59:61-69.</w:t>
      </w:r>
    </w:p>
    <w:p w14:paraId="65113339" w14:textId="77777777" w:rsidR="002B4B15" w:rsidRDefault="002B4B15"/>
    <w:p w14:paraId="6910F526" w14:textId="75427B51" w:rsidR="009A0ACA" w:rsidRDefault="00411684">
      <w:ins w:id="312" w:author="Hillary Cooper" w:date="2013-11-01T15:21:00Z">
        <w:r>
          <w:t>#citations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Df</w:t>
            </w:r>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null-model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The correlation between the structure of the two stand</w:t>
      </w:r>
      <w:ins w:id="313" w:author="Hillary Cooper" w:date="2013-11-01T13:22:00Z">
        <w:r w:rsidR="00540D75">
          <w:t>-</w:t>
        </w:r>
      </w:ins>
      <w:del w:id="314" w:author="Hillary Cooper" w:date="2013-11-01T13:22:00Z">
        <w:r>
          <w:delText xml:space="preserve"> </w:delText>
        </w:r>
      </w:del>
      <w:r>
        <w:t xml:space="preserve">level networks </w:t>
      </w:r>
      <w:commentRangeStart w:id="315"/>
      <w:r>
        <w:t>(</w:t>
      </w:r>
      <w:r w:rsidRPr="00121EB6">
        <w:rPr>
          <w:b/>
        </w:rPr>
        <w:t>c</w:t>
      </w:r>
      <w:r>
        <w:t xml:space="preserve">). </w:t>
      </w:r>
      <w:commentRangeEnd w:id="315"/>
      <w:r w:rsidR="00D56D8E">
        <w:rPr>
          <w:rStyle w:val="CommentReference"/>
          <w:vanish/>
        </w:rPr>
        <w:commentReference w:id="315"/>
      </w:r>
      <w:r>
        <w:t>The network diagram (</w:t>
      </w:r>
      <w:r w:rsidRPr="00121EB6">
        <w:rPr>
          <w:b/>
        </w:rPr>
        <w:t>d</w:t>
      </w:r>
      <w:r>
        <w:t>) shows the percent change</w:t>
      </w:r>
      <w:ins w:id="316"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The barplot (</w:t>
      </w:r>
      <w:r w:rsidRPr="00761769">
        <w:rPr>
          <w:b/>
        </w:rPr>
        <w:t>a</w:t>
      </w:r>
      <w:r>
        <w:t>) shows the mean (</w:t>
      </w:r>
      <w:r w:rsidRPr="00C31319">
        <w:rPr>
          <w:rFonts w:ascii="MS Gothic"/>
          <w:color w:val="000000"/>
          <w:rPrChange w:id="317" w:author="TGW+DHI" w:date="2013-11-07T08:44:00Z">
            <w:rPr>
              <w:rFonts w:ascii="ＭＳ ゴシック"/>
              <w:color w:val="000000"/>
            </w:rPr>
          </w:rPrChange>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color w:val="000000"/>
          <w:rPrChange w:id="318" w:author="TGW+DHI" w:date="2013-11-07T08:44:00Z">
            <w:rPr>
              <w:rFonts w:ascii="ＭＳ ゴシック"/>
              <w:color w:val="000000"/>
            </w:rPr>
          </w:rPrChange>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footerReference w:type="even" r:id="rId13"/>
      <w:footerReference w:type="default" r:id="rId14"/>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G Whitham" w:date="2013-11-02T15:38:00Z" w:initials="TGW">
    <w:p w14:paraId="3181EEA2" w14:textId="22442EDE" w:rsidR="00B72D82" w:rsidRDefault="00B72D82">
      <w:pPr>
        <w:pStyle w:val="CommentText"/>
      </w:pPr>
      <w:r>
        <w:rPr>
          <w:rStyle w:val="CommentReference"/>
        </w:rPr>
        <w:annotationRef/>
      </w:r>
      <w:r>
        <w:t>Why is this important?</w:t>
      </w:r>
    </w:p>
  </w:comment>
  <w:comment w:id="14" w:author="Thomas G Whitham" w:date="2013-11-02T15:38:00Z" w:initials="TGW">
    <w:p w14:paraId="515C0CEF" w14:textId="601D2CB5" w:rsidR="00B72D82" w:rsidRDefault="00B72D82">
      <w:pPr>
        <w:pStyle w:val="CommentText"/>
      </w:pPr>
      <w:r>
        <w:rPr>
          <w:rStyle w:val="CommentReference"/>
        </w:rPr>
        <w:annotationRef/>
      </w:r>
      <w:r>
        <w:t>What does this mean?  Might need to be clear up front if not a general term that most readers will understand up front.</w:t>
      </w:r>
    </w:p>
  </w:comment>
  <w:comment w:id="15" w:author="Hillary Cooper" w:date="2013-11-01T13:01:00Z" w:initials="HC">
    <w:p w14:paraId="65CBDB14" w14:textId="77777777" w:rsidR="00B72D82" w:rsidRDefault="00B72D82">
      <w:pPr>
        <w:pStyle w:val="CommentText"/>
      </w:pPr>
      <w:r>
        <w:rPr>
          <w:rStyle w:val="CommentReference"/>
        </w:rPr>
        <w:annotationRef/>
      </w:r>
      <w:r>
        <w:t>Between the wild and garden? unclear</w:t>
      </w:r>
    </w:p>
  </w:comment>
  <w:comment w:id="22" w:author="Thomas G Whitham" w:date="2013-11-02T15:38:00Z" w:initials="TGW">
    <w:p w14:paraId="6FAA993D" w14:textId="086E0E68" w:rsidR="00B72D82" w:rsidRDefault="00B72D82">
      <w:pPr>
        <w:pStyle w:val="CommentText"/>
      </w:pPr>
      <w:r>
        <w:rPr>
          <w:rStyle w:val="CommentReference"/>
        </w:rPr>
        <w:annotationRef/>
      </w:r>
      <w:r>
        <w:t>Big picture implications; what’s the big deal?</w:t>
      </w:r>
    </w:p>
    <w:p w14:paraId="26D9D4F5" w14:textId="77777777" w:rsidR="00B72D82" w:rsidRDefault="00B72D82">
      <w:pPr>
        <w:pStyle w:val="CommentText"/>
      </w:pPr>
    </w:p>
    <w:p w14:paraId="6BD85949" w14:textId="07933871" w:rsidR="00B72D82" w:rsidRDefault="00B72D82" w:rsidP="0032691C">
      <w:pPr>
        <w:pStyle w:val="CommentText"/>
        <w:numPr>
          <w:ilvl w:val="0"/>
          <w:numId w:val="21"/>
        </w:numPr>
      </w:pPr>
      <w:r>
        <w:t xml:space="preserve"> Helps us focus on the key players</w:t>
      </w:r>
    </w:p>
    <w:p w14:paraId="681A1FA5" w14:textId="0CB7C774" w:rsidR="00B72D82" w:rsidRDefault="00B72D82"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assembly and evolution.</w:t>
      </w:r>
    </w:p>
    <w:p w14:paraId="1FE5B0A4" w14:textId="77777777" w:rsidR="00B72D82" w:rsidRDefault="00B72D82">
      <w:pPr>
        <w:pStyle w:val="CommentText"/>
      </w:pPr>
    </w:p>
  </w:comment>
  <w:comment w:id="24" w:author="Hillary Cooper" w:date="2013-11-01T13:16:00Z" w:initials="HC">
    <w:p w14:paraId="47C5FED7" w14:textId="77777777" w:rsidR="00B72D82" w:rsidRDefault="00B72D82">
      <w:pPr>
        <w:pStyle w:val="CommentText"/>
      </w:pPr>
      <w:r>
        <w:rPr>
          <w:rStyle w:val="CommentReference"/>
        </w:rPr>
        <w:annotationRef/>
      </w:r>
      <w:r>
        <w:t>I think you need a sentence saying why sp interactions are important for ecosystem dynamics, especially what interactions are likely to change.</w:t>
      </w:r>
    </w:p>
  </w:comment>
  <w:comment w:id="29" w:author="Thomas G Whitham" w:date="2013-11-02T15:38:00Z" w:initials="TGW">
    <w:p w14:paraId="257A2C91" w14:textId="59566867" w:rsidR="00B72D82" w:rsidRDefault="00B72D82">
      <w:pPr>
        <w:pStyle w:val="CommentText"/>
      </w:pPr>
      <w:r>
        <w:rPr>
          <w:rStyle w:val="CommentReference"/>
        </w:rPr>
        <w:annotationRef/>
      </w:r>
      <w:r>
        <w:t>Reads as if Ellison et al. is about genetic variation in foundation species.  Don’t think so.</w:t>
      </w:r>
    </w:p>
  </w:comment>
  <w:comment w:id="35" w:author="Thomas G Whitham" w:date="2013-11-02T15:38:00Z" w:initials="TGW">
    <w:p w14:paraId="1D7A2641" w14:textId="77777777" w:rsidR="00B72D82" w:rsidRDefault="00B72D82">
      <w:pPr>
        <w:pStyle w:val="CommentText"/>
      </w:pPr>
      <w:r>
        <w:rPr>
          <w:rStyle w:val="CommentReference"/>
        </w:rPr>
        <w:annotationRef/>
      </w:r>
      <w:r>
        <w:t>I think our review is important to cite here as it illustrates just how widespread this effect is.  E.g.,</w:t>
      </w:r>
    </w:p>
    <w:p w14:paraId="17921F94" w14:textId="77777777" w:rsidR="00B72D82" w:rsidRDefault="00B72D82">
      <w:pPr>
        <w:pStyle w:val="CommentText"/>
      </w:pPr>
    </w:p>
    <w:p w14:paraId="4394A74E" w14:textId="45C4FEFF" w:rsidR="00B72D82" w:rsidRDefault="00B72D82">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36" w:author="Matthew K. Lau" w:date="2013-12-09T09:37:00Z" w:initials="MKL">
    <w:p w14:paraId="7B9F331D" w14:textId="2A5DF5CA" w:rsidR="00B72D82" w:rsidRDefault="00B72D82">
      <w:pPr>
        <w:pStyle w:val="CommentText"/>
      </w:pPr>
      <w:r>
        <w:rPr>
          <w:rStyle w:val="CommentReference"/>
        </w:rPr>
        <w:annotationRef/>
      </w:r>
      <w:r>
        <w:t>Which citation is this?</w:t>
      </w:r>
    </w:p>
  </w:comment>
  <w:comment w:id="46" w:author="Thomas G Whitham" w:date="2013-11-02T15:38:00Z" w:initials="TGW">
    <w:p w14:paraId="76D91706" w14:textId="77777777" w:rsidR="00B72D82" w:rsidRDefault="00B72D82">
      <w:pPr>
        <w:pStyle w:val="CommentText"/>
      </w:pPr>
      <w:r>
        <w:rPr>
          <w:rStyle w:val="CommentReference"/>
        </w:rPr>
        <w:annotationRef/>
      </w:r>
      <w:r>
        <w:t>Again, why is this knowledge so important?</w:t>
      </w:r>
    </w:p>
    <w:p w14:paraId="67AEACBB" w14:textId="77777777" w:rsidR="00B72D82" w:rsidRDefault="00B72D82">
      <w:pPr>
        <w:pStyle w:val="CommentText"/>
      </w:pPr>
    </w:p>
    <w:p w14:paraId="4BBA6961" w14:textId="02FBBEC9" w:rsidR="00B72D82" w:rsidRDefault="00B72D82">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55" w:author="Hillary Cooper" w:date="2013-11-01T13:19:00Z" w:initials="HC">
    <w:p w14:paraId="121A9BC9" w14:textId="77777777" w:rsidR="00B72D82" w:rsidRDefault="00B72D82">
      <w:pPr>
        <w:pStyle w:val="CommentText"/>
      </w:pPr>
      <w:r>
        <w:rPr>
          <w:rStyle w:val="CommentReference"/>
        </w:rPr>
        <w:annotationRef/>
      </w:r>
      <w:r>
        <w:t>What does this mean?</w:t>
      </w:r>
    </w:p>
  </w:comment>
  <w:comment w:id="58" w:author="Thomas G Whitham" w:date="2013-11-02T15:38:00Z" w:initials="TGW">
    <w:p w14:paraId="7F46D91A" w14:textId="794FE50A" w:rsidR="00B72D82" w:rsidRDefault="00B72D82">
      <w:pPr>
        <w:pStyle w:val="CommentText"/>
      </w:pPr>
      <w:r>
        <w:rPr>
          <w:rStyle w:val="CommentReference"/>
        </w:rPr>
        <w:annotationRef/>
      </w:r>
      <w:r>
        <w:t>Good, but needs more umph!</w:t>
      </w:r>
    </w:p>
  </w:comment>
  <w:comment w:id="67" w:author="Dana Ikeda" w:date="2013-11-02T10:38:00Z" w:initials="DI">
    <w:p w14:paraId="330F4341" w14:textId="77777777" w:rsidR="00B72D82" w:rsidRDefault="00B72D82">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15" w:author="Matthew K. Lau" w:date="2013-12-09T10:03:00Z" w:initials="MKL">
    <w:p w14:paraId="770D77EB" w14:textId="5F6E3C3F" w:rsidR="00B72D82" w:rsidRDefault="00B72D82">
      <w:pPr>
        <w:pStyle w:val="CommentText"/>
      </w:pPr>
      <w:ins w:id="117" w:author="Matthew K. Lau" w:date="2013-12-09T10:02:00Z">
        <w:r>
          <w:rPr>
            <w:rStyle w:val="CommentReference"/>
          </w:rPr>
          <w:annotationRef/>
        </w:r>
      </w:ins>
      <w:r>
        <w:t>Get specs from Lamit’s paper.</w:t>
      </w:r>
    </w:p>
  </w:comment>
  <w:comment w:id="140" w:author="Thomas G Whitham" w:date="2013-11-02T15:38:00Z" w:initials="TGW">
    <w:p w14:paraId="68859927" w14:textId="43206871" w:rsidR="00B72D82" w:rsidRDefault="00B72D82">
      <w:pPr>
        <w:pStyle w:val="CommentText"/>
      </w:pPr>
      <w:r>
        <w:rPr>
          <w:rStyle w:val="CommentReference"/>
        </w:rPr>
        <w:annotationRef/>
      </w:r>
      <w:r>
        <w:t>Sounds like a method rather than a topic sentence leading off the results and the number seems small.</w:t>
      </w:r>
    </w:p>
  </w:comment>
  <w:comment w:id="150" w:author="Thomas G Whitham" w:date="2013-11-02T15:38:00Z" w:initials="TGW">
    <w:p w14:paraId="64F38A59" w14:textId="58547CE4" w:rsidR="00B72D82" w:rsidRDefault="00B72D82">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52" w:author="Thomas G Whitham" w:date="2013-11-02T15:38:00Z" w:initials="TGW">
    <w:p w14:paraId="029553C4" w14:textId="4D0349B4" w:rsidR="00B72D82" w:rsidRDefault="00B72D82">
      <w:pPr>
        <w:pStyle w:val="CommentText"/>
      </w:pPr>
      <w:r>
        <w:rPr>
          <w:rStyle w:val="CommentReference"/>
        </w:rPr>
        <w:annotationRef/>
      </w:r>
      <w:r>
        <w:t>Why is this important?</w:t>
      </w:r>
    </w:p>
  </w:comment>
  <w:comment w:id="153" w:author="Hillary Cooper" w:date="2013-11-01T13:21:00Z" w:initials="HC">
    <w:p w14:paraId="5A4C6DA0" w14:textId="77777777" w:rsidR="00B72D82" w:rsidRDefault="00B72D82">
      <w:pPr>
        <w:pStyle w:val="CommentText"/>
      </w:pPr>
      <w:r>
        <w:rPr>
          <w:rStyle w:val="CommentReference"/>
        </w:rPr>
        <w:annotationRef/>
      </w:r>
      <w:r>
        <w:t>Combine these sentences – they are redundant-ish</w:t>
      </w:r>
    </w:p>
  </w:comment>
  <w:comment w:id="157" w:author="Thomas G Whitham" w:date="2013-11-02T15:38:00Z" w:initials="TGW">
    <w:p w14:paraId="4AE0D8BA" w14:textId="5654C15C" w:rsidR="00B72D82" w:rsidRDefault="00B72D82">
      <w:pPr>
        <w:pStyle w:val="CommentText"/>
      </w:pPr>
      <w:r>
        <w:rPr>
          <w:rStyle w:val="CommentReference"/>
        </w:rPr>
        <w:annotationRef/>
      </w:r>
      <w:r>
        <w:t>Need to better explain.  I think this and the next two sentences are separate paragraphs that need topic sentences and more development.</w:t>
      </w:r>
    </w:p>
  </w:comment>
  <w:comment w:id="172" w:author="Dana Ikeda" w:date="2013-11-02T10:38:00Z" w:initials="DI">
    <w:p w14:paraId="1A14A914" w14:textId="77777777" w:rsidR="00B72D82" w:rsidRDefault="00B72D82">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73" w:author="Thomas G Whitham" w:date="2013-11-02T15:38:00Z" w:initials="TGW">
    <w:p w14:paraId="3695BFC2" w14:textId="77777777" w:rsidR="00B72D82" w:rsidRDefault="00B72D82">
      <w:pPr>
        <w:pStyle w:val="CommentText"/>
      </w:pPr>
      <w:r>
        <w:rPr>
          <w:rStyle w:val="CommentReference"/>
        </w:rPr>
        <w:annotationRef/>
      </w:r>
      <w:r>
        <w:t>Need to better explain this figure</w:t>
      </w:r>
    </w:p>
  </w:comment>
  <w:comment w:id="175" w:author="Thomas G Whitham" w:date="2013-11-02T15:38:00Z" w:initials="TGW">
    <w:p w14:paraId="0DC7B2B9" w14:textId="4E74B78A" w:rsidR="00B72D82" w:rsidRDefault="00B72D82">
      <w:pPr>
        <w:pStyle w:val="CommentText"/>
      </w:pPr>
      <w:r>
        <w:rPr>
          <w:rStyle w:val="CommentReference"/>
        </w:rPr>
        <w:annotationRef/>
      </w:r>
      <w:r>
        <w:t>Why is this important?</w:t>
      </w:r>
    </w:p>
  </w:comment>
  <w:comment w:id="177" w:author="Dana Ikeda" w:date="2013-11-02T10:38:00Z" w:initials="DI">
    <w:p w14:paraId="18772C7B" w14:textId="77777777" w:rsidR="00B72D82" w:rsidRDefault="00B72D82">
      <w:pPr>
        <w:pStyle w:val="CommentText"/>
      </w:pPr>
      <w:r>
        <w:rPr>
          <w:rStyle w:val="CommentReference"/>
        </w:rPr>
        <w:annotationRef/>
      </w:r>
      <w:r>
        <w:t>OK, that answers my age question, but what about any yearly variation.</w:t>
      </w:r>
    </w:p>
  </w:comment>
  <w:comment w:id="181" w:author="Thomas G Whitham" w:date="2013-11-02T15:38:00Z" w:initials="TGW">
    <w:p w14:paraId="3617339F" w14:textId="08F83B8F" w:rsidR="00B72D82" w:rsidRDefault="00B72D82">
      <w:pPr>
        <w:pStyle w:val="CommentText"/>
      </w:pPr>
      <w:r>
        <w:rPr>
          <w:rStyle w:val="CommentReference"/>
        </w:rPr>
        <w:annotationRef/>
      </w:r>
      <w:r>
        <w:t>Need subheadings for key concepts/issues.</w:t>
      </w:r>
    </w:p>
  </w:comment>
  <w:comment w:id="186" w:author="Thomas G Whitham" w:date="2013-11-02T15:38:00Z" w:initials="TGW">
    <w:p w14:paraId="438D67A4" w14:textId="1363CBC2" w:rsidR="00B72D82" w:rsidRDefault="00B72D82">
      <w:pPr>
        <w:pStyle w:val="CommentText"/>
      </w:pPr>
      <w:r>
        <w:rPr>
          <w:rStyle w:val="CommentReference"/>
        </w:rPr>
        <w:annotationRef/>
      </w:r>
      <w:r>
        <w:t>Just how novel is this finding?</w:t>
      </w:r>
    </w:p>
  </w:comment>
  <w:comment w:id="194" w:author="Hillary Cooper" w:date="2013-11-01T13:29:00Z" w:initials="HC">
    <w:p w14:paraId="7911BCCF" w14:textId="77777777" w:rsidR="00B72D82" w:rsidRDefault="00B72D82">
      <w:pPr>
        <w:pStyle w:val="CommentText"/>
      </w:pPr>
      <w:r>
        <w:rPr>
          <w:rStyle w:val="CommentReference"/>
        </w:rPr>
        <w:annotationRef/>
      </w:r>
      <w:r>
        <w:t>Seems like the wrong word. Influence?</w:t>
      </w:r>
    </w:p>
  </w:comment>
  <w:comment w:id="195" w:author="Hillary Cooper" w:date="2013-11-01T13:29:00Z" w:initials="HC">
    <w:p w14:paraId="6EF7FDEC" w14:textId="77777777" w:rsidR="00B72D82" w:rsidRDefault="00B72D82">
      <w:pPr>
        <w:pStyle w:val="CommentText"/>
      </w:pPr>
      <w:r>
        <w:rPr>
          <w:rStyle w:val="CommentReference"/>
        </w:rPr>
        <w:annotationRef/>
      </w:r>
      <w:r>
        <w:t>Did you present evidence that this is indeed a heritable trait?</w:t>
      </w:r>
    </w:p>
  </w:comment>
  <w:comment w:id="206" w:author="Hillary Cooper" w:date="2013-11-01T15:36:00Z" w:initials="HC">
    <w:p w14:paraId="01391F05" w14:textId="77777777" w:rsidR="00B72D82" w:rsidRDefault="00B72D82">
      <w:pPr>
        <w:pStyle w:val="CommentText"/>
      </w:pPr>
      <w:r>
        <w:rPr>
          <w:rStyle w:val="CommentReference"/>
        </w:rPr>
        <w:annotationRef/>
      </w:r>
      <w:r>
        <w:t xml:space="preserve">What does genotypes having different SES’s mean in nature. </w:t>
      </w:r>
    </w:p>
  </w:comment>
  <w:comment w:id="242" w:author="Hillary Cooper" w:date="2013-11-01T13:37:00Z" w:initials="HC">
    <w:p w14:paraId="181B87B5" w14:textId="77777777" w:rsidR="00B72D82" w:rsidRDefault="00B72D82">
      <w:pPr>
        <w:pStyle w:val="CommentText"/>
      </w:pPr>
      <w:r>
        <w:rPr>
          <w:rStyle w:val="CommentReference"/>
        </w:rPr>
        <w:annotationRef/>
      </w:r>
      <w:r>
        <w:t xml:space="preserve">Expand on this to make the link btw network’s potentially weak/indirect effects having important implications. </w:t>
      </w:r>
    </w:p>
  </w:comment>
  <w:comment w:id="248" w:author="Dana Ikeda" w:date="2013-11-02T10:38:00Z" w:initials="DI">
    <w:p w14:paraId="35570076" w14:textId="77777777" w:rsidR="00B72D82" w:rsidRDefault="00B72D82">
      <w:pPr>
        <w:pStyle w:val="CommentText"/>
      </w:pPr>
      <w:r>
        <w:rPr>
          <w:rStyle w:val="CommentReference"/>
        </w:rPr>
        <w:annotationRef/>
      </w:r>
      <w:r>
        <w:t>Great start so far, but needs some “big picture implications.” I’ve jotted down a few for you</w:t>
      </w:r>
    </w:p>
  </w:comment>
  <w:comment w:id="286" w:author="Hillary Cooper" w:date="2013-11-01T13:38:00Z" w:initials="HC">
    <w:p w14:paraId="09E778D4" w14:textId="77777777" w:rsidR="00B72D82" w:rsidRDefault="00B72D82">
      <w:pPr>
        <w:pStyle w:val="CommentText"/>
      </w:pPr>
      <w:r>
        <w:rPr>
          <w:rStyle w:val="CommentReference"/>
        </w:rPr>
        <w:annotationRef/>
      </w:r>
      <w:r>
        <w:t>Incomplete sentence.</w:t>
      </w:r>
    </w:p>
  </w:comment>
  <w:comment w:id="315" w:author="Hillary Cooper" w:date="2013-11-01T14:51:00Z" w:initials="HC">
    <w:p w14:paraId="0B2658B1" w14:textId="77777777" w:rsidR="00B72D82" w:rsidRDefault="00B72D8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B72D82" w:rsidRDefault="00B72D82" w:rsidP="006C296A">
      <w:r>
        <w:separator/>
      </w:r>
    </w:p>
  </w:endnote>
  <w:endnote w:type="continuationSeparator" w:id="0">
    <w:p w14:paraId="0A65E2E2" w14:textId="77777777" w:rsidR="00B72D82" w:rsidRDefault="00B72D82" w:rsidP="006C296A">
      <w:r>
        <w:continuationSeparator/>
      </w:r>
    </w:p>
  </w:endnote>
  <w:endnote w:type="continuationNotice" w:id="1">
    <w:p w14:paraId="63D3C54A" w14:textId="77777777" w:rsidR="00B72D82" w:rsidRDefault="00B72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B72D82" w:rsidRDefault="00B72D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B72D82" w:rsidRDefault="00B72D82"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6C68">
      <w:rPr>
        <w:rStyle w:val="PageNumber"/>
        <w:noProof/>
      </w:rPr>
      <w:t>6</w:t>
    </w:r>
    <w:r>
      <w:rPr>
        <w:rStyle w:val="PageNumber"/>
      </w:rPr>
      <w:fldChar w:fldCharType="end"/>
    </w:r>
  </w:p>
  <w:p w14:paraId="1A27FCBC" w14:textId="77777777" w:rsidR="00B72D82" w:rsidRDefault="00B72D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B72D82" w:rsidRDefault="00B72D82" w:rsidP="006C296A">
      <w:r>
        <w:separator/>
      </w:r>
    </w:p>
  </w:footnote>
  <w:footnote w:type="continuationSeparator" w:id="0">
    <w:p w14:paraId="24ADFA5F" w14:textId="77777777" w:rsidR="00B72D82" w:rsidRDefault="00B72D82" w:rsidP="006C296A">
      <w:r>
        <w:continuationSeparator/>
      </w:r>
    </w:p>
  </w:footnote>
  <w:footnote w:type="continuationNotice" w:id="1">
    <w:p w14:paraId="3C1EA4DA" w14:textId="77777777" w:rsidR="00B72D82" w:rsidRDefault="00B72D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9"/>
  </w:num>
  <w:num w:numId="5">
    <w:abstractNumId w:val="11"/>
  </w:num>
  <w:num w:numId="6">
    <w:abstractNumId w:val="10"/>
  </w:num>
  <w:num w:numId="7">
    <w:abstractNumId w:val="3"/>
  </w:num>
  <w:num w:numId="8">
    <w:abstractNumId w:val="17"/>
  </w:num>
  <w:num w:numId="9">
    <w:abstractNumId w:val="15"/>
  </w:num>
  <w:num w:numId="10">
    <w:abstractNumId w:val="5"/>
  </w:num>
  <w:num w:numId="11">
    <w:abstractNumId w:val="2"/>
  </w:num>
  <w:num w:numId="12">
    <w:abstractNumId w:val="8"/>
  </w:num>
  <w:num w:numId="13">
    <w:abstractNumId w:val="6"/>
  </w:num>
  <w:num w:numId="14">
    <w:abstractNumId w:val="19"/>
  </w:num>
  <w:num w:numId="15">
    <w:abstractNumId w:val="1"/>
  </w:num>
  <w:num w:numId="16">
    <w:abstractNumId w:val="4"/>
  </w:num>
  <w:num w:numId="17">
    <w:abstractNumId w:val="18"/>
  </w:num>
  <w:num w:numId="18">
    <w:abstractNumId w:val="20"/>
  </w:num>
  <w:num w:numId="19">
    <w:abstractNumId w:val="21"/>
  </w:num>
  <w:num w:numId="20">
    <w:abstractNumId w:val="13"/>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25421"/>
    <w:rsid w:val="000302AC"/>
    <w:rsid w:val="00030AFE"/>
    <w:rsid w:val="00031ED8"/>
    <w:rsid w:val="00040059"/>
    <w:rsid w:val="00041BC4"/>
    <w:rsid w:val="00041D39"/>
    <w:rsid w:val="0004228B"/>
    <w:rsid w:val="0004235A"/>
    <w:rsid w:val="0004489A"/>
    <w:rsid w:val="00045D97"/>
    <w:rsid w:val="00051667"/>
    <w:rsid w:val="00056509"/>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041C"/>
    <w:rsid w:val="000B7F30"/>
    <w:rsid w:val="000C60B9"/>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116"/>
    <w:rsid w:val="00130E17"/>
    <w:rsid w:val="00135034"/>
    <w:rsid w:val="001355DE"/>
    <w:rsid w:val="00135F1B"/>
    <w:rsid w:val="001402FF"/>
    <w:rsid w:val="0014068B"/>
    <w:rsid w:val="0014206F"/>
    <w:rsid w:val="001468F2"/>
    <w:rsid w:val="00152BB5"/>
    <w:rsid w:val="00156F12"/>
    <w:rsid w:val="00157372"/>
    <w:rsid w:val="00167F4E"/>
    <w:rsid w:val="0017152F"/>
    <w:rsid w:val="00173978"/>
    <w:rsid w:val="00174D5A"/>
    <w:rsid w:val="00175ADE"/>
    <w:rsid w:val="0017720F"/>
    <w:rsid w:val="00181718"/>
    <w:rsid w:val="00183687"/>
    <w:rsid w:val="001869E4"/>
    <w:rsid w:val="00196664"/>
    <w:rsid w:val="001A1ACB"/>
    <w:rsid w:val="001A3AA1"/>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9D0"/>
    <w:rsid w:val="00226F95"/>
    <w:rsid w:val="002300F3"/>
    <w:rsid w:val="0023459A"/>
    <w:rsid w:val="002442CE"/>
    <w:rsid w:val="0024640A"/>
    <w:rsid w:val="002472E9"/>
    <w:rsid w:val="002473D0"/>
    <w:rsid w:val="002501F5"/>
    <w:rsid w:val="002548ED"/>
    <w:rsid w:val="0025626F"/>
    <w:rsid w:val="00256FFF"/>
    <w:rsid w:val="00257C50"/>
    <w:rsid w:val="00260192"/>
    <w:rsid w:val="002616DB"/>
    <w:rsid w:val="00262CCE"/>
    <w:rsid w:val="00263533"/>
    <w:rsid w:val="00264824"/>
    <w:rsid w:val="00266180"/>
    <w:rsid w:val="0026665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E2E"/>
    <w:rsid w:val="002C1F6E"/>
    <w:rsid w:val="002C2289"/>
    <w:rsid w:val="002C2D62"/>
    <w:rsid w:val="002C3092"/>
    <w:rsid w:val="002C4C85"/>
    <w:rsid w:val="002C5ADB"/>
    <w:rsid w:val="002C6D99"/>
    <w:rsid w:val="002D1F9B"/>
    <w:rsid w:val="002D303E"/>
    <w:rsid w:val="002D3D34"/>
    <w:rsid w:val="002D4265"/>
    <w:rsid w:val="002D6F83"/>
    <w:rsid w:val="002D73A0"/>
    <w:rsid w:val="002D7666"/>
    <w:rsid w:val="002E1794"/>
    <w:rsid w:val="002E261F"/>
    <w:rsid w:val="002E2706"/>
    <w:rsid w:val="002E372D"/>
    <w:rsid w:val="002E5D8A"/>
    <w:rsid w:val="002E6485"/>
    <w:rsid w:val="002F31B6"/>
    <w:rsid w:val="002F446D"/>
    <w:rsid w:val="003011FF"/>
    <w:rsid w:val="0030230D"/>
    <w:rsid w:val="00302C2E"/>
    <w:rsid w:val="00303FA3"/>
    <w:rsid w:val="00304647"/>
    <w:rsid w:val="00305F36"/>
    <w:rsid w:val="0030682F"/>
    <w:rsid w:val="00311A6E"/>
    <w:rsid w:val="00311A87"/>
    <w:rsid w:val="00311F17"/>
    <w:rsid w:val="00314A5B"/>
    <w:rsid w:val="00314C5C"/>
    <w:rsid w:val="00316AC4"/>
    <w:rsid w:val="003179FA"/>
    <w:rsid w:val="00320D24"/>
    <w:rsid w:val="0032107A"/>
    <w:rsid w:val="003216B2"/>
    <w:rsid w:val="00324712"/>
    <w:rsid w:val="0032691C"/>
    <w:rsid w:val="003307B3"/>
    <w:rsid w:val="00331AF3"/>
    <w:rsid w:val="003347DF"/>
    <w:rsid w:val="00334AC1"/>
    <w:rsid w:val="003355CD"/>
    <w:rsid w:val="003355D8"/>
    <w:rsid w:val="00335776"/>
    <w:rsid w:val="003358EE"/>
    <w:rsid w:val="00336300"/>
    <w:rsid w:val="00337778"/>
    <w:rsid w:val="00344820"/>
    <w:rsid w:val="00344A9F"/>
    <w:rsid w:val="003465C5"/>
    <w:rsid w:val="00347EF1"/>
    <w:rsid w:val="00351A18"/>
    <w:rsid w:val="003536FF"/>
    <w:rsid w:val="0036092C"/>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955E2"/>
    <w:rsid w:val="00396D55"/>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1E5F"/>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672"/>
    <w:rsid w:val="004B6CDE"/>
    <w:rsid w:val="004B6D6A"/>
    <w:rsid w:val="004C168A"/>
    <w:rsid w:val="004C34EA"/>
    <w:rsid w:val="004C51CD"/>
    <w:rsid w:val="004C682C"/>
    <w:rsid w:val="004D02DB"/>
    <w:rsid w:val="004D1E25"/>
    <w:rsid w:val="004D6D09"/>
    <w:rsid w:val="004E35E0"/>
    <w:rsid w:val="004E3651"/>
    <w:rsid w:val="004E372D"/>
    <w:rsid w:val="004E3D51"/>
    <w:rsid w:val="004E7407"/>
    <w:rsid w:val="004F0A93"/>
    <w:rsid w:val="004F0B9A"/>
    <w:rsid w:val="004F0D9F"/>
    <w:rsid w:val="004F16E7"/>
    <w:rsid w:val="004F4AE3"/>
    <w:rsid w:val="00500A57"/>
    <w:rsid w:val="00502CBF"/>
    <w:rsid w:val="005031AA"/>
    <w:rsid w:val="005050A2"/>
    <w:rsid w:val="00506705"/>
    <w:rsid w:val="005145B9"/>
    <w:rsid w:val="00522583"/>
    <w:rsid w:val="00523C4A"/>
    <w:rsid w:val="005243EF"/>
    <w:rsid w:val="005252CC"/>
    <w:rsid w:val="00525421"/>
    <w:rsid w:val="00525ACF"/>
    <w:rsid w:val="00526DDA"/>
    <w:rsid w:val="005279FF"/>
    <w:rsid w:val="00531B04"/>
    <w:rsid w:val="0053322D"/>
    <w:rsid w:val="00537071"/>
    <w:rsid w:val="00540D75"/>
    <w:rsid w:val="0054271D"/>
    <w:rsid w:val="00544391"/>
    <w:rsid w:val="00545980"/>
    <w:rsid w:val="00545F73"/>
    <w:rsid w:val="005514BB"/>
    <w:rsid w:val="00557255"/>
    <w:rsid w:val="0056047C"/>
    <w:rsid w:val="00561A06"/>
    <w:rsid w:val="00562869"/>
    <w:rsid w:val="00562DA0"/>
    <w:rsid w:val="0056447A"/>
    <w:rsid w:val="00572A67"/>
    <w:rsid w:val="00573F98"/>
    <w:rsid w:val="00573FC5"/>
    <w:rsid w:val="00574DD4"/>
    <w:rsid w:val="00580326"/>
    <w:rsid w:val="005821C2"/>
    <w:rsid w:val="0058336D"/>
    <w:rsid w:val="0058337B"/>
    <w:rsid w:val="00586D51"/>
    <w:rsid w:val="00587FBE"/>
    <w:rsid w:val="00590FBC"/>
    <w:rsid w:val="00591850"/>
    <w:rsid w:val="00592625"/>
    <w:rsid w:val="00596CCB"/>
    <w:rsid w:val="00597404"/>
    <w:rsid w:val="0059748F"/>
    <w:rsid w:val="005A18E8"/>
    <w:rsid w:val="005A3593"/>
    <w:rsid w:val="005A4573"/>
    <w:rsid w:val="005A7BFA"/>
    <w:rsid w:val="005B2517"/>
    <w:rsid w:val="005B4CDA"/>
    <w:rsid w:val="005B5BAD"/>
    <w:rsid w:val="005B66EA"/>
    <w:rsid w:val="005B688A"/>
    <w:rsid w:val="005C09A1"/>
    <w:rsid w:val="005C2028"/>
    <w:rsid w:val="005C213F"/>
    <w:rsid w:val="005C32D1"/>
    <w:rsid w:val="005C6B90"/>
    <w:rsid w:val="005C7A0C"/>
    <w:rsid w:val="005D3870"/>
    <w:rsid w:val="005D4262"/>
    <w:rsid w:val="005D5BB6"/>
    <w:rsid w:val="005D6337"/>
    <w:rsid w:val="005D7AF6"/>
    <w:rsid w:val="005E0008"/>
    <w:rsid w:val="005E51B9"/>
    <w:rsid w:val="005F1FFF"/>
    <w:rsid w:val="005F41ED"/>
    <w:rsid w:val="006004F0"/>
    <w:rsid w:val="0061356F"/>
    <w:rsid w:val="00617364"/>
    <w:rsid w:val="006216FA"/>
    <w:rsid w:val="00621A4F"/>
    <w:rsid w:val="006223E1"/>
    <w:rsid w:val="00622C81"/>
    <w:rsid w:val="00623810"/>
    <w:rsid w:val="006249BE"/>
    <w:rsid w:val="00625885"/>
    <w:rsid w:val="00631417"/>
    <w:rsid w:val="00640B0A"/>
    <w:rsid w:val="0064135B"/>
    <w:rsid w:val="006444B2"/>
    <w:rsid w:val="00644E64"/>
    <w:rsid w:val="00645878"/>
    <w:rsid w:val="00645CB3"/>
    <w:rsid w:val="00646776"/>
    <w:rsid w:val="0065471B"/>
    <w:rsid w:val="00654C05"/>
    <w:rsid w:val="00656C21"/>
    <w:rsid w:val="0066108D"/>
    <w:rsid w:val="006632C7"/>
    <w:rsid w:val="006634E5"/>
    <w:rsid w:val="00663E54"/>
    <w:rsid w:val="00666D8B"/>
    <w:rsid w:val="00666FCF"/>
    <w:rsid w:val="00672406"/>
    <w:rsid w:val="00672CF6"/>
    <w:rsid w:val="00676A28"/>
    <w:rsid w:val="00685A76"/>
    <w:rsid w:val="0068716B"/>
    <w:rsid w:val="00687858"/>
    <w:rsid w:val="00691523"/>
    <w:rsid w:val="00693509"/>
    <w:rsid w:val="006935D3"/>
    <w:rsid w:val="00694B18"/>
    <w:rsid w:val="00697135"/>
    <w:rsid w:val="006A6A3C"/>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62D"/>
    <w:rsid w:val="006F1DD0"/>
    <w:rsid w:val="006F3022"/>
    <w:rsid w:val="006F46E3"/>
    <w:rsid w:val="006F4D8C"/>
    <w:rsid w:val="006F6321"/>
    <w:rsid w:val="007012B8"/>
    <w:rsid w:val="0070327A"/>
    <w:rsid w:val="00703B93"/>
    <w:rsid w:val="00705E85"/>
    <w:rsid w:val="007124E2"/>
    <w:rsid w:val="007161E8"/>
    <w:rsid w:val="00716C6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56434"/>
    <w:rsid w:val="00760FD4"/>
    <w:rsid w:val="00764C0F"/>
    <w:rsid w:val="00765FE9"/>
    <w:rsid w:val="007711B2"/>
    <w:rsid w:val="00771B44"/>
    <w:rsid w:val="00771EE9"/>
    <w:rsid w:val="00772D6A"/>
    <w:rsid w:val="00773681"/>
    <w:rsid w:val="00774400"/>
    <w:rsid w:val="00776624"/>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4132B"/>
    <w:rsid w:val="00850920"/>
    <w:rsid w:val="00850A86"/>
    <w:rsid w:val="0085511D"/>
    <w:rsid w:val="008605DF"/>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57BA"/>
    <w:rsid w:val="008C6DD4"/>
    <w:rsid w:val="008C76B3"/>
    <w:rsid w:val="008D13E4"/>
    <w:rsid w:val="008D197A"/>
    <w:rsid w:val="008D1A99"/>
    <w:rsid w:val="008D2497"/>
    <w:rsid w:val="008D4DF6"/>
    <w:rsid w:val="008D5EDF"/>
    <w:rsid w:val="008D6162"/>
    <w:rsid w:val="008D7AFD"/>
    <w:rsid w:val="008E11AE"/>
    <w:rsid w:val="008E4DDB"/>
    <w:rsid w:val="008F455B"/>
    <w:rsid w:val="008F4728"/>
    <w:rsid w:val="0090077F"/>
    <w:rsid w:val="00906EC0"/>
    <w:rsid w:val="00907E68"/>
    <w:rsid w:val="0091156A"/>
    <w:rsid w:val="0091433A"/>
    <w:rsid w:val="00914523"/>
    <w:rsid w:val="00914DF5"/>
    <w:rsid w:val="00915C25"/>
    <w:rsid w:val="009175E6"/>
    <w:rsid w:val="009228B0"/>
    <w:rsid w:val="00924B63"/>
    <w:rsid w:val="00927B52"/>
    <w:rsid w:val="00930754"/>
    <w:rsid w:val="00932078"/>
    <w:rsid w:val="00936A00"/>
    <w:rsid w:val="00940A67"/>
    <w:rsid w:val="0094545B"/>
    <w:rsid w:val="00947CA4"/>
    <w:rsid w:val="009516C7"/>
    <w:rsid w:val="00956B24"/>
    <w:rsid w:val="00957BCD"/>
    <w:rsid w:val="00957C63"/>
    <w:rsid w:val="00962F24"/>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9F9"/>
    <w:rsid w:val="009A0ACA"/>
    <w:rsid w:val="009A137E"/>
    <w:rsid w:val="009A280A"/>
    <w:rsid w:val="009A31A7"/>
    <w:rsid w:val="009A513E"/>
    <w:rsid w:val="009A5273"/>
    <w:rsid w:val="009A5B6E"/>
    <w:rsid w:val="009B00C0"/>
    <w:rsid w:val="009B02CF"/>
    <w:rsid w:val="009B0619"/>
    <w:rsid w:val="009B2E4C"/>
    <w:rsid w:val="009B446C"/>
    <w:rsid w:val="009B7392"/>
    <w:rsid w:val="009C0068"/>
    <w:rsid w:val="009C2894"/>
    <w:rsid w:val="009C489B"/>
    <w:rsid w:val="009C4E2A"/>
    <w:rsid w:val="009C5452"/>
    <w:rsid w:val="009C67FE"/>
    <w:rsid w:val="009D38FE"/>
    <w:rsid w:val="009D4E10"/>
    <w:rsid w:val="009D57FD"/>
    <w:rsid w:val="009D584A"/>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07B7"/>
    <w:rsid w:val="00A0341D"/>
    <w:rsid w:val="00A03B9C"/>
    <w:rsid w:val="00A04074"/>
    <w:rsid w:val="00A10BF5"/>
    <w:rsid w:val="00A110D7"/>
    <w:rsid w:val="00A11F92"/>
    <w:rsid w:val="00A13AD7"/>
    <w:rsid w:val="00A13F40"/>
    <w:rsid w:val="00A1496E"/>
    <w:rsid w:val="00A20263"/>
    <w:rsid w:val="00A20FF0"/>
    <w:rsid w:val="00A2115F"/>
    <w:rsid w:val="00A2200E"/>
    <w:rsid w:val="00A23BF9"/>
    <w:rsid w:val="00A24430"/>
    <w:rsid w:val="00A26467"/>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B7050"/>
    <w:rsid w:val="00AC3B5E"/>
    <w:rsid w:val="00AC4860"/>
    <w:rsid w:val="00AC4BA4"/>
    <w:rsid w:val="00AC5811"/>
    <w:rsid w:val="00AC648E"/>
    <w:rsid w:val="00AD39EE"/>
    <w:rsid w:val="00AD5D7F"/>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2D82"/>
    <w:rsid w:val="00B76B30"/>
    <w:rsid w:val="00B76D3A"/>
    <w:rsid w:val="00B83AD4"/>
    <w:rsid w:val="00B8677D"/>
    <w:rsid w:val="00B91239"/>
    <w:rsid w:val="00B92FBD"/>
    <w:rsid w:val="00BA2ABB"/>
    <w:rsid w:val="00BA6085"/>
    <w:rsid w:val="00BA6ABA"/>
    <w:rsid w:val="00BB2236"/>
    <w:rsid w:val="00BB4CDB"/>
    <w:rsid w:val="00BB5D2D"/>
    <w:rsid w:val="00BD2073"/>
    <w:rsid w:val="00BD20F4"/>
    <w:rsid w:val="00BD668D"/>
    <w:rsid w:val="00BD6BFE"/>
    <w:rsid w:val="00BD6CDF"/>
    <w:rsid w:val="00BD6DAB"/>
    <w:rsid w:val="00BD72E4"/>
    <w:rsid w:val="00BD7766"/>
    <w:rsid w:val="00BE01E9"/>
    <w:rsid w:val="00BE02BF"/>
    <w:rsid w:val="00BE0E52"/>
    <w:rsid w:val="00BE1892"/>
    <w:rsid w:val="00BF11B2"/>
    <w:rsid w:val="00BF3AA9"/>
    <w:rsid w:val="00BF5824"/>
    <w:rsid w:val="00BF61E1"/>
    <w:rsid w:val="00BF620C"/>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3557"/>
    <w:rsid w:val="00C64002"/>
    <w:rsid w:val="00C653D1"/>
    <w:rsid w:val="00C66194"/>
    <w:rsid w:val="00C6797D"/>
    <w:rsid w:val="00C70528"/>
    <w:rsid w:val="00C72A3E"/>
    <w:rsid w:val="00C76C93"/>
    <w:rsid w:val="00C81E58"/>
    <w:rsid w:val="00C82F3E"/>
    <w:rsid w:val="00C83430"/>
    <w:rsid w:val="00C83FF8"/>
    <w:rsid w:val="00C85F54"/>
    <w:rsid w:val="00C90FB0"/>
    <w:rsid w:val="00C91B18"/>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498"/>
    <w:rsid w:val="00CD4DCF"/>
    <w:rsid w:val="00CE0ECD"/>
    <w:rsid w:val="00CE0FFD"/>
    <w:rsid w:val="00CE118A"/>
    <w:rsid w:val="00CE2634"/>
    <w:rsid w:val="00CE74E6"/>
    <w:rsid w:val="00CF17AF"/>
    <w:rsid w:val="00CF229D"/>
    <w:rsid w:val="00CF2C62"/>
    <w:rsid w:val="00CF5C35"/>
    <w:rsid w:val="00CF6B31"/>
    <w:rsid w:val="00D012F4"/>
    <w:rsid w:val="00D013CD"/>
    <w:rsid w:val="00D0202F"/>
    <w:rsid w:val="00D04394"/>
    <w:rsid w:val="00D10559"/>
    <w:rsid w:val="00D1155D"/>
    <w:rsid w:val="00D129FC"/>
    <w:rsid w:val="00D12C67"/>
    <w:rsid w:val="00D17210"/>
    <w:rsid w:val="00D20713"/>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1B2"/>
    <w:rsid w:val="00D63FC1"/>
    <w:rsid w:val="00D65DCD"/>
    <w:rsid w:val="00D67037"/>
    <w:rsid w:val="00D67E9F"/>
    <w:rsid w:val="00D72B01"/>
    <w:rsid w:val="00D74EE2"/>
    <w:rsid w:val="00D760A6"/>
    <w:rsid w:val="00D77B43"/>
    <w:rsid w:val="00D808E0"/>
    <w:rsid w:val="00D83128"/>
    <w:rsid w:val="00D8498F"/>
    <w:rsid w:val="00D92D0F"/>
    <w:rsid w:val="00D930B7"/>
    <w:rsid w:val="00D930B8"/>
    <w:rsid w:val="00D94B6C"/>
    <w:rsid w:val="00D95BA3"/>
    <w:rsid w:val="00D95C79"/>
    <w:rsid w:val="00D95D78"/>
    <w:rsid w:val="00D95F10"/>
    <w:rsid w:val="00DA0828"/>
    <w:rsid w:val="00DA19CA"/>
    <w:rsid w:val="00DA5A4A"/>
    <w:rsid w:val="00DA5E78"/>
    <w:rsid w:val="00DB0933"/>
    <w:rsid w:val="00DB252D"/>
    <w:rsid w:val="00DB6C06"/>
    <w:rsid w:val="00DC146B"/>
    <w:rsid w:val="00DC1B10"/>
    <w:rsid w:val="00DC3E91"/>
    <w:rsid w:val="00DD1C84"/>
    <w:rsid w:val="00DD4C23"/>
    <w:rsid w:val="00DD5935"/>
    <w:rsid w:val="00DD7628"/>
    <w:rsid w:val="00DD7DB0"/>
    <w:rsid w:val="00DE0B08"/>
    <w:rsid w:val="00DE10EB"/>
    <w:rsid w:val="00DE3289"/>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194E"/>
    <w:rsid w:val="00E12437"/>
    <w:rsid w:val="00E13BB0"/>
    <w:rsid w:val="00E13F08"/>
    <w:rsid w:val="00E162C4"/>
    <w:rsid w:val="00E17E7C"/>
    <w:rsid w:val="00E2004A"/>
    <w:rsid w:val="00E21FC4"/>
    <w:rsid w:val="00E22A96"/>
    <w:rsid w:val="00E25AB1"/>
    <w:rsid w:val="00E262C6"/>
    <w:rsid w:val="00E27F54"/>
    <w:rsid w:val="00E30052"/>
    <w:rsid w:val="00E35096"/>
    <w:rsid w:val="00E35A2E"/>
    <w:rsid w:val="00E3676B"/>
    <w:rsid w:val="00E37CC6"/>
    <w:rsid w:val="00E409CB"/>
    <w:rsid w:val="00E4136F"/>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587C"/>
    <w:rsid w:val="00E766E2"/>
    <w:rsid w:val="00E81361"/>
    <w:rsid w:val="00E82709"/>
    <w:rsid w:val="00E82ED4"/>
    <w:rsid w:val="00E831AC"/>
    <w:rsid w:val="00E85380"/>
    <w:rsid w:val="00E85417"/>
    <w:rsid w:val="00EA3CE7"/>
    <w:rsid w:val="00EB05F7"/>
    <w:rsid w:val="00EB24E7"/>
    <w:rsid w:val="00EB5174"/>
    <w:rsid w:val="00EB57D1"/>
    <w:rsid w:val="00EC0CBD"/>
    <w:rsid w:val="00EC24C0"/>
    <w:rsid w:val="00EC35A8"/>
    <w:rsid w:val="00EC4649"/>
    <w:rsid w:val="00ED4EE2"/>
    <w:rsid w:val="00EE12BA"/>
    <w:rsid w:val="00EE1DAE"/>
    <w:rsid w:val="00EE533B"/>
    <w:rsid w:val="00EE5514"/>
    <w:rsid w:val="00EE7A7D"/>
    <w:rsid w:val="00EF31B0"/>
    <w:rsid w:val="00EF31F7"/>
    <w:rsid w:val="00EF59AC"/>
    <w:rsid w:val="00EF6B6D"/>
    <w:rsid w:val="00EF7413"/>
    <w:rsid w:val="00F01384"/>
    <w:rsid w:val="00F03535"/>
    <w:rsid w:val="00F037E8"/>
    <w:rsid w:val="00F06C20"/>
    <w:rsid w:val="00F10EFF"/>
    <w:rsid w:val="00F11E1D"/>
    <w:rsid w:val="00F12FAE"/>
    <w:rsid w:val="00F13F78"/>
    <w:rsid w:val="00F14389"/>
    <w:rsid w:val="00F14D76"/>
    <w:rsid w:val="00F150EF"/>
    <w:rsid w:val="00F1603C"/>
    <w:rsid w:val="00F16957"/>
    <w:rsid w:val="00F216E1"/>
    <w:rsid w:val="00F22AC9"/>
    <w:rsid w:val="00F2328D"/>
    <w:rsid w:val="00F25112"/>
    <w:rsid w:val="00F307B1"/>
    <w:rsid w:val="00F319AF"/>
    <w:rsid w:val="00F34FE0"/>
    <w:rsid w:val="00F36BE3"/>
    <w:rsid w:val="00F37769"/>
    <w:rsid w:val="00F407F0"/>
    <w:rsid w:val="00F40F8B"/>
    <w:rsid w:val="00F411DB"/>
    <w:rsid w:val="00F417CA"/>
    <w:rsid w:val="00F479B5"/>
    <w:rsid w:val="00F504BD"/>
    <w:rsid w:val="00F529E2"/>
    <w:rsid w:val="00F52FAD"/>
    <w:rsid w:val="00F538C5"/>
    <w:rsid w:val="00F541C5"/>
    <w:rsid w:val="00F54CCC"/>
    <w:rsid w:val="00F574AA"/>
    <w:rsid w:val="00F60849"/>
    <w:rsid w:val="00F622E8"/>
    <w:rsid w:val="00F63432"/>
    <w:rsid w:val="00F66147"/>
    <w:rsid w:val="00F707C7"/>
    <w:rsid w:val="00F709C9"/>
    <w:rsid w:val="00F70E10"/>
    <w:rsid w:val="00F7275A"/>
    <w:rsid w:val="00F73145"/>
    <w:rsid w:val="00F73569"/>
    <w:rsid w:val="00F746B2"/>
    <w:rsid w:val="00F7690C"/>
    <w:rsid w:val="00F777B9"/>
    <w:rsid w:val="00F77DFC"/>
    <w:rsid w:val="00F830F3"/>
    <w:rsid w:val="00F84009"/>
    <w:rsid w:val="00F85834"/>
    <w:rsid w:val="00F87459"/>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34D8"/>
    <w:rsid w:val="00FC434D"/>
    <w:rsid w:val="00FC56A1"/>
    <w:rsid w:val="00FC5DE5"/>
    <w:rsid w:val="00FC6138"/>
    <w:rsid w:val="00FC6401"/>
    <w:rsid w:val="00FC6C17"/>
    <w:rsid w:val="00FD4334"/>
    <w:rsid w:val="00FE2585"/>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3FE02-0FED-A147-9972-48E09F4E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3706</Words>
  <Characters>21130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126</cp:revision>
  <dcterms:created xsi:type="dcterms:W3CDTF">2013-12-09T14:34:00Z</dcterms:created>
  <dcterms:modified xsi:type="dcterms:W3CDTF">2013-12-09T15:48:00Z</dcterms:modified>
</cp:coreProperties>
</file>