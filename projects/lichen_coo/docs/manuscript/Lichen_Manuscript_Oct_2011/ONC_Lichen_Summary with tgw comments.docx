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8BA" w:rsidRDefault="00515015">
      <w:pPr>
        <w:pStyle w:val="noindent"/>
      </w:pPr>
      <w:r>
        <w:rPr>
          <w:rStyle w:val="paragraphhead"/>
        </w:rPr>
        <w:t>TITLE</w:t>
      </w:r>
      <w:proofErr w:type="gramStart"/>
      <w:r>
        <w:rPr>
          <w:rStyle w:val="paragraphhead"/>
        </w:rPr>
        <w:t>:.</w:t>
      </w:r>
      <w:proofErr w:type="gramEnd"/>
      <w:r>
        <w:t xml:space="preserve"> </w:t>
      </w:r>
      <w:ins w:id="0" w:author="Thomas Whitham" w:date="2011-10-06T08:11:00Z">
        <w:r w:rsidR="00AE0AB2">
          <w:t xml:space="preserve">Genetics of a </w:t>
        </w:r>
      </w:ins>
      <w:del w:id="1" w:author="Thomas Whitham" w:date="2011-10-06T08:11:00Z">
        <w:r w:rsidDel="00AE0AB2">
          <w:delText>F</w:delText>
        </w:r>
      </w:del>
      <w:ins w:id="2" w:author="Thomas Whitham" w:date="2011-10-06T08:11:00Z">
        <w:r w:rsidR="00AE0AB2">
          <w:t>f</w:t>
        </w:r>
      </w:ins>
      <w:r>
        <w:t>oundation</w:t>
      </w:r>
      <w:del w:id="3" w:author="Thomas Whitham" w:date="2011-10-06T09:08:00Z">
        <w:r w:rsidDel="00B7098C">
          <w:delText xml:space="preserve"> </w:delText>
        </w:r>
      </w:del>
      <w:ins w:id="4" w:author="Thomas Whitham" w:date="2011-10-06T09:06:00Z">
        <w:r w:rsidR="00B7098C">
          <w:t xml:space="preserve"> </w:t>
        </w:r>
      </w:ins>
      <w:r>
        <w:t>species</w:t>
      </w:r>
      <w:del w:id="5" w:author="Thomas Whitham" w:date="2011-10-06T08:11:00Z">
        <w:r w:rsidDel="00AE0AB2">
          <w:delText xml:space="preserve"> genetics</w:delText>
        </w:r>
      </w:del>
      <w:r>
        <w:t xml:space="preserve"> </w:t>
      </w:r>
      <w:commentRangeStart w:id="6"/>
      <w:r>
        <w:t>structures</w:t>
      </w:r>
      <w:commentRangeEnd w:id="6"/>
      <w:r w:rsidR="00B7098C">
        <w:rPr>
          <w:rStyle w:val="CommentReference"/>
        </w:rPr>
        <w:commentReference w:id="6"/>
      </w:r>
      <w:r>
        <w:t xml:space="preserve"> </w:t>
      </w:r>
      <w:del w:id="8" w:author="Thomas Whitham" w:date="2011-10-06T09:07:00Z">
        <w:r w:rsidDel="00B7098C">
          <w:delText xml:space="preserve">lichen </w:delText>
        </w:r>
      </w:del>
      <w:r>
        <w:t xml:space="preserve">community interaction networks. </w:t>
      </w:r>
    </w:p>
    <w:p w:rsidR="00B728BA" w:rsidRDefault="00515015">
      <w:pPr>
        <w:pStyle w:val="noindent"/>
      </w:pPr>
      <w:r>
        <w:rPr>
          <w:rStyle w:val="paragraphhead"/>
        </w:rPr>
        <w:t>AUTHORS</w:t>
      </w:r>
      <w:proofErr w:type="gramStart"/>
      <w:r>
        <w:rPr>
          <w:rStyle w:val="paragraphhead"/>
        </w:rPr>
        <w:t>:.</w:t>
      </w:r>
      <w:proofErr w:type="gramEnd"/>
      <w:r>
        <w:t xml:space="preserve"> Matthew K. Lau, L. James Lamit and Thomas G. Whitham </w:t>
      </w:r>
      <w:r>
        <w:rPr>
          <w:rStyle w:val="aebx-10x-x-1091"/>
        </w:rPr>
        <w:t xml:space="preserve">Take-Home: </w:t>
      </w:r>
      <w:r>
        <w:t xml:space="preserve">Foundation species genetics influences the structure of interactions among bark lichen species most likely by altering the trajectory of community assembly. </w:t>
      </w:r>
    </w:p>
    <w:p w:rsidR="00B728BA" w:rsidRDefault="00515015">
      <w:pPr>
        <w:pStyle w:val="Heading3"/>
        <w:jc w:val="center"/>
        <w:rPr>
          <w:rFonts w:eastAsia="Times New Roman"/>
        </w:rPr>
      </w:pPr>
      <w:r>
        <w:rPr>
          <w:rStyle w:val="titlemark"/>
          <w:rFonts w:eastAsia="Times New Roman"/>
        </w:rPr>
        <w:t xml:space="preserve">1. </w:t>
      </w:r>
      <w:r>
        <w:rPr>
          <w:rFonts w:eastAsia="Times New Roman"/>
        </w:rPr>
        <w:t>Abstract</w:t>
      </w:r>
    </w:p>
    <w:p w:rsidR="00B728BA" w:rsidRDefault="00AE0AB2">
      <w:pPr>
        <w:numPr>
          <w:ilvl w:val="0"/>
          <w:numId w:val="1"/>
        </w:numPr>
        <w:spacing w:before="100" w:beforeAutospacing="1" w:after="100" w:afterAutospacing="1"/>
        <w:rPr>
          <w:rFonts w:eastAsia="Times New Roman"/>
        </w:rPr>
      </w:pPr>
      <w:commentRangeStart w:id="9"/>
      <w:ins w:id="10" w:author="Thomas Whitham" w:date="2011-10-06T08:15:00Z">
        <w:r>
          <w:rPr>
            <w:rFonts w:eastAsia="Times New Roman"/>
          </w:rPr>
          <w:t>T</w:t>
        </w:r>
      </w:ins>
      <w:del w:id="11" w:author="Thomas Whitham" w:date="2011-10-06T08:15:00Z">
        <w:r w:rsidR="00515015" w:rsidDel="00AE0AB2">
          <w:rPr>
            <w:rFonts w:eastAsia="Times New Roman"/>
          </w:rPr>
          <w:delText xml:space="preserve">Understanding </w:delText>
        </w:r>
      </w:del>
      <w:ins w:id="12" w:author="Thomas Whitham" w:date="2011-10-06T08:15:00Z">
        <w:r>
          <w:rPr>
            <w:rFonts w:eastAsia="Times New Roman"/>
          </w:rPr>
          <w:t>he</w:t>
        </w:r>
      </w:ins>
      <w:commentRangeEnd w:id="9"/>
      <w:ins w:id="13" w:author="Thomas Whitham" w:date="2011-10-06T08:20:00Z">
        <w:r w:rsidR="00A17457">
          <w:rPr>
            <w:rStyle w:val="CommentReference"/>
          </w:rPr>
          <w:commentReference w:id="9"/>
        </w:r>
      </w:ins>
      <w:ins w:id="14" w:author="Thomas Whitham" w:date="2011-10-06T08:15:00Z">
        <w:r>
          <w:rPr>
            <w:rFonts w:eastAsia="Times New Roman"/>
          </w:rPr>
          <w:t xml:space="preserve"> ecology and evolution of communities</w:t>
        </w:r>
      </w:ins>
      <w:del w:id="15" w:author="Thomas Whitham" w:date="2011-10-06T08:15:00Z">
        <w:r w:rsidR="00515015" w:rsidDel="00AE0AB2">
          <w:rPr>
            <w:rFonts w:eastAsia="Times New Roman"/>
          </w:rPr>
          <w:delText>the complexities of community dynamics</w:delText>
        </w:r>
      </w:del>
      <w:r w:rsidR="00515015">
        <w:rPr>
          <w:rFonts w:eastAsia="Times New Roman"/>
        </w:rPr>
        <w:t xml:space="preserve"> requires </w:t>
      </w:r>
      <w:del w:id="16" w:author="Thomas Whitham" w:date="2011-10-06T08:16:00Z">
        <w:r w:rsidR="00515015" w:rsidDel="00AE0AB2">
          <w:rPr>
            <w:rFonts w:eastAsia="Times New Roman"/>
          </w:rPr>
          <w:delText xml:space="preserve">a </w:delText>
        </w:r>
      </w:del>
      <w:r w:rsidR="00515015">
        <w:rPr>
          <w:rFonts w:eastAsia="Times New Roman"/>
        </w:rPr>
        <w:t>greater understanding of</w:t>
      </w:r>
      <w:del w:id="17" w:author="Thomas Whitham" w:date="2011-10-06T08:53:00Z">
        <w:r w:rsidR="00515015" w:rsidDel="00C22EFE">
          <w:rPr>
            <w:rFonts w:eastAsia="Times New Roman"/>
          </w:rPr>
          <w:delText xml:space="preserve"> the</w:delText>
        </w:r>
      </w:del>
      <w:r w:rsidR="00515015">
        <w:rPr>
          <w:rFonts w:eastAsia="Times New Roman"/>
        </w:rPr>
        <w:t xml:space="preserve"> interaction</w:t>
      </w:r>
      <w:ins w:id="18" w:author="Thomas Whitham" w:date="2011-10-06T08:19:00Z">
        <w:r w:rsidR="00A17457">
          <w:rPr>
            <w:rFonts w:eastAsia="Times New Roman"/>
          </w:rPr>
          <w:t xml:space="preserve"> networks as </w:t>
        </w:r>
      </w:ins>
      <w:del w:id="19" w:author="Thomas Whitham" w:date="2011-10-06T08:19:00Z">
        <w:r w:rsidR="00515015" w:rsidDel="00A17457">
          <w:rPr>
            <w:rFonts w:eastAsia="Times New Roman"/>
          </w:rPr>
          <w:delText>s among species</w:delText>
        </w:r>
      </w:del>
      <w:ins w:id="20" w:author="Thomas Whitham" w:date="2011-10-06T08:16:00Z">
        <w:r>
          <w:rPr>
            <w:rFonts w:eastAsia="Times New Roman"/>
          </w:rPr>
          <w:t xml:space="preserve">the interactions </w:t>
        </w:r>
      </w:ins>
      <w:ins w:id="21" w:author="Thomas Whitham" w:date="2011-10-06T08:19:00Z">
        <w:r w:rsidR="00A17457">
          <w:rPr>
            <w:rFonts w:eastAsia="Times New Roman"/>
          </w:rPr>
          <w:t xml:space="preserve">among species </w:t>
        </w:r>
      </w:ins>
      <w:ins w:id="22" w:author="Thomas Whitham" w:date="2011-10-06T08:16:00Z">
        <w:r>
          <w:rPr>
            <w:rFonts w:eastAsia="Times New Roman"/>
          </w:rPr>
          <w:t xml:space="preserve">are as important as </w:t>
        </w:r>
      </w:ins>
      <w:ins w:id="23" w:author="Thomas Whitham" w:date="2011-10-06T08:20:00Z">
        <w:r w:rsidR="00A17457">
          <w:rPr>
            <w:rFonts w:eastAsia="Times New Roman"/>
          </w:rPr>
          <w:t xml:space="preserve">other metrics such a </w:t>
        </w:r>
      </w:ins>
      <w:ins w:id="24" w:author="Thomas Whitham" w:date="2011-10-06T08:16:00Z">
        <w:r>
          <w:rPr>
            <w:rFonts w:eastAsia="Times New Roman"/>
          </w:rPr>
          <w:t>species richness and abund</w:t>
        </w:r>
      </w:ins>
      <w:ins w:id="25" w:author="Thomas Whitham" w:date="2011-10-06T08:17:00Z">
        <w:r>
          <w:rPr>
            <w:rFonts w:eastAsia="Times New Roman"/>
          </w:rPr>
          <w:t xml:space="preserve">ance in structuring </w:t>
        </w:r>
      </w:ins>
      <w:ins w:id="26" w:author="Thomas Whitham" w:date="2011-10-06T08:18:00Z">
        <w:r w:rsidR="00A17457">
          <w:rPr>
            <w:rFonts w:eastAsia="Times New Roman"/>
          </w:rPr>
          <w:t>the community</w:t>
        </w:r>
      </w:ins>
      <w:del w:id="27" w:author="Thomas Whitham" w:date="2011-10-06T08:18:00Z">
        <w:r w:rsidR="00515015" w:rsidDel="00A17457">
          <w:rPr>
            <w:rFonts w:eastAsia="Times New Roman"/>
          </w:rPr>
          <w:delText xml:space="preserve"> and the forces that influence the structure of these interactions</w:delText>
        </w:r>
      </w:del>
      <w:r w:rsidR="00515015">
        <w:rPr>
          <w:rFonts w:eastAsia="Times New Roman"/>
        </w:rPr>
        <w:t xml:space="preserve">. </w:t>
      </w:r>
    </w:p>
    <w:p w:rsidR="00B728BA" w:rsidRDefault="00515015">
      <w:pPr>
        <w:numPr>
          <w:ilvl w:val="0"/>
          <w:numId w:val="1"/>
        </w:numPr>
        <w:spacing w:before="100" w:beforeAutospacing="1" w:after="100" w:afterAutospacing="1"/>
        <w:rPr>
          <w:rFonts w:eastAsia="Times New Roman"/>
        </w:rPr>
      </w:pPr>
      <w:r>
        <w:rPr>
          <w:rFonts w:eastAsia="Times New Roman"/>
        </w:rPr>
        <w:t xml:space="preserve">We present a study of bark lichen communities associated with </w:t>
      </w:r>
      <w:proofErr w:type="spellStart"/>
      <w:r>
        <w:rPr>
          <w:rStyle w:val="aeti-10x-x-1091"/>
          <w:rFonts w:eastAsia="Times New Roman"/>
        </w:rPr>
        <w:t>Populus</w:t>
      </w:r>
      <w:proofErr w:type="spellEnd"/>
      <w:r>
        <w:rPr>
          <w:rStyle w:val="aeti-10x-x-1091"/>
          <w:rFonts w:eastAsia="Times New Roman"/>
        </w:rPr>
        <w:t xml:space="preserve"> </w:t>
      </w:r>
      <w:proofErr w:type="spellStart"/>
      <w:r>
        <w:rPr>
          <w:rStyle w:val="aeti-10x-x-1091"/>
          <w:rFonts w:eastAsia="Times New Roman"/>
        </w:rPr>
        <w:t>angustifolia</w:t>
      </w:r>
      <w:proofErr w:type="spellEnd"/>
      <w:r>
        <w:rPr>
          <w:rFonts w:eastAsia="Times New Roman"/>
        </w:rPr>
        <w:t xml:space="preserve"> (</w:t>
      </w:r>
      <w:proofErr w:type="spellStart"/>
      <w:r>
        <w:rPr>
          <w:rFonts w:eastAsia="Times New Roman"/>
        </w:rPr>
        <w:t>narrowleaf</w:t>
      </w:r>
      <w:proofErr w:type="spellEnd"/>
      <w:r>
        <w:rPr>
          <w:rFonts w:eastAsia="Times New Roman"/>
        </w:rPr>
        <w:t xml:space="preserve"> cottonwood), where we applied quantitative network modeling to investigate the genetic effects of a foundation tree species on bark-lichen community interaction</w:t>
      </w:r>
      <w:del w:id="28" w:author="Thomas Whitham" w:date="2011-10-06T08:13:00Z">
        <w:r w:rsidDel="00AE0AB2">
          <w:rPr>
            <w:rFonts w:eastAsia="Times New Roman"/>
          </w:rPr>
          <w:delText>s</w:delText>
        </w:r>
      </w:del>
      <w:r>
        <w:rPr>
          <w:rFonts w:eastAsia="Times New Roman"/>
        </w:rPr>
        <w:t xml:space="preserve"> networks. </w:t>
      </w:r>
    </w:p>
    <w:p w:rsidR="00B728BA" w:rsidRDefault="00515015">
      <w:pPr>
        <w:numPr>
          <w:ilvl w:val="0"/>
          <w:numId w:val="1"/>
        </w:numPr>
        <w:spacing w:before="100" w:beforeAutospacing="1" w:after="100" w:afterAutospacing="1"/>
        <w:rPr>
          <w:rFonts w:eastAsia="Times New Roman"/>
        </w:rPr>
      </w:pPr>
      <w:r>
        <w:rPr>
          <w:rFonts w:eastAsia="Times New Roman"/>
        </w:rPr>
        <w:t xml:space="preserve">There were three main findings: </w:t>
      </w:r>
    </w:p>
    <w:p w:rsidR="00B728BA" w:rsidRDefault="00515015">
      <w:pPr>
        <w:numPr>
          <w:ilvl w:val="1"/>
          <w:numId w:val="1"/>
        </w:numPr>
        <w:spacing w:before="100" w:beforeAutospacing="1" w:after="100" w:afterAutospacing="1"/>
        <w:rPr>
          <w:rFonts w:eastAsia="Times New Roman"/>
        </w:rPr>
      </w:pPr>
      <w:r>
        <w:rPr>
          <w:rFonts w:eastAsia="Times New Roman"/>
        </w:rPr>
        <w:t xml:space="preserve">Genotype significantly predicted the similarity of lichen interactions networks. Species richness explained additional variation in network similarity. </w:t>
      </w:r>
    </w:p>
    <w:p w:rsidR="00B728BA" w:rsidRDefault="00515015">
      <w:pPr>
        <w:numPr>
          <w:ilvl w:val="1"/>
          <w:numId w:val="1"/>
        </w:numPr>
        <w:spacing w:before="100" w:beforeAutospacing="1" w:after="100" w:afterAutospacing="1"/>
        <w:rPr>
          <w:rFonts w:eastAsia="Times New Roman"/>
        </w:rPr>
      </w:pPr>
      <w:r>
        <w:rPr>
          <w:rFonts w:eastAsia="Times New Roman"/>
        </w:rPr>
        <w:t xml:space="preserve">Both genotype and richness significantly predicted the variation in three network structural metrics (size, degree and centralization). </w:t>
      </w:r>
    </w:p>
    <w:p w:rsidR="00B728BA" w:rsidRDefault="00515015">
      <w:pPr>
        <w:numPr>
          <w:ilvl w:val="1"/>
          <w:numId w:val="1"/>
        </w:numPr>
        <w:spacing w:before="100" w:beforeAutospacing="1" w:after="100" w:afterAutospacing="1"/>
        <w:rPr>
          <w:rFonts w:eastAsia="Times New Roman"/>
        </w:rPr>
      </w:pPr>
      <w:r>
        <w:rPr>
          <w:rFonts w:eastAsia="Times New Roman"/>
        </w:rPr>
        <w:t>All network metrics were highly correlated with each other and lichen species richness. Thus, after controlling for the variation explained by lichen species richness, all three network metrics significantly predicted variation in the similarity of networks but only network size explained a biologically relevant amount of variation in network similarity.</w:t>
      </w:r>
    </w:p>
    <w:p w:rsidR="00B728BA" w:rsidRDefault="00515015">
      <w:pPr>
        <w:numPr>
          <w:ilvl w:val="0"/>
          <w:numId w:val="1"/>
        </w:numPr>
        <w:spacing w:before="100" w:beforeAutospacing="1" w:after="100" w:afterAutospacing="1"/>
        <w:rPr>
          <w:rFonts w:eastAsia="Times New Roman"/>
        </w:rPr>
      </w:pPr>
      <w:r>
        <w:rPr>
          <w:rFonts w:eastAsia="Times New Roman"/>
        </w:rPr>
        <w:t>These results strongly support the hypothesis that there is a genetic component to the structure of species interactions. Our quant</w:t>
      </w:r>
      <w:ins w:id="29" w:author="Thomas Whitham" w:date="2011-10-06T08:13:00Z">
        <w:r w:rsidR="00AE0AB2">
          <w:rPr>
            <w:rFonts w:eastAsia="Times New Roman"/>
          </w:rPr>
          <w:t>it</w:t>
        </w:r>
      </w:ins>
      <w:r>
        <w:rPr>
          <w:rFonts w:eastAsia="Times New Roman"/>
        </w:rPr>
        <w:t xml:space="preserve">ative network modeling and network analyses show that this genetic effect is not due to variation in lichen species richness arising from genotype, but by some other causal pathway. These results indicate that the variation in network structure among genotypes arises from </w:t>
      </w:r>
      <w:commentRangeStart w:id="30"/>
      <w:r>
        <w:rPr>
          <w:rFonts w:eastAsia="Times New Roman"/>
        </w:rPr>
        <w:t>the communities being at different levels of community assembly</w:t>
      </w:r>
      <w:commentRangeEnd w:id="30"/>
      <w:r w:rsidR="00AE0AB2">
        <w:rPr>
          <w:rStyle w:val="CommentReference"/>
        </w:rPr>
        <w:commentReference w:id="30"/>
      </w:r>
      <w:r>
        <w:rPr>
          <w:rFonts w:eastAsia="Times New Roman"/>
        </w:rPr>
        <w:t xml:space="preserve">, as both species richness and the size of the network independently explained the most variation in network similarity. </w:t>
      </w:r>
    </w:p>
    <w:p w:rsidR="00B728BA" w:rsidRDefault="00515015">
      <w:pPr>
        <w:numPr>
          <w:ilvl w:val="0"/>
          <w:numId w:val="1"/>
        </w:numPr>
        <w:spacing w:before="100" w:beforeAutospacing="1" w:after="100" w:afterAutospacing="1"/>
        <w:rPr>
          <w:ins w:id="31" w:author="Thomas Whitham" w:date="2011-10-06T08:54:00Z"/>
          <w:rFonts w:eastAsia="Times New Roman"/>
        </w:rPr>
      </w:pPr>
      <w:r>
        <w:rPr>
          <w:rFonts w:eastAsia="Times New Roman"/>
        </w:rPr>
        <w:t>These findings are particularly important as they suggest that quantitative modeling of community-wide interaction networks can aid our understanding of community dynamics and that we need to place interactions among species within an evolutionary framework.</w:t>
      </w:r>
    </w:p>
    <w:p w:rsidR="001759F9" w:rsidRDefault="001759F9">
      <w:pPr>
        <w:numPr>
          <w:ilvl w:val="0"/>
          <w:numId w:val="1"/>
        </w:numPr>
        <w:spacing w:before="100" w:beforeAutospacing="1" w:after="100" w:afterAutospacing="1"/>
        <w:rPr>
          <w:rFonts w:eastAsia="Times New Roman"/>
        </w:rPr>
      </w:pPr>
      <w:ins w:id="32" w:author="Thomas Whitham" w:date="2011-10-06T08:54:00Z">
        <w:r>
          <w:rPr>
            <w:rFonts w:eastAsia="Times New Roman"/>
          </w:rPr>
          <w:t xml:space="preserve">Important to note that while many studies have now been published on interaction networks, this is the first to show that the networks of individual genotypes are significantly different.  </w:t>
        </w:r>
        <w:commentRangeStart w:id="33"/>
        <w:r>
          <w:rPr>
            <w:rFonts w:eastAsia="Times New Roman"/>
          </w:rPr>
          <w:t xml:space="preserve">Such findings suggest that </w:t>
        </w:r>
      </w:ins>
      <w:ins w:id="34" w:author="Thomas Whitham" w:date="2011-10-06T08:55:00Z">
        <w:r>
          <w:rPr>
            <w:rFonts w:eastAsia="Times New Roman"/>
          </w:rPr>
          <w:t xml:space="preserve">natural selection can act on networks and that different networks have the potential to differentially </w:t>
        </w:r>
        <w:proofErr w:type="spellStart"/>
        <w:r>
          <w:rPr>
            <w:rFonts w:eastAsia="Times New Roman"/>
          </w:rPr>
          <w:t>feed back</w:t>
        </w:r>
        <w:proofErr w:type="spellEnd"/>
        <w:r>
          <w:rPr>
            <w:rFonts w:eastAsia="Times New Roman"/>
          </w:rPr>
          <w:t xml:space="preserve"> to affect the fitness of the individual genotypes they occupy.  Although such feedbacks may not occur in this system, several studies have now emerged in which strong positive and negative feedbacks have been demonstrated (</w:t>
        </w:r>
      </w:ins>
      <w:ins w:id="35" w:author="Thomas Whitham" w:date="2011-10-06T08:59:00Z">
        <w:r>
          <w:rPr>
            <w:rFonts w:eastAsia="Times New Roman"/>
          </w:rPr>
          <w:t xml:space="preserve">e.g., </w:t>
        </w:r>
      </w:ins>
      <w:ins w:id="36" w:author="Thomas Whitham" w:date="2011-10-06T08:55:00Z">
        <w:r>
          <w:rPr>
            <w:rFonts w:eastAsia="Times New Roman"/>
          </w:rPr>
          <w:t xml:space="preserve">negative </w:t>
        </w:r>
      </w:ins>
      <w:ins w:id="37" w:author="Thomas Whitham" w:date="2011-10-06T08:58:00Z">
        <w:r>
          <w:rPr>
            <w:rFonts w:eastAsia="Times New Roman"/>
          </w:rPr>
          <w:t>–</w:t>
        </w:r>
      </w:ins>
      <w:ins w:id="38" w:author="Thomas Whitham" w:date="2011-10-06T08:55:00Z">
        <w:r>
          <w:rPr>
            <w:rFonts w:eastAsia="Times New Roman"/>
          </w:rPr>
          <w:t xml:space="preserve"> </w:t>
        </w:r>
      </w:ins>
      <w:ins w:id="39" w:author="Thomas Whitham" w:date="2011-10-06T09:02:00Z">
        <w:r w:rsidR="00376068">
          <w:rPr>
            <w:rFonts w:eastAsia="Times New Roman"/>
          </w:rPr>
          <w:t xml:space="preserve">Packer and Clay </w:t>
        </w:r>
        <w:commentRangeStart w:id="40"/>
        <w:r w:rsidR="00376068">
          <w:rPr>
            <w:rFonts w:eastAsia="Times New Roman"/>
          </w:rPr>
          <w:t>2000</w:t>
        </w:r>
        <w:commentRangeEnd w:id="40"/>
        <w:r w:rsidR="00376068">
          <w:rPr>
            <w:rStyle w:val="CommentReference"/>
          </w:rPr>
          <w:commentReference w:id="40"/>
        </w:r>
        <w:r w:rsidR="00376068">
          <w:rPr>
            <w:rFonts w:eastAsia="Times New Roman"/>
          </w:rPr>
          <w:t xml:space="preserve">, </w:t>
        </w:r>
      </w:ins>
      <w:proofErr w:type="spellStart"/>
      <w:ins w:id="41" w:author="Thomas Whitham" w:date="2011-10-06T08:55:00Z">
        <w:r>
          <w:rPr>
            <w:rFonts w:eastAsia="Times New Roman"/>
          </w:rPr>
          <w:t>Michalet</w:t>
        </w:r>
        <w:proofErr w:type="spellEnd"/>
        <w:r>
          <w:rPr>
            <w:rFonts w:eastAsia="Times New Roman"/>
          </w:rPr>
          <w:t xml:space="preserve"> </w:t>
        </w:r>
      </w:ins>
      <w:ins w:id="42" w:author="Thomas Whitham" w:date="2011-10-06T08:58:00Z">
        <w:r>
          <w:rPr>
            <w:rFonts w:eastAsia="Times New Roman"/>
          </w:rPr>
          <w:t xml:space="preserve">et al. 2011; positive – </w:t>
        </w:r>
      </w:ins>
      <w:proofErr w:type="spellStart"/>
      <w:ins w:id="43" w:author="Thomas Whitham" w:date="2011-10-06T09:01:00Z">
        <w:r w:rsidR="00376068">
          <w:t>Pregitzer</w:t>
        </w:r>
        <w:proofErr w:type="spellEnd"/>
        <w:r w:rsidR="00376068">
          <w:t xml:space="preserve"> et al. 2010, </w:t>
        </w:r>
      </w:ins>
      <w:ins w:id="44" w:author="Thomas Whitham" w:date="2011-10-06T08:58:00Z">
        <w:r>
          <w:rPr>
            <w:rFonts w:eastAsia="Times New Roman"/>
          </w:rPr>
          <w:t>Smith et al. 2011</w:t>
        </w:r>
      </w:ins>
      <w:ins w:id="45" w:author="Thomas Whitham" w:date="2011-10-06T08:59:00Z">
        <w:r w:rsidR="009B0592">
          <w:rPr>
            <w:rFonts w:eastAsia="Times New Roman"/>
          </w:rPr>
          <w:t>)</w:t>
        </w:r>
        <w:commentRangeEnd w:id="33"/>
        <w:r w:rsidR="009B0592">
          <w:rPr>
            <w:rStyle w:val="CommentReference"/>
          </w:rPr>
          <w:commentReference w:id="33"/>
        </w:r>
      </w:ins>
    </w:p>
    <w:p w:rsidR="00B728BA" w:rsidRDefault="00515015">
      <w:pPr>
        <w:pStyle w:val="Heading3"/>
        <w:jc w:val="center"/>
        <w:rPr>
          <w:rFonts w:eastAsia="Times New Roman"/>
        </w:rPr>
      </w:pPr>
      <w:r>
        <w:rPr>
          <w:rStyle w:val="titlemark"/>
          <w:rFonts w:eastAsia="Times New Roman"/>
        </w:rPr>
        <w:t xml:space="preserve">2. </w:t>
      </w:r>
      <w:r>
        <w:rPr>
          <w:rFonts w:eastAsia="Times New Roman"/>
        </w:rPr>
        <w:t>Introduction</w:t>
      </w:r>
    </w:p>
    <w:p w:rsidR="00B728BA" w:rsidRDefault="00515015">
      <w:pPr>
        <w:numPr>
          <w:ilvl w:val="0"/>
          <w:numId w:val="2"/>
        </w:numPr>
        <w:spacing w:before="100" w:beforeAutospacing="1" w:after="100" w:afterAutospacing="1"/>
        <w:rPr>
          <w:rFonts w:eastAsia="Times New Roman"/>
        </w:rPr>
      </w:pPr>
      <w:r>
        <w:rPr>
          <w:rFonts w:eastAsia="Times New Roman"/>
        </w:rPr>
        <w:lastRenderedPageBreak/>
        <w:t xml:space="preserve">Understanding complex species interactions is important for ecology (reviewed in </w:t>
      </w:r>
      <w:proofErr w:type="spellStart"/>
      <w:r>
        <w:rPr>
          <w:rFonts w:eastAsia="Times New Roman"/>
        </w:rPr>
        <w:t>Bascompte</w:t>
      </w:r>
      <w:proofErr w:type="spellEnd"/>
      <w:r>
        <w:rPr>
          <w:rFonts w:eastAsia="Times New Roman"/>
        </w:rPr>
        <w:t xml:space="preserve"> 2009, and others...). </w:t>
      </w:r>
    </w:p>
    <w:p w:rsidR="00B728BA" w:rsidRDefault="00515015">
      <w:pPr>
        <w:numPr>
          <w:ilvl w:val="0"/>
          <w:numId w:val="2"/>
        </w:numPr>
        <w:spacing w:before="100" w:beforeAutospacing="1" w:after="100" w:afterAutospacing="1"/>
        <w:rPr>
          <w:rFonts w:eastAsia="Times New Roman"/>
        </w:rPr>
      </w:pPr>
      <w:r>
        <w:rPr>
          <w:rFonts w:eastAsia="Times New Roman"/>
        </w:rPr>
        <w:t>A substantial body of evidence provides support for the value in putting communities and ecosystems into an evolutionary framework (</w:t>
      </w:r>
      <w:ins w:id="46" w:author="Thomas Whitham" w:date="2011-10-06T08:28:00Z">
        <w:r w:rsidR="000346EE">
          <w:rPr>
            <w:rFonts w:eastAsia="Arial Unicode MS"/>
            <w:bCs/>
          </w:rPr>
          <w:t xml:space="preserve">Whitham et al. 2003, 2006, Johnson and </w:t>
        </w:r>
        <w:proofErr w:type="spellStart"/>
        <w:r w:rsidR="000346EE">
          <w:rPr>
            <w:rFonts w:eastAsia="Arial Unicode MS"/>
            <w:bCs/>
          </w:rPr>
          <w:t>Stinchcombe</w:t>
        </w:r>
        <w:proofErr w:type="spellEnd"/>
        <w:r w:rsidR="000346EE">
          <w:rPr>
            <w:rFonts w:eastAsia="Arial Unicode MS"/>
            <w:bCs/>
          </w:rPr>
          <w:t xml:space="preserve"> 2007, Wade et al. 2007, </w:t>
        </w:r>
        <w:proofErr w:type="spellStart"/>
        <w:r w:rsidR="000346EE">
          <w:rPr>
            <w:rFonts w:eastAsia="Arial Unicode MS"/>
            <w:bCs/>
          </w:rPr>
          <w:t>Haolin</w:t>
        </w:r>
        <w:proofErr w:type="spellEnd"/>
        <w:r w:rsidR="000346EE">
          <w:rPr>
            <w:rFonts w:eastAsia="Arial Unicode MS"/>
            <w:bCs/>
          </w:rPr>
          <w:t xml:space="preserve"> and Strauss 2008, Hughes et al. 2008, Bailey et al. 2009, Wymore et al. 2011, </w:t>
        </w:r>
        <w:proofErr w:type="spellStart"/>
        <w:r w:rsidR="000346EE">
          <w:rPr>
            <w:rFonts w:eastAsia="Arial Unicode MS"/>
            <w:bCs/>
          </w:rPr>
          <w:t>Rountree</w:t>
        </w:r>
        <w:proofErr w:type="spellEnd"/>
        <w:r w:rsidR="000346EE">
          <w:rPr>
            <w:rFonts w:eastAsia="Arial Unicode MS"/>
            <w:bCs/>
          </w:rPr>
          <w:t xml:space="preserve"> et al. </w:t>
        </w:r>
        <w:commentRangeStart w:id="47"/>
        <w:r w:rsidR="000346EE">
          <w:rPr>
            <w:rFonts w:eastAsia="Arial Unicode MS"/>
            <w:bCs/>
          </w:rPr>
          <w:t>2011</w:t>
        </w:r>
        <w:commentRangeEnd w:id="47"/>
        <w:r w:rsidR="00753EBC">
          <w:rPr>
            <w:rStyle w:val="CommentReference"/>
          </w:rPr>
          <w:commentReference w:id="47"/>
        </w:r>
      </w:ins>
      <w:del w:id="48" w:author="Thomas Whitham" w:date="2011-10-06T08:28:00Z">
        <w:r w:rsidDel="000346EE">
          <w:rPr>
            <w:rFonts w:eastAsia="Times New Roman"/>
          </w:rPr>
          <w:delText>reviewed in PRS-B 2011, Johnson and Agrawal 200</w:delText>
        </w:r>
      </w:del>
      <w:del w:id="49" w:author="Thomas Whitham" w:date="2011-10-06T08:21:00Z">
        <w:r w:rsidDel="000346EE">
          <w:rPr>
            <w:rFonts w:eastAsia="Times New Roman"/>
          </w:rPr>
          <w:delText>?</w:delText>
        </w:r>
      </w:del>
      <w:del w:id="50" w:author="Thomas Whitham" w:date="2011-10-06T08:28:00Z">
        <w:r w:rsidDel="000346EE">
          <w:rPr>
            <w:rFonts w:eastAsia="Times New Roman"/>
          </w:rPr>
          <w:delText xml:space="preserve">, Whitham et al. </w:delText>
        </w:r>
      </w:del>
      <w:del w:id="51" w:author="Thomas Whitham" w:date="2011-10-06T08:21:00Z">
        <w:r w:rsidDel="000346EE">
          <w:rPr>
            <w:rFonts w:eastAsia="Times New Roman"/>
          </w:rPr>
          <w:delText>2008 and Whitham et al. 2007</w:delText>
        </w:r>
      </w:del>
      <w:r>
        <w:rPr>
          <w:rFonts w:eastAsia="Times New Roman"/>
        </w:rPr>
        <w:t xml:space="preserve">). However, there is still little known about how genetic variation in a foundation species affects the interactions among multiple species in complex communities (but see Bailey et </w:t>
      </w:r>
      <w:commentRangeStart w:id="52"/>
      <w:r>
        <w:rPr>
          <w:rFonts w:eastAsia="Times New Roman"/>
        </w:rPr>
        <w:t>al</w:t>
      </w:r>
      <w:commentRangeEnd w:id="52"/>
      <w:r w:rsidR="00753EBC">
        <w:rPr>
          <w:rStyle w:val="CommentReference"/>
        </w:rPr>
        <w:commentReference w:id="52"/>
      </w:r>
      <w:r>
        <w:rPr>
          <w:rFonts w:eastAsia="Times New Roman"/>
        </w:rPr>
        <w:t xml:space="preserve"> </w:t>
      </w:r>
      <w:commentRangeStart w:id="53"/>
      <w:r>
        <w:rPr>
          <w:rFonts w:eastAsia="Times New Roman"/>
        </w:rPr>
        <w:t>2005</w:t>
      </w:r>
      <w:commentRangeEnd w:id="53"/>
      <w:r w:rsidR="00753EBC">
        <w:rPr>
          <w:rStyle w:val="CommentReference"/>
        </w:rPr>
        <w:commentReference w:id="53"/>
      </w:r>
      <w:r>
        <w:rPr>
          <w:rFonts w:eastAsia="Times New Roman"/>
        </w:rPr>
        <w:t xml:space="preserve">). </w:t>
      </w:r>
    </w:p>
    <w:p w:rsidR="00B728BA" w:rsidRDefault="00515015">
      <w:pPr>
        <w:numPr>
          <w:ilvl w:val="0"/>
          <w:numId w:val="2"/>
        </w:numPr>
        <w:spacing w:before="100" w:beforeAutospacing="1" w:after="100" w:afterAutospacing="1"/>
        <w:rPr>
          <w:rFonts w:eastAsia="Times New Roman"/>
        </w:rPr>
      </w:pPr>
      <w:r>
        <w:rPr>
          <w:rFonts w:eastAsia="Times New Roman"/>
        </w:rPr>
        <w:t xml:space="preserve">Defining species interactions and obtaining quantitative data for interactions in complex communities presents a challenge to ecologists. </w:t>
      </w:r>
    </w:p>
    <w:p w:rsidR="00B728BA" w:rsidRDefault="00515015">
      <w:pPr>
        <w:numPr>
          <w:ilvl w:val="0"/>
          <w:numId w:val="2"/>
        </w:numPr>
        <w:spacing w:before="100" w:beforeAutospacing="1" w:after="100" w:afterAutospacing="1"/>
        <w:rPr>
          <w:rFonts w:eastAsia="Times New Roman"/>
        </w:rPr>
      </w:pPr>
      <w:r>
        <w:rPr>
          <w:rFonts w:eastAsia="Times New Roman"/>
        </w:rPr>
        <w:t xml:space="preserve">Newly developed quantitative network modeling methods provide one means to not only obtain estimates of species interactions but also circumvent the need to limit interactions to one or few categories (e.g. trophic, mutualistic or host-parasite interactions). </w:t>
      </w:r>
    </w:p>
    <w:p w:rsidR="00B728BA" w:rsidRDefault="00515015">
      <w:pPr>
        <w:numPr>
          <w:ilvl w:val="0"/>
          <w:numId w:val="2"/>
        </w:numPr>
        <w:spacing w:before="100" w:beforeAutospacing="1" w:after="100" w:afterAutospacing="1"/>
        <w:rPr>
          <w:ins w:id="54" w:author="Thomas Whitham" w:date="2011-10-06T08:37:00Z"/>
          <w:rFonts w:eastAsia="Times New Roman"/>
        </w:rPr>
      </w:pPr>
      <w:r>
        <w:rPr>
          <w:rFonts w:eastAsia="Times New Roman"/>
        </w:rPr>
        <w:t>Here, we present the results of a study of how foundation species genetics influences variation in interactions among multiple species</w:t>
      </w:r>
      <w:ins w:id="55" w:author="Thomas Whitham" w:date="2011-10-06T08:33:00Z">
        <w:r w:rsidR="00753EBC">
          <w:rPr>
            <w:rFonts w:eastAsia="Times New Roman"/>
          </w:rPr>
          <w:t xml:space="preserve"> in a group of organisms (lichens) that might be imagined to have weak interactions with a foundation tree species</w:t>
        </w:r>
      </w:ins>
      <w:r>
        <w:rPr>
          <w:rFonts w:eastAsia="Times New Roman"/>
        </w:rPr>
        <w:t>.</w:t>
      </w:r>
      <w:ins w:id="56" w:author="Thomas Whitham" w:date="2011-10-06T08:34:00Z">
        <w:r w:rsidR="00753EBC">
          <w:rPr>
            <w:rFonts w:eastAsia="Times New Roman"/>
          </w:rPr>
          <w:t xml:space="preserve">  Might say something about the lichen itself being an impressive interaction of organisms.</w:t>
        </w:r>
      </w:ins>
    </w:p>
    <w:p w:rsidR="00F65D1C" w:rsidRDefault="005C1873">
      <w:pPr>
        <w:numPr>
          <w:ilvl w:val="0"/>
          <w:numId w:val="2"/>
        </w:numPr>
        <w:spacing w:before="100" w:beforeAutospacing="1" w:after="100" w:afterAutospacing="1"/>
        <w:rPr>
          <w:ins w:id="57" w:author="Thomas Whitham" w:date="2011-10-06T08:41:00Z"/>
          <w:rFonts w:eastAsia="Times New Roman"/>
        </w:rPr>
      </w:pPr>
      <w:ins w:id="58" w:author="Thomas Whitham" w:date="2011-10-06T08:37:00Z">
        <w:r>
          <w:rPr>
            <w:rFonts w:eastAsia="Times New Roman"/>
          </w:rPr>
          <w:t xml:space="preserve">Here and/or in the discussion I think you need to explicitly develop the biology of lichens </w:t>
        </w:r>
      </w:ins>
      <w:ins w:id="59" w:author="Thomas Whitham" w:date="2011-10-06T08:39:00Z">
        <w:r w:rsidR="00A42FB6">
          <w:rPr>
            <w:rFonts w:eastAsia="Times New Roman"/>
          </w:rPr>
          <w:t>(growth, importance of substrate, size as a surrogate for fitness)</w:t>
        </w:r>
      </w:ins>
      <w:ins w:id="60" w:author="Thomas Whitham" w:date="2011-10-06T08:41:00Z">
        <w:r w:rsidR="00F65D1C">
          <w:rPr>
            <w:rFonts w:eastAsia="Times New Roman"/>
          </w:rPr>
          <w:t>.</w:t>
        </w:r>
      </w:ins>
    </w:p>
    <w:p w:rsidR="005C1873" w:rsidRDefault="00F65D1C">
      <w:pPr>
        <w:numPr>
          <w:ilvl w:val="0"/>
          <w:numId w:val="2"/>
        </w:numPr>
        <w:spacing w:before="100" w:beforeAutospacing="1" w:after="100" w:afterAutospacing="1"/>
        <w:rPr>
          <w:ins w:id="61" w:author="Thomas Whitham" w:date="2011-10-06T08:40:00Z"/>
          <w:rFonts w:eastAsia="Times New Roman"/>
        </w:rPr>
      </w:pPr>
      <w:ins w:id="62" w:author="Thomas Whitham" w:date="2011-10-06T08:42:00Z">
        <w:r>
          <w:rPr>
            <w:rFonts w:eastAsia="Times New Roman"/>
          </w:rPr>
          <w:t xml:space="preserve">Important to emphasize how lichens </w:t>
        </w:r>
      </w:ins>
      <w:ins w:id="63" w:author="Thomas Whitham" w:date="2011-10-06T08:37:00Z">
        <w:r w:rsidR="005C1873">
          <w:rPr>
            <w:rFonts w:eastAsia="Times New Roman"/>
          </w:rPr>
          <w:t>compete or interact with one another and the long-term nature of these interactions</w:t>
        </w:r>
      </w:ins>
      <w:ins w:id="64" w:author="Thomas Whitham" w:date="2011-10-06T08:38:00Z">
        <w:r w:rsidR="005C1873">
          <w:rPr>
            <w:rFonts w:eastAsia="Times New Roman"/>
          </w:rPr>
          <w:t xml:space="preserve"> as they can grow so slowly.</w:t>
        </w:r>
      </w:ins>
      <w:ins w:id="65" w:author="Thomas Whitham" w:date="2011-10-06T08:42:00Z">
        <w:r>
          <w:rPr>
            <w:rFonts w:eastAsia="Times New Roman"/>
          </w:rPr>
          <w:t xml:space="preserve">  Some readers might be skeptical that such interactions exist and that the bark substrate is important.  Need to diffuse that up front.</w:t>
        </w:r>
      </w:ins>
    </w:p>
    <w:p w:rsidR="00287A02" w:rsidRDefault="00287A02">
      <w:pPr>
        <w:numPr>
          <w:ilvl w:val="0"/>
          <w:numId w:val="2"/>
        </w:numPr>
        <w:spacing w:before="100" w:beforeAutospacing="1" w:after="100" w:afterAutospacing="1"/>
        <w:rPr>
          <w:rFonts w:eastAsia="Times New Roman"/>
        </w:rPr>
      </w:pPr>
      <w:ins w:id="66" w:author="Thomas Whitham" w:date="2011-10-06T08:40:00Z">
        <w:r>
          <w:rPr>
            <w:rFonts w:eastAsia="Times New Roman"/>
          </w:rPr>
          <w:t>Do you have some cool photos of lichens on cottonwood trunks that might be included in the paper?</w:t>
        </w:r>
      </w:ins>
    </w:p>
    <w:p w:rsidR="00B728BA" w:rsidRDefault="00515015">
      <w:pPr>
        <w:pStyle w:val="Heading3"/>
        <w:jc w:val="center"/>
        <w:rPr>
          <w:rFonts w:eastAsia="Times New Roman"/>
        </w:rPr>
      </w:pPr>
      <w:r>
        <w:rPr>
          <w:rStyle w:val="titlemark"/>
          <w:rFonts w:eastAsia="Times New Roman"/>
        </w:rPr>
        <w:t xml:space="preserve">3. </w:t>
      </w:r>
      <w:r>
        <w:rPr>
          <w:rFonts w:eastAsia="Times New Roman"/>
        </w:rPr>
        <w:t>Methods</w:t>
      </w:r>
    </w:p>
    <w:p w:rsidR="00B728BA" w:rsidRDefault="00515015">
      <w:pPr>
        <w:numPr>
          <w:ilvl w:val="0"/>
          <w:numId w:val="3"/>
        </w:numPr>
        <w:spacing w:before="100" w:beforeAutospacing="1" w:after="100" w:afterAutospacing="1"/>
        <w:rPr>
          <w:rFonts w:eastAsia="Times New Roman"/>
        </w:rPr>
      </w:pPr>
      <w:r>
        <w:rPr>
          <w:rFonts w:eastAsia="Times New Roman"/>
        </w:rPr>
        <w:t xml:space="preserve">Garden description. </w:t>
      </w:r>
    </w:p>
    <w:p w:rsidR="00B728BA" w:rsidRDefault="00515015">
      <w:pPr>
        <w:numPr>
          <w:ilvl w:val="0"/>
          <w:numId w:val="3"/>
        </w:numPr>
        <w:spacing w:before="100" w:beforeAutospacing="1" w:after="100" w:afterAutospacing="1"/>
        <w:rPr>
          <w:rFonts w:eastAsia="Times New Roman"/>
        </w:rPr>
      </w:pPr>
      <w:proofErr w:type="spellStart"/>
      <w:r>
        <w:rPr>
          <w:rFonts w:eastAsia="Times New Roman"/>
        </w:rPr>
        <w:t>Samling</w:t>
      </w:r>
      <w:proofErr w:type="spellEnd"/>
      <w:r>
        <w:rPr>
          <w:rFonts w:eastAsia="Times New Roman"/>
        </w:rPr>
        <w:t xml:space="preserve"> description. The presence of bark lichen species were assessed within 50 replicate 1 cm</w:t>
      </w:r>
      <w:r>
        <w:rPr>
          <w:rStyle w:val="cmr-81"/>
          <w:rFonts w:eastAsia="Times New Roman"/>
          <w:vertAlign w:val="superscript"/>
        </w:rPr>
        <w:t>2</w:t>
      </w:r>
      <w:r>
        <w:rPr>
          <w:rFonts w:eastAsia="Times New Roman"/>
        </w:rPr>
        <w:t xml:space="preserve"> grid cells of 10 cm</w:t>
      </w:r>
      <w:r>
        <w:rPr>
          <w:rStyle w:val="cmr-81"/>
          <w:rFonts w:eastAsia="Times New Roman"/>
          <w:vertAlign w:val="superscript"/>
        </w:rPr>
        <w:t>2</w:t>
      </w:r>
      <w:r>
        <w:rPr>
          <w:rFonts w:eastAsia="Times New Roman"/>
        </w:rPr>
        <w:t xml:space="preserve"> quadrats on replicate clones of known genotype in a common garden at the Ogden Nature Center (Utah, USA). 50 out of the 100 cells in each quadrat were sampled in a checker-board pattern in order to minimize the probability of individuals overlapping between cells. 122 trees sampled, 13 genotypes, 5800 grid cells. </w:t>
      </w:r>
    </w:p>
    <w:p w:rsidR="00B728BA" w:rsidRDefault="00515015">
      <w:pPr>
        <w:numPr>
          <w:ilvl w:val="0"/>
          <w:numId w:val="3"/>
        </w:numPr>
        <w:spacing w:before="100" w:beforeAutospacing="1" w:after="100" w:afterAutospacing="1"/>
        <w:rPr>
          <w:rFonts w:eastAsia="Times New Roman"/>
        </w:rPr>
      </w:pPr>
      <w:r>
        <w:rPr>
          <w:rFonts w:eastAsia="Times New Roman"/>
        </w:rPr>
        <w:t xml:space="preserve">Network modeling. Network models were generated using a correlation based algorithm to detect species interactions on each individual tree. Thus, we produced a quantitative, undirected model of species interactions on each individual tree. </w:t>
      </w:r>
    </w:p>
    <w:p w:rsidR="00B728BA" w:rsidRDefault="00515015">
      <w:pPr>
        <w:numPr>
          <w:ilvl w:val="0"/>
          <w:numId w:val="3"/>
        </w:numPr>
        <w:spacing w:before="100" w:beforeAutospacing="1" w:after="100" w:afterAutospacing="1"/>
        <w:rPr>
          <w:rFonts w:eastAsia="Times New Roman"/>
        </w:rPr>
      </w:pPr>
      <w:r>
        <w:rPr>
          <w:rFonts w:eastAsia="Times New Roman"/>
        </w:rPr>
        <w:t xml:space="preserve">Statistical methods for network similarity. We then applied network analyses and </w:t>
      </w:r>
      <w:proofErr w:type="spellStart"/>
      <w:r>
        <w:rPr>
          <w:rFonts w:eastAsia="Times New Roman"/>
        </w:rPr>
        <w:t>mutlivariate</w:t>
      </w:r>
      <w:proofErr w:type="spellEnd"/>
      <w:r>
        <w:rPr>
          <w:rFonts w:eastAsia="Times New Roman"/>
        </w:rPr>
        <w:t xml:space="preserve"> statistical methods to test for the effect of genotype on lichen community interaction network structure. In order to compare networks, we measured the similarity between networks as the sum of the Euclidean distance for all edges between each network pair for all networks. This formed a distance matrix that we then used in </w:t>
      </w:r>
      <w:proofErr w:type="spellStart"/>
      <w:r>
        <w:rPr>
          <w:rFonts w:eastAsia="Times New Roman"/>
        </w:rPr>
        <w:t>PerMANOVA</w:t>
      </w:r>
      <w:proofErr w:type="spellEnd"/>
      <w:r>
        <w:rPr>
          <w:rFonts w:eastAsia="Times New Roman"/>
        </w:rPr>
        <w:t xml:space="preserve"> analyses of the factors influencing network similarity. We used ANOVA to analyze the effect of genotype and richness on the network structural metrics. To visualize the similarity of network genotypes, we applied </w:t>
      </w:r>
      <w:proofErr w:type="spellStart"/>
      <w:r>
        <w:rPr>
          <w:rFonts w:eastAsia="Times New Roman"/>
        </w:rPr>
        <w:t>prinicipal</w:t>
      </w:r>
      <w:proofErr w:type="spellEnd"/>
      <w:r>
        <w:rPr>
          <w:rFonts w:eastAsia="Times New Roman"/>
        </w:rPr>
        <w:t xml:space="preserve"> components analysis </w:t>
      </w:r>
      <w:r>
        <w:rPr>
          <w:rFonts w:eastAsia="Times New Roman"/>
        </w:rPr>
        <w:lastRenderedPageBreak/>
        <w:t xml:space="preserve">to the network distances and used ordination vector fitting methods to explore the possible sources of similarity among </w:t>
      </w:r>
      <w:proofErr w:type="spellStart"/>
      <w:r>
        <w:rPr>
          <w:rFonts w:eastAsia="Times New Roman"/>
        </w:rPr>
        <w:t>netowrks</w:t>
      </w:r>
      <w:proofErr w:type="spellEnd"/>
      <w:r>
        <w:rPr>
          <w:rFonts w:eastAsia="Times New Roman"/>
        </w:rPr>
        <w:t>.</w:t>
      </w:r>
    </w:p>
    <w:p w:rsidR="00B728BA" w:rsidRDefault="00515015">
      <w:pPr>
        <w:pStyle w:val="Heading3"/>
        <w:jc w:val="center"/>
        <w:rPr>
          <w:rFonts w:eastAsia="Times New Roman"/>
        </w:rPr>
      </w:pPr>
      <w:r>
        <w:rPr>
          <w:rStyle w:val="titlemark"/>
          <w:rFonts w:eastAsia="Times New Roman"/>
        </w:rPr>
        <w:t xml:space="preserve">4. </w:t>
      </w:r>
      <w:r>
        <w:rPr>
          <w:rFonts w:eastAsia="Times New Roman"/>
        </w:rPr>
        <w:t>Results</w:t>
      </w:r>
    </w:p>
    <w:p w:rsidR="00B728BA" w:rsidRDefault="00515015">
      <w:pPr>
        <w:numPr>
          <w:ilvl w:val="0"/>
          <w:numId w:val="4"/>
        </w:numPr>
        <w:spacing w:before="100" w:beforeAutospacing="1" w:after="100" w:afterAutospacing="1"/>
        <w:rPr>
          <w:rFonts w:eastAsia="Times New Roman"/>
        </w:rPr>
      </w:pPr>
      <w:r>
        <w:rPr>
          <w:rFonts w:eastAsia="Times New Roman"/>
        </w:rPr>
        <w:t xml:space="preserve">We found significant variation in network structure among tree genotypes (Fig. 1). Genotype and lichen species richness were both significant predictors of the structural similarity of the lichen community networks with </w:t>
      </w:r>
      <w:ins w:id="67" w:author="Thomas Whitham" w:date="2011-10-06T08:36:00Z">
        <w:r w:rsidR="005C1873">
          <w:rPr>
            <w:rFonts w:eastAsia="Times New Roman"/>
          </w:rPr>
          <w:t xml:space="preserve">tree </w:t>
        </w:r>
      </w:ins>
      <w:r>
        <w:rPr>
          <w:rFonts w:eastAsia="Times New Roman"/>
        </w:rPr>
        <w:t>genotype and richness explaining 32% and 22% of the variation in lichen network similarity</w:t>
      </w:r>
      <w:ins w:id="68" w:author="Thomas Whitham" w:date="2011-10-06T08:36:00Z">
        <w:r w:rsidR="005C1873">
          <w:rPr>
            <w:rFonts w:eastAsia="Times New Roman"/>
          </w:rPr>
          <w:t>, respectively</w:t>
        </w:r>
      </w:ins>
      <w:r>
        <w:rPr>
          <w:rFonts w:eastAsia="Times New Roman"/>
        </w:rPr>
        <w:t xml:space="preserve"> (Table 1). </w:t>
      </w:r>
    </w:p>
    <w:p w:rsidR="00B728BA" w:rsidRDefault="00515015">
      <w:pPr>
        <w:numPr>
          <w:ilvl w:val="0"/>
          <w:numId w:val="4"/>
        </w:numPr>
        <w:spacing w:before="100" w:beforeAutospacing="1" w:after="100" w:afterAutospacing="1"/>
        <w:rPr>
          <w:rFonts w:eastAsia="Times New Roman"/>
        </w:rPr>
      </w:pPr>
      <w:r>
        <w:rPr>
          <w:rFonts w:eastAsia="Times New Roman"/>
        </w:rPr>
        <w:t>We investigated several network statistics to explore the structural variation responsible for the variation in network similarity and found that genotype and richness significantly predicted the variation in all three network metrics (Fig. 2 and Tables 2-4). Note that bark roughness was not a significant predictor of network similarity (</w:t>
      </w:r>
      <w:r>
        <w:rPr>
          <w:rStyle w:val="cmmi-10x-x-1091"/>
          <w:rFonts w:eastAsia="Times New Roman"/>
        </w:rPr>
        <w:t xml:space="preserve">p </w:t>
      </w:r>
      <w:r>
        <w:rPr>
          <w:rStyle w:val="cmr-10x-x-109"/>
          <w:rFonts w:eastAsia="Times New Roman"/>
        </w:rPr>
        <w:t xml:space="preserve">= </w:t>
      </w:r>
      <w:r>
        <w:rPr>
          <w:rFonts w:eastAsia="Times New Roman"/>
        </w:rPr>
        <w:t xml:space="preserve">0.983). </w:t>
      </w:r>
    </w:p>
    <w:p w:rsidR="00B728BA" w:rsidRDefault="00515015">
      <w:pPr>
        <w:numPr>
          <w:ilvl w:val="0"/>
          <w:numId w:val="4"/>
        </w:numPr>
        <w:spacing w:before="100" w:beforeAutospacing="1" w:after="100" w:afterAutospacing="1"/>
        <w:rPr>
          <w:rFonts w:eastAsia="Times New Roman"/>
        </w:rPr>
      </w:pPr>
      <w:r>
        <w:rPr>
          <w:rFonts w:eastAsia="Times New Roman"/>
        </w:rPr>
        <w:t xml:space="preserve">All network metrics were highly correlated with each other </w:t>
      </w:r>
      <w:commentRangeStart w:id="69"/>
      <w:r>
        <w:rPr>
          <w:rFonts w:eastAsia="Times New Roman"/>
        </w:rPr>
        <w:t xml:space="preserve">and lichen species richness </w:t>
      </w:r>
      <w:commentRangeEnd w:id="69"/>
      <w:r w:rsidR="00833EEE">
        <w:rPr>
          <w:rStyle w:val="CommentReference"/>
        </w:rPr>
        <w:commentReference w:id="69"/>
      </w:r>
      <w:r>
        <w:rPr>
          <w:rFonts w:eastAsia="Times New Roman"/>
        </w:rPr>
        <w:t>(Fig. 3). Thus, after controlling for the variation explained by lichen species richness, all three network metrics significantly predicted variation in the similarity of networks but only network size explained a biologically relevant amount of variation in network similarity. (</w:t>
      </w:r>
      <w:r>
        <w:rPr>
          <w:rStyle w:val="cmmi-10x-x-1091"/>
          <w:rFonts w:eastAsia="Times New Roman"/>
        </w:rPr>
        <w:t>r</w:t>
      </w:r>
      <w:r>
        <w:rPr>
          <w:rStyle w:val="cmr-81"/>
          <w:rFonts w:eastAsia="Times New Roman"/>
          <w:vertAlign w:val="superscript"/>
        </w:rPr>
        <w:t>2</w:t>
      </w:r>
      <w:r>
        <w:rPr>
          <w:rFonts w:eastAsia="Times New Roman"/>
        </w:rPr>
        <w:t xml:space="preserve"> </w:t>
      </w:r>
      <w:r>
        <w:rPr>
          <w:rStyle w:val="cmr-10x-x-109"/>
          <w:rFonts w:eastAsia="Times New Roman"/>
        </w:rPr>
        <w:t xml:space="preserve">= </w:t>
      </w:r>
      <w:r>
        <w:rPr>
          <w:rFonts w:eastAsia="Times New Roman"/>
        </w:rPr>
        <w:t>0.48) after controlling for the variation explained by lichen species richness (Table 5).</w:t>
      </w:r>
    </w:p>
    <w:p w:rsidR="00B728BA" w:rsidRDefault="00515015">
      <w:pPr>
        <w:pStyle w:val="Heading3"/>
        <w:jc w:val="center"/>
        <w:rPr>
          <w:rFonts w:eastAsia="Times New Roman"/>
        </w:rPr>
      </w:pPr>
      <w:r>
        <w:rPr>
          <w:rStyle w:val="titlemark"/>
          <w:rFonts w:eastAsia="Times New Roman"/>
        </w:rPr>
        <w:t xml:space="preserve">5. </w:t>
      </w:r>
      <w:r>
        <w:rPr>
          <w:rFonts w:eastAsia="Times New Roman"/>
        </w:rPr>
        <w:t>Conclusion</w:t>
      </w:r>
    </w:p>
    <w:p w:rsidR="00B728BA" w:rsidRDefault="00310B6B">
      <w:pPr>
        <w:numPr>
          <w:ilvl w:val="0"/>
          <w:numId w:val="5"/>
        </w:numPr>
        <w:spacing w:before="100" w:beforeAutospacing="1" w:after="100" w:afterAutospacing="1"/>
        <w:rPr>
          <w:rFonts w:eastAsia="Times New Roman"/>
        </w:rPr>
      </w:pPr>
      <w:ins w:id="70" w:author="Thomas Whitham" w:date="2011-10-06T08:44:00Z">
        <w:r>
          <w:rPr>
            <w:rFonts w:eastAsia="Times New Roman"/>
          </w:rPr>
          <w:t>Tree g</w:t>
        </w:r>
      </w:ins>
      <w:del w:id="71" w:author="Thomas Whitham" w:date="2011-10-06T08:44:00Z">
        <w:r w:rsidR="00515015" w:rsidDel="00310B6B">
          <w:rPr>
            <w:rFonts w:eastAsia="Times New Roman"/>
          </w:rPr>
          <w:delText>G</w:delText>
        </w:r>
      </w:del>
      <w:r w:rsidR="00515015">
        <w:rPr>
          <w:rFonts w:eastAsia="Times New Roman"/>
        </w:rPr>
        <w:t xml:space="preserve">enotype influences the size, degree and centralization of lichen community interaction networks. It is important to note that none of these network metrics were significantly predicted by the number of trees sampled for a given genotype (i.e. variation in the number of observations did not produce these patterns). </w:t>
      </w:r>
    </w:p>
    <w:p w:rsidR="00B728BA" w:rsidRDefault="00515015">
      <w:pPr>
        <w:numPr>
          <w:ilvl w:val="0"/>
          <w:numId w:val="5"/>
        </w:numPr>
        <w:spacing w:before="100" w:beforeAutospacing="1" w:after="100" w:afterAutospacing="1"/>
        <w:rPr>
          <w:rFonts w:eastAsia="Times New Roman"/>
        </w:rPr>
      </w:pPr>
      <w:r>
        <w:rPr>
          <w:rFonts w:eastAsia="Times New Roman"/>
        </w:rPr>
        <w:t xml:space="preserve">This pattern does not seem to be related to the bark roughness, as richness and community composition seem to be. This is intriguing since roughness seems to be an important factor in lichen establishment and a good predictor of the genotype effect on the distribution of the dominant lichen species (Lamit et al. 2010). </w:t>
      </w:r>
    </w:p>
    <w:p w:rsidR="00B728BA" w:rsidRDefault="00515015">
      <w:pPr>
        <w:numPr>
          <w:ilvl w:val="0"/>
          <w:numId w:val="5"/>
        </w:numPr>
        <w:spacing w:before="100" w:beforeAutospacing="1" w:after="100" w:afterAutospacing="1"/>
        <w:rPr>
          <w:rFonts w:eastAsia="Times New Roman"/>
        </w:rPr>
      </w:pPr>
      <w:r>
        <w:rPr>
          <w:rFonts w:eastAsia="Times New Roman"/>
        </w:rPr>
        <w:t xml:space="preserve">These results are particularly striking given that lichen species are very slow growing and that our communities are all likely to be in the early stages of establishment. </w:t>
      </w:r>
    </w:p>
    <w:p w:rsidR="00B728BA" w:rsidRDefault="00515015">
      <w:pPr>
        <w:numPr>
          <w:ilvl w:val="0"/>
          <w:numId w:val="5"/>
        </w:numPr>
        <w:spacing w:before="100" w:beforeAutospacing="1" w:after="100" w:afterAutospacing="1"/>
        <w:rPr>
          <w:ins w:id="72" w:author="Thomas Whitham" w:date="2011-10-06T08:45:00Z"/>
          <w:rFonts w:eastAsia="Times New Roman"/>
        </w:rPr>
      </w:pPr>
      <w:r>
        <w:rPr>
          <w:rFonts w:eastAsia="Times New Roman"/>
        </w:rPr>
        <w:t>These findings are important as they present a step toward putting complex, community-wide interactions in an evolutionary framework.</w:t>
      </w:r>
    </w:p>
    <w:p w:rsidR="00310B6B" w:rsidRDefault="00310B6B">
      <w:pPr>
        <w:numPr>
          <w:ilvl w:val="0"/>
          <w:numId w:val="5"/>
        </w:numPr>
        <w:spacing w:before="100" w:beforeAutospacing="1" w:after="100" w:afterAutospacing="1"/>
        <w:rPr>
          <w:rFonts w:eastAsia="Times New Roman"/>
        </w:rPr>
      </w:pPr>
      <w:ins w:id="73" w:author="Thomas Whitham" w:date="2011-10-06T08:45:00Z">
        <w:r>
          <w:rPr>
            <w:rFonts w:eastAsia="Times New Roman"/>
          </w:rPr>
          <w:t xml:space="preserve">The importance of interaction networks in conserving biodiversity </w:t>
        </w:r>
      </w:ins>
      <w:ins w:id="74" w:author="Thomas Whitham" w:date="2011-10-06T08:46:00Z">
        <w:r>
          <w:rPr>
            <w:rFonts w:eastAsia="Times New Roman"/>
          </w:rPr>
          <w:t>–</w:t>
        </w:r>
      </w:ins>
      <w:ins w:id="75" w:author="Thomas Whitham" w:date="2011-10-06T08:45:00Z">
        <w:r>
          <w:rPr>
            <w:rFonts w:eastAsia="Times New Roman"/>
          </w:rPr>
          <w:t xml:space="preserve"> Because </w:t>
        </w:r>
      </w:ins>
      <w:ins w:id="76" w:author="Thomas Whitham" w:date="2011-10-06T08:46:00Z">
        <w:r>
          <w:rPr>
            <w:rFonts w:eastAsia="Times New Roman"/>
          </w:rPr>
          <w:t xml:space="preserve">the interactions of species are widely thought to play a major role in structuring whole communities and ecosystems, the conservation of interaction networks may be as important as the conservation of the species themselves.  When we lose a species, we also lose its interactions with other species.  If this species is a strong </w:t>
        </w:r>
        <w:proofErr w:type="spellStart"/>
        <w:r>
          <w:rPr>
            <w:rFonts w:eastAsia="Times New Roman"/>
          </w:rPr>
          <w:t>interactor</w:t>
        </w:r>
        <w:proofErr w:type="spellEnd"/>
        <w:r>
          <w:rPr>
            <w:rFonts w:eastAsia="Times New Roman"/>
          </w:rPr>
          <w:t>, foundation species (i.e., a node with many connections)</w:t>
        </w:r>
      </w:ins>
      <w:ins w:id="77" w:author="Thomas Whitham" w:date="2011-10-06T08:48:00Z">
        <w:r>
          <w:rPr>
            <w:rFonts w:eastAsia="Times New Roman"/>
          </w:rPr>
          <w:t>, the whole community may</w:t>
        </w:r>
      </w:ins>
      <w:ins w:id="78" w:author="Thomas Whitham" w:date="2011-10-06T08:49:00Z">
        <w:r>
          <w:rPr>
            <w:rFonts w:eastAsia="Times New Roman"/>
          </w:rPr>
          <w:t xml:space="preserve"> be </w:t>
        </w:r>
        <w:commentRangeStart w:id="79"/>
        <w:r>
          <w:rPr>
            <w:rFonts w:eastAsia="Times New Roman"/>
          </w:rPr>
          <w:t>threatened</w:t>
        </w:r>
      </w:ins>
      <w:commentRangeEnd w:id="79"/>
      <w:ins w:id="80" w:author="Thomas Whitham" w:date="2011-10-06T08:50:00Z">
        <w:r w:rsidR="00686ADF">
          <w:rPr>
            <w:rStyle w:val="CommentReference"/>
          </w:rPr>
          <w:commentReference w:id="79"/>
        </w:r>
      </w:ins>
      <w:ins w:id="81" w:author="Thomas Whitham" w:date="2011-10-06T08:49:00Z">
        <w:r>
          <w:rPr>
            <w:rFonts w:eastAsia="Times New Roman"/>
          </w:rPr>
          <w:t>.</w:t>
        </w:r>
      </w:ins>
    </w:p>
    <w:p w:rsidR="00B728BA" w:rsidRDefault="00A04F54">
      <w:pPr>
        <w:jc w:val="center"/>
        <w:divId w:val="1442456502"/>
        <w:rPr>
          <w:rFonts w:eastAsia="Times New Roman"/>
        </w:rPr>
      </w:pPr>
      <w:r>
        <w:rPr>
          <w:rFonts w:eastAsia="Times New Roman"/>
        </w:rPr>
        <w:pict>
          <v:rect id="_x0000_i1025"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gridCol w:w="1440"/>
      </w:tblGrid>
      <w:tr w:rsidR="00B728BA">
        <w:trPr>
          <w:divId w:val="1004475222"/>
          <w:tblCellSpacing w:w="0" w:type="dxa"/>
          <w:jc w:val="center"/>
        </w:trPr>
        <w:tc>
          <w:tcPr>
            <w:tcW w:w="0" w:type="auto"/>
            <w:vAlign w:val="center"/>
            <w:hideMark/>
          </w:tcPr>
          <w:p w:rsidR="00B728BA" w:rsidRDefault="00A04F54">
            <w:pPr>
              <w:rPr>
                <w:rFonts w:eastAsia="Times New Roman"/>
              </w:rPr>
            </w:pPr>
            <w:r>
              <w:rPr>
                <w:rFonts w:eastAsia="Times New Roman"/>
              </w:rPr>
              <w:pict>
                <v:rect id="_x0000_i102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2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2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2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2"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Df</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SumsOfSqs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MeanSqs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F.Model</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R2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Pr</w:t>
            </w:r>
            <w:proofErr w:type="spellEnd"/>
            <w:r>
              <w:rPr>
                <w:rFonts w:eastAsia="Times New Roman"/>
              </w:rPr>
              <w:t>(</w:t>
            </w:r>
            <w:r>
              <w:rPr>
                <w:rStyle w:val="cmmi-10x-x-1091"/>
                <w:rFonts w:eastAsia="Times New Roman"/>
              </w:rPr>
              <w:t>&gt;</w:t>
            </w:r>
            <w:r>
              <w:rPr>
                <w:rFonts w:eastAsia="Times New Roman"/>
              </w:rPr>
              <w:t>F)</w:t>
            </w:r>
          </w:p>
        </w:tc>
      </w:tr>
      <w:tr w:rsidR="00B728BA">
        <w:trPr>
          <w:divId w:val="1004475222"/>
          <w:tblCellSpacing w:w="0" w:type="dxa"/>
          <w:jc w:val="center"/>
        </w:trPr>
        <w:tc>
          <w:tcPr>
            <w:tcW w:w="0" w:type="auto"/>
            <w:vAlign w:val="center"/>
            <w:hideMark/>
          </w:tcPr>
          <w:p w:rsidR="00B728BA" w:rsidRDefault="00A04F54">
            <w:pPr>
              <w:rPr>
                <w:rFonts w:eastAsia="Times New Roman"/>
              </w:rPr>
            </w:pPr>
            <w:r>
              <w:rPr>
                <w:rFonts w:eastAsia="Times New Roman"/>
              </w:rPr>
              <w:pict>
                <v:rect id="_x0000_i103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39"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0.10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2.16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0.0266</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lastRenderedPageBreak/>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17.93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0.0002</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proofErr w:type="spellStart"/>
            <w:r>
              <w:rPr>
                <w:rFonts w:eastAsia="Times New Roman"/>
              </w:rPr>
              <w:t>Genotype:Richness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0.9509</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1.46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0.04</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Total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4475222"/>
          <w:tblCellSpacing w:w="0" w:type="dxa"/>
          <w:jc w:val="center"/>
        </w:trPr>
        <w:tc>
          <w:tcPr>
            <w:tcW w:w="0" w:type="auto"/>
            <w:vAlign w:val="center"/>
            <w:hideMark/>
          </w:tcPr>
          <w:p w:rsidR="00B728BA" w:rsidRDefault="00A04F54">
            <w:pPr>
              <w:rPr>
                <w:rFonts w:eastAsia="Times New Roman"/>
              </w:rPr>
            </w:pPr>
            <w:r>
              <w:rPr>
                <w:rFonts w:eastAsia="Times New Roman"/>
              </w:rPr>
              <w:pict>
                <v:rect id="_x0000_i104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46"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442456502"/>
        <w:rPr>
          <w:rFonts w:eastAsia="Times New Roman"/>
        </w:rPr>
      </w:pPr>
    </w:p>
    <w:p w:rsidR="00B728BA" w:rsidRDefault="00515015">
      <w:pPr>
        <w:ind w:hanging="480"/>
        <w:divId w:val="1376273335"/>
        <w:rPr>
          <w:rFonts w:eastAsia="Times New Roman"/>
        </w:rPr>
      </w:pPr>
      <w:proofErr w:type="gramStart"/>
      <w:r>
        <w:rPr>
          <w:rStyle w:val="id1"/>
          <w:rFonts w:eastAsia="Times New Roman"/>
        </w:rPr>
        <w:t xml:space="preserve">Table 1: </w:t>
      </w:r>
      <w:r>
        <w:rPr>
          <w:rStyle w:val="content"/>
          <w:rFonts w:eastAsia="Times New Roman"/>
        </w:rPr>
        <w:t xml:space="preserve">ANOVA table for the </w:t>
      </w:r>
      <w:proofErr w:type="spellStart"/>
      <w:r>
        <w:rPr>
          <w:rStyle w:val="content"/>
          <w:rFonts w:eastAsia="Times New Roman"/>
        </w:rPr>
        <w:t>PerMANOVA</w:t>
      </w:r>
      <w:proofErr w:type="spellEnd"/>
      <w:r>
        <w:rPr>
          <w:rStyle w:val="content"/>
          <w:rFonts w:eastAsia="Times New Roman"/>
        </w:rPr>
        <w:t xml:space="preserve"> test of the effect of genotype and lichen species richness on the similarity of the lichen interaction networks.</w:t>
      </w:r>
      <w:proofErr w:type="gramEnd"/>
    </w:p>
    <w:p w:rsidR="00B728BA" w:rsidRDefault="00A04F54">
      <w:pPr>
        <w:jc w:val="center"/>
        <w:divId w:val="1442456502"/>
        <w:rPr>
          <w:rFonts w:eastAsia="Times New Roman"/>
        </w:rPr>
      </w:pPr>
      <w:r>
        <w:rPr>
          <w:rFonts w:eastAsia="Times New Roman"/>
        </w:rPr>
        <w:pict>
          <v:rect id="_x0000_i1047" style="width:0;height:1.5pt" o:hralign="center" o:hrstd="t" o:hr="t" fillcolor="gray" stroked="f"/>
        </w:pict>
      </w:r>
    </w:p>
    <w:p w:rsidR="00B728BA" w:rsidRDefault="00A04F54">
      <w:pPr>
        <w:jc w:val="center"/>
        <w:divId w:val="1364211760"/>
        <w:rPr>
          <w:rFonts w:eastAsia="Times New Roman"/>
        </w:rPr>
      </w:pPr>
      <w:r>
        <w:rPr>
          <w:rFonts w:eastAsia="Times New Roman"/>
        </w:rPr>
        <w:pict>
          <v:rect id="_x0000_i104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1874342391"/>
          <w:tblCellSpacing w:w="0" w:type="dxa"/>
          <w:jc w:val="center"/>
        </w:trPr>
        <w:tc>
          <w:tcPr>
            <w:tcW w:w="0" w:type="auto"/>
            <w:vAlign w:val="center"/>
            <w:hideMark/>
          </w:tcPr>
          <w:p w:rsidR="00B728BA" w:rsidRDefault="00A04F54">
            <w:pPr>
              <w:rPr>
                <w:rFonts w:eastAsia="Times New Roman"/>
              </w:rPr>
            </w:pPr>
            <w:r>
              <w:rPr>
                <w:rFonts w:eastAsia="Times New Roman"/>
              </w:rPr>
              <w:pict>
                <v:rect id="_x0000_i104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4"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Df</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Sum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Mean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Pr</w:t>
            </w:r>
            <w:proofErr w:type="spellEnd"/>
            <w:r>
              <w:rPr>
                <w:rFonts w:eastAsia="Times New Roman"/>
              </w:rPr>
              <w:t>(</w:t>
            </w:r>
            <w:r>
              <w:rPr>
                <w:rStyle w:val="cmmi-10x-x-1091"/>
                <w:rFonts w:eastAsia="Times New Roman"/>
              </w:rPr>
              <w:t>&gt;</w:t>
            </w:r>
            <w:r>
              <w:rPr>
                <w:rFonts w:eastAsia="Times New Roman"/>
              </w:rPr>
              <w:t>F)</w:t>
            </w:r>
          </w:p>
        </w:tc>
      </w:tr>
      <w:tr w:rsidR="00B728BA">
        <w:trPr>
          <w:divId w:val="1874342391"/>
          <w:tblCellSpacing w:w="0" w:type="dxa"/>
          <w:jc w:val="center"/>
        </w:trPr>
        <w:tc>
          <w:tcPr>
            <w:tcW w:w="0" w:type="auto"/>
            <w:vAlign w:val="center"/>
            <w:hideMark/>
          </w:tcPr>
          <w:p w:rsidR="00B728BA" w:rsidRDefault="00A04F54">
            <w:pPr>
              <w:rPr>
                <w:rFonts w:eastAsia="Times New Roman"/>
              </w:rPr>
            </w:pPr>
            <w:r>
              <w:rPr>
                <w:rFonts w:eastAsia="Times New Roman"/>
              </w:rPr>
              <w:pict>
                <v:rect id="_x0000_i105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5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0"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42.85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0.0020</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36.66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36.66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proofErr w:type="spellStart"/>
            <w:r>
              <w:rPr>
                <w:rFonts w:eastAsia="Times New Roman"/>
              </w:rPr>
              <w:t>Genotype:Richness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7.94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0.7183</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33.45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874342391"/>
          <w:tblCellSpacing w:w="0" w:type="dxa"/>
          <w:jc w:val="center"/>
        </w:trPr>
        <w:tc>
          <w:tcPr>
            <w:tcW w:w="0" w:type="auto"/>
            <w:vAlign w:val="center"/>
            <w:hideMark/>
          </w:tcPr>
          <w:p w:rsidR="00B728BA" w:rsidRDefault="00A04F54">
            <w:pPr>
              <w:rPr>
                <w:rFonts w:eastAsia="Times New Roman"/>
              </w:rPr>
            </w:pPr>
            <w:r>
              <w:rPr>
                <w:rFonts w:eastAsia="Times New Roman"/>
              </w:rPr>
              <w:pict>
                <v:rect id="_x0000_i106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66"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364211760"/>
        <w:rPr>
          <w:rFonts w:eastAsia="Times New Roman"/>
        </w:rPr>
      </w:pPr>
    </w:p>
    <w:p w:rsidR="00B728BA" w:rsidRDefault="00515015">
      <w:pPr>
        <w:ind w:hanging="480"/>
        <w:divId w:val="1636569361"/>
        <w:rPr>
          <w:rFonts w:eastAsia="Times New Roman"/>
        </w:rPr>
      </w:pPr>
      <w:proofErr w:type="gramStart"/>
      <w:r>
        <w:rPr>
          <w:rStyle w:val="id1"/>
          <w:rFonts w:eastAsia="Times New Roman"/>
        </w:rPr>
        <w:t xml:space="preserve">Table 2: </w:t>
      </w:r>
      <w:r>
        <w:rPr>
          <w:rStyle w:val="content"/>
          <w:rFonts w:eastAsia="Times New Roman"/>
        </w:rPr>
        <w:t>ANOVA table for the tests of the effects of genotype and richness on network size (i.e. the number of species in the network).</w:t>
      </w:r>
      <w:proofErr w:type="gramEnd"/>
    </w:p>
    <w:p w:rsidR="00B728BA" w:rsidRDefault="00A04F54">
      <w:pPr>
        <w:jc w:val="center"/>
        <w:divId w:val="1364211760"/>
        <w:rPr>
          <w:rFonts w:eastAsia="Times New Roman"/>
        </w:rPr>
      </w:pPr>
      <w:r>
        <w:rPr>
          <w:rFonts w:eastAsia="Times New Roman"/>
        </w:rPr>
        <w:pict>
          <v:rect id="_x0000_i1067" style="width:0;height:1.5pt" o:hralign="center" o:hrstd="t" o:hr="t" fillcolor="gray" stroked="f"/>
        </w:pict>
      </w:r>
    </w:p>
    <w:p w:rsidR="00B728BA" w:rsidRDefault="00A04F54">
      <w:pPr>
        <w:jc w:val="center"/>
        <w:divId w:val="334963117"/>
        <w:rPr>
          <w:rFonts w:eastAsia="Times New Roman"/>
        </w:rPr>
      </w:pPr>
      <w:r>
        <w:rPr>
          <w:rFonts w:eastAsia="Times New Roman"/>
        </w:rPr>
        <w:pict>
          <v:rect id="_x0000_i106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1057511470"/>
          <w:tblCellSpacing w:w="0" w:type="dxa"/>
          <w:jc w:val="center"/>
        </w:trPr>
        <w:tc>
          <w:tcPr>
            <w:tcW w:w="0" w:type="auto"/>
            <w:vAlign w:val="center"/>
            <w:hideMark/>
          </w:tcPr>
          <w:p w:rsidR="00B728BA" w:rsidRDefault="00A04F54">
            <w:pPr>
              <w:rPr>
                <w:rFonts w:eastAsia="Times New Roman"/>
              </w:rPr>
            </w:pPr>
            <w:r>
              <w:rPr>
                <w:rFonts w:eastAsia="Times New Roman"/>
              </w:rPr>
              <w:pict>
                <v:rect id="_x0000_i106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4"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Df</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Sum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Mean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Pr</w:t>
            </w:r>
            <w:proofErr w:type="spellEnd"/>
            <w:r>
              <w:rPr>
                <w:rFonts w:eastAsia="Times New Roman"/>
              </w:rPr>
              <w:t>(</w:t>
            </w:r>
            <w:r>
              <w:rPr>
                <w:rStyle w:val="cmmi-10x-x-1091"/>
                <w:rFonts w:eastAsia="Times New Roman"/>
              </w:rPr>
              <w:t>&gt;</w:t>
            </w:r>
            <w:r>
              <w:rPr>
                <w:rFonts w:eastAsia="Times New Roman"/>
              </w:rPr>
              <w:t>F)</w:t>
            </w:r>
          </w:p>
        </w:tc>
      </w:tr>
      <w:tr w:rsidR="00B728BA">
        <w:trPr>
          <w:divId w:val="1057511470"/>
          <w:tblCellSpacing w:w="0" w:type="dxa"/>
          <w:jc w:val="center"/>
        </w:trPr>
        <w:tc>
          <w:tcPr>
            <w:tcW w:w="0" w:type="auto"/>
            <w:vAlign w:val="center"/>
            <w:hideMark/>
          </w:tcPr>
          <w:p w:rsidR="00B728BA" w:rsidRDefault="00A04F54">
            <w:pPr>
              <w:rPr>
                <w:rFonts w:eastAsia="Times New Roman"/>
              </w:rPr>
            </w:pPr>
            <w:r>
              <w:rPr>
                <w:rFonts w:eastAsia="Times New Roman"/>
              </w:rPr>
              <w:pict>
                <v:rect id="_x0000_i107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7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0"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10.84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3.25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0.0036</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8.72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8.72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31.34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proofErr w:type="spellStart"/>
            <w:r>
              <w:rPr>
                <w:rFonts w:eastAsia="Times New Roman"/>
              </w:rPr>
              <w:t>Genotype:Richness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1.80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0.16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0.59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0.8245</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9.18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0.28</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57511470"/>
          <w:tblCellSpacing w:w="0" w:type="dxa"/>
          <w:jc w:val="center"/>
        </w:trPr>
        <w:tc>
          <w:tcPr>
            <w:tcW w:w="0" w:type="auto"/>
            <w:vAlign w:val="center"/>
            <w:hideMark/>
          </w:tcPr>
          <w:p w:rsidR="00B728BA" w:rsidRDefault="00A04F54">
            <w:pPr>
              <w:rPr>
                <w:rFonts w:eastAsia="Times New Roman"/>
              </w:rPr>
            </w:pPr>
            <w:r>
              <w:rPr>
                <w:rFonts w:eastAsia="Times New Roman"/>
              </w:rPr>
              <w:pict>
                <v:rect id="_x0000_i108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86"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334963117"/>
        <w:rPr>
          <w:rFonts w:eastAsia="Times New Roman"/>
        </w:rPr>
      </w:pPr>
    </w:p>
    <w:p w:rsidR="00B728BA" w:rsidRDefault="00515015">
      <w:pPr>
        <w:ind w:hanging="480"/>
        <w:divId w:val="267083670"/>
        <w:rPr>
          <w:rFonts w:eastAsia="Times New Roman"/>
        </w:rPr>
      </w:pPr>
      <w:proofErr w:type="gramStart"/>
      <w:r>
        <w:rPr>
          <w:rStyle w:val="id1"/>
          <w:rFonts w:eastAsia="Times New Roman"/>
        </w:rPr>
        <w:t xml:space="preserve">Table 3: </w:t>
      </w:r>
      <w:r>
        <w:rPr>
          <w:rStyle w:val="content"/>
          <w:rFonts w:eastAsia="Times New Roman"/>
        </w:rPr>
        <w:t>ANOVA table for the tests of the effects of genotype and richness on network degree (i.e. the number of connections).</w:t>
      </w:r>
      <w:proofErr w:type="gramEnd"/>
    </w:p>
    <w:p w:rsidR="00B728BA" w:rsidRDefault="00A04F54">
      <w:pPr>
        <w:jc w:val="center"/>
        <w:divId w:val="334963117"/>
        <w:rPr>
          <w:rFonts w:eastAsia="Times New Roman"/>
        </w:rPr>
      </w:pPr>
      <w:r>
        <w:rPr>
          <w:rFonts w:eastAsia="Times New Roman"/>
        </w:rPr>
        <w:pict>
          <v:rect id="_x0000_i1087" style="width:0;height:1.5pt" o:hralign="center" o:hrstd="t" o:hr="t" fillcolor="gray" stroked="f"/>
        </w:pict>
      </w:r>
    </w:p>
    <w:p w:rsidR="00B728BA" w:rsidRDefault="00A04F54">
      <w:pPr>
        <w:jc w:val="center"/>
        <w:divId w:val="1716543886"/>
        <w:rPr>
          <w:rFonts w:eastAsia="Times New Roman"/>
        </w:rPr>
      </w:pPr>
      <w:r>
        <w:rPr>
          <w:rFonts w:eastAsia="Times New Roman"/>
        </w:rPr>
        <w:pict>
          <v:rect id="_x0000_i108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383650189"/>
          <w:tblCellSpacing w:w="0" w:type="dxa"/>
          <w:jc w:val="center"/>
        </w:trPr>
        <w:tc>
          <w:tcPr>
            <w:tcW w:w="0" w:type="auto"/>
            <w:vAlign w:val="center"/>
            <w:hideMark/>
          </w:tcPr>
          <w:p w:rsidR="00B728BA" w:rsidRDefault="00A04F54">
            <w:pPr>
              <w:rPr>
                <w:rFonts w:eastAsia="Times New Roman"/>
              </w:rPr>
            </w:pPr>
            <w:r>
              <w:rPr>
                <w:rFonts w:eastAsia="Times New Roman"/>
              </w:rPr>
              <w:pict>
                <v:rect id="_x0000_i108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4"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Df</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Sum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 xml:space="preserve">Mean </w:t>
            </w:r>
            <w:proofErr w:type="spellStart"/>
            <w:r>
              <w:rPr>
                <w:rFonts w:eastAsia="Times New Roman"/>
              </w:rPr>
              <w:t>Sq</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Pr</w:t>
            </w:r>
            <w:proofErr w:type="spellEnd"/>
            <w:r>
              <w:rPr>
                <w:rFonts w:eastAsia="Times New Roman"/>
              </w:rPr>
              <w:t>(</w:t>
            </w:r>
            <w:r>
              <w:rPr>
                <w:rStyle w:val="cmmi-10x-x-1091"/>
                <w:rFonts w:eastAsia="Times New Roman"/>
              </w:rPr>
              <w:t>&gt;</w:t>
            </w:r>
            <w:r>
              <w:rPr>
                <w:rFonts w:eastAsia="Times New Roman"/>
              </w:rPr>
              <w:t>F)</w:t>
            </w:r>
          </w:p>
        </w:tc>
      </w:tr>
      <w:tr w:rsidR="00B728BA">
        <w:trPr>
          <w:divId w:val="383650189"/>
          <w:tblCellSpacing w:w="0" w:type="dxa"/>
          <w:jc w:val="center"/>
        </w:trPr>
        <w:tc>
          <w:tcPr>
            <w:tcW w:w="0" w:type="auto"/>
            <w:vAlign w:val="center"/>
            <w:hideMark/>
          </w:tcPr>
          <w:p w:rsidR="00B728BA" w:rsidRDefault="00A04F54">
            <w:pPr>
              <w:rPr>
                <w:rFonts w:eastAsia="Times New Roman"/>
              </w:rPr>
            </w:pPr>
            <w:r>
              <w:rPr>
                <w:rFonts w:eastAsia="Times New Roman"/>
              </w:rPr>
              <w:pict>
                <v:rect id="_x0000_i109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09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0"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2.80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0.0096</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23.87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proofErr w:type="spellStart"/>
            <w:r>
              <w:rPr>
                <w:rFonts w:eastAsia="Times New Roman"/>
              </w:rPr>
              <w:lastRenderedPageBreak/>
              <w:t>Genotype:Richness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0.9759</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383650189"/>
          <w:tblCellSpacing w:w="0" w:type="dxa"/>
          <w:jc w:val="center"/>
        </w:trPr>
        <w:tc>
          <w:tcPr>
            <w:tcW w:w="0" w:type="auto"/>
            <w:vAlign w:val="center"/>
            <w:hideMark/>
          </w:tcPr>
          <w:p w:rsidR="00B728BA" w:rsidRDefault="00A04F54">
            <w:pPr>
              <w:rPr>
                <w:rFonts w:eastAsia="Times New Roman"/>
              </w:rPr>
            </w:pPr>
            <w:r>
              <w:rPr>
                <w:rFonts w:eastAsia="Times New Roman"/>
              </w:rPr>
              <w:pict>
                <v:rect id="_x0000_i110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06"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716543886"/>
        <w:rPr>
          <w:rFonts w:eastAsia="Times New Roman"/>
        </w:rPr>
      </w:pPr>
    </w:p>
    <w:p w:rsidR="00B728BA" w:rsidRDefault="00515015">
      <w:pPr>
        <w:ind w:hanging="480"/>
        <w:divId w:val="2004895271"/>
        <w:rPr>
          <w:rFonts w:eastAsia="Times New Roman"/>
        </w:rPr>
      </w:pPr>
      <w:r>
        <w:rPr>
          <w:rStyle w:val="id1"/>
          <w:rFonts w:eastAsia="Times New Roman"/>
        </w:rPr>
        <w:t xml:space="preserve">Table 4: </w:t>
      </w:r>
      <w:r>
        <w:rPr>
          <w:rStyle w:val="content"/>
          <w:rFonts w:eastAsia="Times New Roman"/>
        </w:rPr>
        <w:t>ANOVA table for the tests of the effects of genotype and richness on network centralization (i.e. the degree to which the network is dominated by one species).</w:t>
      </w:r>
    </w:p>
    <w:p w:rsidR="00B728BA" w:rsidRDefault="00A04F54">
      <w:pPr>
        <w:jc w:val="center"/>
        <w:divId w:val="1716543886"/>
        <w:rPr>
          <w:rFonts w:eastAsia="Times New Roman"/>
        </w:rPr>
      </w:pPr>
      <w:r>
        <w:rPr>
          <w:rFonts w:eastAsia="Times New Roman"/>
        </w:rPr>
        <w:pict>
          <v:rect id="_x0000_i1107" style="width:0;height:1.5pt" o:hralign="center" o:hrstd="t" o:hr="t" fillcolor="gray" stroked="f"/>
        </w:pict>
      </w:r>
    </w:p>
    <w:p w:rsidR="00B728BA" w:rsidRDefault="00A04F54">
      <w:pPr>
        <w:jc w:val="center"/>
        <w:divId w:val="289361610"/>
        <w:rPr>
          <w:rFonts w:eastAsia="Times New Roman"/>
        </w:rPr>
      </w:pPr>
      <w:r>
        <w:rPr>
          <w:rFonts w:eastAsia="Times New Roman"/>
        </w:rPr>
        <w:pict>
          <v:rect id="_x0000_i110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1560"/>
        <w:gridCol w:w="1440"/>
        <w:gridCol w:w="1440"/>
        <w:gridCol w:w="1440"/>
        <w:gridCol w:w="1440"/>
        <w:gridCol w:w="1440"/>
        <w:gridCol w:w="1440"/>
      </w:tblGrid>
      <w:tr w:rsidR="00B728BA">
        <w:trPr>
          <w:divId w:val="1005860035"/>
          <w:tblCellSpacing w:w="0" w:type="dxa"/>
          <w:jc w:val="center"/>
        </w:trPr>
        <w:tc>
          <w:tcPr>
            <w:tcW w:w="0" w:type="auto"/>
            <w:vAlign w:val="center"/>
            <w:hideMark/>
          </w:tcPr>
          <w:p w:rsidR="00B728BA" w:rsidRDefault="00A04F54">
            <w:pPr>
              <w:rPr>
                <w:rFonts w:eastAsia="Times New Roman"/>
              </w:rPr>
            </w:pPr>
            <w:r>
              <w:rPr>
                <w:rFonts w:eastAsia="Times New Roman"/>
              </w:rPr>
              <w:pict>
                <v:rect id="_x0000_i110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2"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5"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Df</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SumsOfSqs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MeanSqs</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F.Model</w:t>
            </w:r>
            <w:proofErr w:type="spellEnd"/>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R2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proofErr w:type="spellStart"/>
            <w:r>
              <w:rPr>
                <w:rFonts w:eastAsia="Times New Roman"/>
              </w:rPr>
              <w:t>Pr</w:t>
            </w:r>
            <w:proofErr w:type="spellEnd"/>
            <w:r>
              <w:rPr>
                <w:rFonts w:eastAsia="Times New Roman"/>
              </w:rPr>
              <w:t>(</w:t>
            </w:r>
            <w:r>
              <w:rPr>
                <w:rStyle w:val="cmmi-10x-x-1091"/>
                <w:rFonts w:eastAsia="Times New Roman"/>
              </w:rPr>
              <w:t>&gt;</w:t>
            </w:r>
            <w:r>
              <w:rPr>
                <w:rFonts w:eastAsia="Times New Roman"/>
              </w:rPr>
              <w:t>F)</w:t>
            </w:r>
          </w:p>
        </w:tc>
      </w:tr>
      <w:tr w:rsidR="00B728BA">
        <w:trPr>
          <w:divId w:val="1005860035"/>
          <w:tblCellSpacing w:w="0" w:type="dxa"/>
          <w:jc w:val="center"/>
        </w:trPr>
        <w:tc>
          <w:tcPr>
            <w:tcW w:w="0" w:type="auto"/>
            <w:vAlign w:val="center"/>
            <w:hideMark/>
          </w:tcPr>
          <w:p w:rsidR="00B728BA" w:rsidRDefault="00A04F54">
            <w:pPr>
              <w:rPr>
                <w:rFonts w:eastAsia="Times New Roman"/>
              </w:rPr>
            </w:pPr>
            <w:r>
              <w:rPr>
                <w:rFonts w:eastAsia="Times New Roman"/>
              </w:rPr>
              <w:pict>
                <v:rect id="_x0000_i111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19"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0"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1"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2"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232.43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Size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356.67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Degree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49.15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Centralization</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49.84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Total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5860035"/>
          <w:tblCellSpacing w:w="0" w:type="dxa"/>
          <w:jc w:val="center"/>
        </w:trPr>
        <w:tc>
          <w:tcPr>
            <w:tcW w:w="0" w:type="auto"/>
            <w:vAlign w:val="center"/>
            <w:hideMark/>
          </w:tcPr>
          <w:p w:rsidR="00B728BA" w:rsidRDefault="00A04F54">
            <w:pPr>
              <w:rPr>
                <w:rFonts w:eastAsia="Times New Roman"/>
              </w:rPr>
            </w:pPr>
            <w:r>
              <w:rPr>
                <w:rFonts w:eastAsia="Times New Roman"/>
              </w:rPr>
              <w:pict>
                <v:rect id="_x0000_i1123"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4"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5"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6"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7"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8" style="width:0;height:.75pt" o:hralign="center" o:hrstd="t" o:hr="t" fillcolor="gray" stroked="f"/>
              </w:pict>
            </w:r>
          </w:p>
        </w:tc>
        <w:tc>
          <w:tcPr>
            <w:tcW w:w="0" w:type="auto"/>
            <w:vAlign w:val="center"/>
            <w:hideMark/>
          </w:tcPr>
          <w:p w:rsidR="00B728BA" w:rsidRDefault="00A04F54">
            <w:pPr>
              <w:rPr>
                <w:rFonts w:eastAsia="Times New Roman"/>
              </w:rPr>
            </w:pPr>
            <w:r>
              <w:rPr>
                <w:rFonts w:eastAsia="Times New Roman"/>
              </w:rPr>
              <w:pict>
                <v:rect id="_x0000_i1129"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289361610"/>
        <w:rPr>
          <w:rFonts w:eastAsia="Times New Roman"/>
        </w:rPr>
      </w:pPr>
    </w:p>
    <w:p w:rsidR="00B728BA" w:rsidRDefault="00515015">
      <w:pPr>
        <w:ind w:hanging="480"/>
        <w:divId w:val="683675446"/>
        <w:rPr>
          <w:rFonts w:eastAsia="Times New Roman"/>
        </w:rPr>
      </w:pPr>
      <w:r>
        <w:rPr>
          <w:rStyle w:val="id1"/>
          <w:rFonts w:eastAsia="Times New Roman"/>
        </w:rPr>
        <w:t xml:space="preserve">Table 5: </w:t>
      </w:r>
      <w:r>
        <w:rPr>
          <w:rStyle w:val="content"/>
          <w:rFonts w:eastAsia="Times New Roman"/>
        </w:rPr>
        <w:t xml:space="preserve">ANOVA table for the </w:t>
      </w:r>
      <w:proofErr w:type="spellStart"/>
      <w:r>
        <w:rPr>
          <w:rStyle w:val="content"/>
          <w:rFonts w:eastAsia="Times New Roman"/>
        </w:rPr>
        <w:t>PerMANOVA</w:t>
      </w:r>
      <w:proofErr w:type="spellEnd"/>
      <w:r>
        <w:rPr>
          <w:rStyle w:val="content"/>
          <w:rFonts w:eastAsia="Times New Roman"/>
        </w:rPr>
        <w:t xml:space="preserve"> test of the effects of the network metrics (size, degree and centralization) on network similarity after removing the variance explained by richness.</w:t>
      </w:r>
    </w:p>
    <w:p w:rsidR="00B728BA" w:rsidRDefault="00A04F54">
      <w:pPr>
        <w:jc w:val="center"/>
        <w:divId w:val="289361610"/>
        <w:rPr>
          <w:rFonts w:eastAsia="Times New Roman"/>
        </w:rPr>
      </w:pPr>
      <w:r>
        <w:rPr>
          <w:rFonts w:eastAsia="Times New Roman"/>
        </w:rPr>
        <w:pict>
          <v:rect id="_x0000_i1130" style="width:0;height:1.5pt" o:hralign="center" o:hrstd="t" o:hr="t" fillcolor="gray" stroked="f"/>
        </w:pict>
      </w:r>
    </w:p>
    <w:p w:rsidR="00B728BA" w:rsidRDefault="00A04F54">
      <w:pPr>
        <w:rPr>
          <w:rFonts w:eastAsia="Times New Roman"/>
        </w:rPr>
      </w:pPr>
      <w:r>
        <w:rPr>
          <w:rFonts w:eastAsia="Times New Roman"/>
        </w:rPr>
        <w:pict>
          <v:rect id="_x0000_i1131" style="width:0;height:1.5pt" o:hralign="center" o:hrstd="t" o:hr="t" fillcolor="gray" stroked="f"/>
        </w:pict>
      </w:r>
    </w:p>
    <w:p w:rsidR="00B728BA" w:rsidRDefault="00515015">
      <w:pPr>
        <w:pStyle w:val="noindent"/>
        <w:divId w:val="146212803"/>
      </w:pPr>
      <w:r>
        <w:rPr>
          <w:noProof/>
        </w:rPr>
        <w:lastRenderedPageBreak/>
        <w:drawing>
          <wp:inline distT="0" distB="0" distL="0" distR="0">
            <wp:extent cx="4610100" cy="7429500"/>
            <wp:effectExtent l="0" t="0" r="0" b="0"/>
            <wp:docPr id="108" name="Picture 10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610100" cy="7429500"/>
                    </a:xfrm>
                    <a:prstGeom prst="rect">
                      <a:avLst/>
                    </a:prstGeom>
                    <a:noFill/>
                    <a:ln>
                      <a:noFill/>
                    </a:ln>
                  </pic:spPr>
                </pic:pic>
              </a:graphicData>
            </a:graphic>
          </wp:inline>
        </w:drawing>
      </w:r>
    </w:p>
    <w:p w:rsidR="00B728BA" w:rsidRDefault="005154C7">
      <w:pPr>
        <w:ind w:hanging="480"/>
        <w:divId w:val="1240288051"/>
        <w:rPr>
          <w:rFonts w:eastAsia="Times New Roman"/>
        </w:rPr>
      </w:pPr>
      <w:r>
        <w:rPr>
          <w:rStyle w:val="id1"/>
          <w:rFonts w:eastAsia="Times New Roman"/>
        </w:rPr>
        <w:t>Figure </w:t>
      </w:r>
      <w:r w:rsidR="00515015">
        <w:rPr>
          <w:rStyle w:val="id1"/>
          <w:rFonts w:eastAsia="Times New Roman"/>
        </w:rPr>
        <w:t xml:space="preserve">1: </w:t>
      </w:r>
      <w:r w:rsidR="00515015">
        <w:rPr>
          <w:rStyle w:val="content"/>
          <w:rFonts w:eastAsia="Times New Roman"/>
        </w:rPr>
        <w:t xml:space="preserve">Network graphs for each genotype. Points represent species scaled by the log of </w:t>
      </w:r>
      <w:proofErr w:type="spellStart"/>
      <w:r w:rsidR="00515015">
        <w:rPr>
          <w:rStyle w:val="content"/>
          <w:rFonts w:eastAsia="Times New Roman"/>
        </w:rPr>
        <w:t>there</w:t>
      </w:r>
      <w:proofErr w:type="spellEnd"/>
      <w:r w:rsidR="00515015">
        <w:rPr>
          <w:rStyle w:val="content"/>
          <w:rFonts w:eastAsia="Times New Roman"/>
        </w:rPr>
        <w:t xml:space="preserve"> total frequency of occurrence and lines show the means of significant </w:t>
      </w:r>
      <w:r w:rsidR="00515015">
        <w:rPr>
          <w:rStyle w:val="content"/>
          <w:rFonts w:eastAsia="Times New Roman"/>
        </w:rPr>
        <w:lastRenderedPageBreak/>
        <w:t>connections between species across genotype replicates scaled by their magnitudes. Species points that had zero frequencies are colored white.</w:t>
      </w:r>
    </w:p>
    <w:p w:rsidR="00B728BA" w:rsidRDefault="00A04F54">
      <w:pPr>
        <w:rPr>
          <w:rFonts w:eastAsia="Times New Roman"/>
        </w:rPr>
      </w:pPr>
      <w:r>
        <w:rPr>
          <w:rFonts w:eastAsia="Times New Roman"/>
        </w:rPr>
        <w:pict>
          <v:rect id="_x0000_i1132" style="width:0;height:1.5pt" o:hralign="center" o:hrstd="t" o:hr="t" fillcolor="gray" stroked="f"/>
        </w:pict>
      </w:r>
    </w:p>
    <w:p w:rsidR="00B728BA" w:rsidRDefault="00A04F54">
      <w:pPr>
        <w:rPr>
          <w:rFonts w:eastAsia="Times New Roman"/>
        </w:rPr>
      </w:pPr>
      <w:r>
        <w:rPr>
          <w:rFonts w:eastAsia="Times New Roman"/>
        </w:rPr>
        <w:pict>
          <v:rect id="_x0000_i1133" style="width:0;height:1.5pt" o:hralign="center" o:hrstd="t" o:hr="t" fillcolor="gray" stroked="f"/>
        </w:pict>
      </w:r>
    </w:p>
    <w:p w:rsidR="00B728BA" w:rsidRDefault="00515015">
      <w:pPr>
        <w:pStyle w:val="noindent"/>
        <w:divId w:val="113604130"/>
      </w:pPr>
      <w:r>
        <w:rPr>
          <w:noProof/>
        </w:rPr>
        <w:drawing>
          <wp:inline distT="0" distB="0" distL="0" distR="0">
            <wp:extent cx="4600575" cy="4095750"/>
            <wp:effectExtent l="0" t="0" r="9525" b="0"/>
            <wp:docPr id="111" name="Picture 11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600575" cy="4095750"/>
                    </a:xfrm>
                    <a:prstGeom prst="rect">
                      <a:avLst/>
                    </a:prstGeom>
                    <a:noFill/>
                    <a:ln>
                      <a:noFill/>
                    </a:ln>
                  </pic:spPr>
                </pic:pic>
              </a:graphicData>
            </a:graphic>
          </wp:inline>
        </w:drawing>
      </w:r>
    </w:p>
    <w:p w:rsidR="00B728BA" w:rsidRDefault="005154C7">
      <w:pPr>
        <w:ind w:hanging="480"/>
        <w:divId w:val="1231503021"/>
        <w:rPr>
          <w:rFonts w:eastAsia="Times New Roman"/>
        </w:rPr>
      </w:pPr>
      <w:r>
        <w:rPr>
          <w:rStyle w:val="id1"/>
          <w:rFonts w:eastAsia="Times New Roman"/>
        </w:rPr>
        <w:t>Figure </w:t>
      </w:r>
      <w:r w:rsidR="00515015">
        <w:rPr>
          <w:rStyle w:val="id1"/>
          <w:rFonts w:eastAsia="Times New Roman"/>
        </w:rPr>
        <w:t xml:space="preserve">2: </w:t>
      </w:r>
      <w:r w:rsidR="00515015">
        <w:rPr>
          <w:rStyle w:val="content"/>
          <w:rFonts w:eastAsia="Times New Roman"/>
        </w:rPr>
        <w:t>Principle components ordination plot of the similarity between networks. Points represent the genotype means for the ordinated scores and bars show the spread (1 S.E.). Vectors show the strength (vector length) and the direction of spread networks (vector direction) of the correlation between roughness, the network metrics (size, degree and centralization) and richness and the ordinated networks.</w:t>
      </w:r>
    </w:p>
    <w:p w:rsidR="00B728BA" w:rsidRDefault="00A04F54">
      <w:pPr>
        <w:rPr>
          <w:rFonts w:eastAsia="Times New Roman"/>
        </w:rPr>
      </w:pPr>
      <w:r>
        <w:rPr>
          <w:rFonts w:eastAsia="Times New Roman"/>
        </w:rPr>
        <w:pict>
          <v:rect id="_x0000_i1134" style="width:0;height:1.5pt" o:hralign="center" o:hrstd="t" o:hr="t" fillcolor="gray" stroked="f"/>
        </w:pict>
      </w:r>
    </w:p>
    <w:p w:rsidR="00B728BA" w:rsidRDefault="00A04F54">
      <w:pPr>
        <w:rPr>
          <w:rFonts w:eastAsia="Times New Roman"/>
        </w:rPr>
      </w:pPr>
      <w:r>
        <w:rPr>
          <w:rFonts w:eastAsia="Times New Roman"/>
        </w:rPr>
        <w:pict>
          <v:rect id="_x0000_i1135" style="width:0;height:1.5pt" o:hralign="center" o:hrstd="t" o:hr="t" fillcolor="gray" stroked="f"/>
        </w:pict>
      </w:r>
    </w:p>
    <w:p w:rsidR="00B728BA" w:rsidRDefault="00515015">
      <w:pPr>
        <w:pStyle w:val="noindent"/>
        <w:divId w:val="1686439628"/>
      </w:pPr>
      <w:r>
        <w:rPr>
          <w:noProof/>
        </w:rPr>
        <w:lastRenderedPageBreak/>
        <w:drawing>
          <wp:inline distT="0" distB="0" distL="0" distR="0">
            <wp:extent cx="4391025" cy="4400550"/>
            <wp:effectExtent l="0" t="0" r="9525" b="0"/>
            <wp:docPr id="114" name="Picture 11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I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391025" cy="4400550"/>
                    </a:xfrm>
                    <a:prstGeom prst="rect">
                      <a:avLst/>
                    </a:prstGeom>
                    <a:noFill/>
                    <a:ln>
                      <a:noFill/>
                    </a:ln>
                  </pic:spPr>
                </pic:pic>
              </a:graphicData>
            </a:graphic>
          </wp:inline>
        </w:drawing>
      </w:r>
    </w:p>
    <w:p w:rsidR="00B728BA" w:rsidRDefault="005154C7">
      <w:pPr>
        <w:ind w:hanging="480"/>
        <w:divId w:val="389425117"/>
        <w:rPr>
          <w:rFonts w:eastAsia="Times New Roman"/>
        </w:rPr>
      </w:pPr>
      <w:r>
        <w:rPr>
          <w:rStyle w:val="id1"/>
          <w:rFonts w:eastAsia="Times New Roman"/>
        </w:rPr>
        <w:t>Figure </w:t>
      </w:r>
      <w:r w:rsidR="00515015">
        <w:rPr>
          <w:rStyle w:val="id1"/>
          <w:rFonts w:eastAsia="Times New Roman"/>
        </w:rPr>
        <w:t xml:space="preserve">3: </w:t>
      </w:r>
      <w:r w:rsidR="00515015">
        <w:rPr>
          <w:rStyle w:val="content"/>
          <w:rFonts w:eastAsia="Times New Roman"/>
        </w:rPr>
        <w:t>Matrix of bivariate plots for the network structure statistics (size = number of species in the network, degree = number of connections and centralization = dominance of the network by one species) and species richness (measured as the number of species present in the quadrat). Note that although a species may have been present in a quadrat, it may not have a significant connection to any other species in the community.</w:t>
      </w:r>
    </w:p>
    <w:p w:rsidR="00B728BA" w:rsidRDefault="00A04F54">
      <w:pPr>
        <w:rPr>
          <w:rFonts w:eastAsia="Times New Roman"/>
        </w:rPr>
      </w:pPr>
      <w:r>
        <w:rPr>
          <w:rFonts w:eastAsia="Times New Roman"/>
        </w:rPr>
        <w:pict>
          <v:rect id="_x0000_i1136" style="width:0;height:1.5pt" o:hralign="center" o:hrstd="t" o:hr="t" fillcolor="gray" stroked="f"/>
        </w:pict>
      </w:r>
    </w:p>
    <w:sectPr w:rsidR="00B728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Thomas Whitham" w:date="2011-10-06T09:09:00Z" w:initials="TW">
    <w:p w:rsidR="00B7098C" w:rsidRDefault="00B7098C">
      <w:pPr>
        <w:pStyle w:val="CommentText"/>
      </w:pPr>
      <w:r>
        <w:rPr>
          <w:rStyle w:val="CommentReference"/>
        </w:rPr>
        <w:annotationRef/>
      </w:r>
      <w:r>
        <w:t>Not sure we want to emphasize lichen up front, but more the general concept, especially if this is going to Nature, Science, PNAS</w:t>
      </w:r>
      <w:r w:rsidR="00A04F54">
        <w:t xml:space="preserve"> – important to emphasize that the genetic basis of networks may be important to all systems, not just cottonwood and lichens.</w:t>
      </w:r>
      <w:bookmarkStart w:id="7" w:name="_GoBack"/>
      <w:bookmarkEnd w:id="7"/>
    </w:p>
  </w:comment>
  <w:comment w:id="9" w:author="Thomas Whitham" w:date="2011-10-06T09:02:00Z" w:initials="TW">
    <w:p w:rsidR="00A17457" w:rsidRDefault="00A17457">
      <w:pPr>
        <w:pStyle w:val="CommentText"/>
      </w:pPr>
      <w:r>
        <w:rPr>
          <w:rStyle w:val="CommentReference"/>
        </w:rPr>
        <w:annotationRef/>
      </w:r>
      <w:r>
        <w:t>I think this might be a little closer to the point??</w:t>
      </w:r>
    </w:p>
  </w:comment>
  <w:comment w:id="30" w:author="Thomas Whitham" w:date="2011-10-06T09:02:00Z" w:initials="TW">
    <w:p w:rsidR="00AE0AB2" w:rsidRDefault="00AE0AB2">
      <w:pPr>
        <w:pStyle w:val="CommentText"/>
      </w:pPr>
      <w:r>
        <w:rPr>
          <w:rStyle w:val="CommentReference"/>
        </w:rPr>
        <w:annotationRef/>
      </w:r>
      <w:r>
        <w:t>Not especially clear</w:t>
      </w:r>
    </w:p>
  </w:comment>
  <w:comment w:id="40" w:author="Thomas Whitham" w:date="2011-10-06T09:02:00Z" w:initials="TW">
    <w:p w:rsidR="00376068" w:rsidRDefault="00376068">
      <w:pPr>
        <w:pStyle w:val="CommentText"/>
      </w:pPr>
      <w:r>
        <w:rPr>
          <w:rStyle w:val="CommentReference"/>
        </w:rPr>
        <w:annotationRef/>
      </w:r>
      <w:r w:rsidRPr="009D40B5">
        <w:t>Packer, A., and K. Clay.  2000.  Soil pathogens and spatial patterns of seedling mortality in a temperate tree.  Nature 404:278-281.</w:t>
      </w:r>
    </w:p>
  </w:comment>
  <w:comment w:id="33" w:author="Thomas Whitham" w:date="2011-10-06T09:02:00Z" w:initials="TW">
    <w:p w:rsidR="009B0592" w:rsidRDefault="009B0592">
      <w:pPr>
        <w:pStyle w:val="CommentText"/>
      </w:pPr>
      <w:r>
        <w:rPr>
          <w:rStyle w:val="CommentReference"/>
        </w:rPr>
        <w:annotationRef/>
      </w:r>
      <w:r>
        <w:t>Not for abstract but good for intro or discussion.</w:t>
      </w:r>
    </w:p>
  </w:comment>
  <w:comment w:id="47" w:author="Thomas Whitham" w:date="2011-10-06T09:02:00Z" w:initials="TW">
    <w:p w:rsidR="00753EBC" w:rsidRDefault="00753EBC">
      <w:pPr>
        <w:pStyle w:val="CommentText"/>
      </w:pPr>
      <w:r>
        <w:rPr>
          <w:rStyle w:val="CommentReference"/>
        </w:rPr>
        <w:annotationRef/>
      </w:r>
      <w:r>
        <w:t>These are the major reviews that I know of.</w:t>
      </w:r>
    </w:p>
  </w:comment>
  <w:comment w:id="52" w:author="Thomas Whitham" w:date="2011-10-06T09:02:00Z" w:initials="TW">
    <w:p w:rsidR="00753EBC" w:rsidRDefault="00753EBC">
      <w:pPr>
        <w:pStyle w:val="CommentText"/>
      </w:pPr>
      <w:r>
        <w:rPr>
          <w:rStyle w:val="CommentReference"/>
        </w:rPr>
        <w:annotationRef/>
      </w:r>
      <w:r>
        <w:t>Is this the one you’re thinking of?</w:t>
      </w:r>
    </w:p>
  </w:comment>
  <w:comment w:id="53" w:author="Thomas Whitham" w:date="2011-10-06T09:02:00Z" w:initials="TW">
    <w:p w:rsidR="00753EBC" w:rsidRDefault="00753EBC">
      <w:pPr>
        <w:pStyle w:val="CommentText"/>
        <w:rPr>
          <w:bCs/>
        </w:rPr>
      </w:pPr>
      <w:r>
        <w:rPr>
          <w:rStyle w:val="CommentReference"/>
        </w:rPr>
        <w:annotationRef/>
      </w:r>
      <w:r w:rsidRPr="00952B60">
        <w:t xml:space="preserve">Bailey, J.K., S.C. </w:t>
      </w:r>
      <w:proofErr w:type="spellStart"/>
      <w:r w:rsidRPr="00952B60">
        <w:t>Wooley</w:t>
      </w:r>
      <w:proofErr w:type="spellEnd"/>
      <w:r w:rsidRPr="00952B60">
        <w:t xml:space="preserve">, R.L. Lindroth, and T.G. Whitham.  2006.  </w:t>
      </w:r>
      <w:r w:rsidRPr="00952B60">
        <w:rPr>
          <w:bCs/>
        </w:rPr>
        <w:t>Importance of species interactions to community heritability: A genetic basis to trophic-level interactions.  ECOLOGY LETTERS 9:78-85.</w:t>
      </w:r>
    </w:p>
    <w:p w:rsidR="00753EBC" w:rsidRDefault="00753EBC">
      <w:pPr>
        <w:pStyle w:val="CommentText"/>
        <w:rPr>
          <w:bCs/>
        </w:rPr>
      </w:pPr>
    </w:p>
    <w:p w:rsidR="00753EBC" w:rsidRDefault="00753EBC">
      <w:pPr>
        <w:pStyle w:val="CommentText"/>
        <w:rPr>
          <w:bCs/>
        </w:rPr>
      </w:pPr>
      <w:r>
        <w:rPr>
          <w:bCs/>
        </w:rPr>
        <w:t>And/or this one and the whole book?</w:t>
      </w:r>
    </w:p>
    <w:p w:rsidR="00753EBC" w:rsidRDefault="00753EBC">
      <w:pPr>
        <w:pStyle w:val="CommentText"/>
        <w:rPr>
          <w:bCs/>
        </w:rPr>
      </w:pPr>
    </w:p>
    <w:p w:rsidR="00753EBC" w:rsidRDefault="00753EBC">
      <w:pPr>
        <w:pStyle w:val="CommentText"/>
      </w:pPr>
      <w:r w:rsidRPr="00952B60">
        <w:t>Bail</w:t>
      </w:r>
      <w:r>
        <w:t>ey, J.K., and T.G. Whitham.  2007</w:t>
      </w:r>
      <w:r w:rsidRPr="00952B60">
        <w:t xml:space="preserve">.  Biodiversity is related to indirect interactions among species of large effect.  </w:t>
      </w:r>
      <w:r>
        <w:t xml:space="preserve">Pages 306-328 </w:t>
      </w:r>
      <w:r w:rsidRPr="008E6D00">
        <w:rPr>
          <w:i/>
        </w:rPr>
        <w:t>i</w:t>
      </w:r>
      <w:r w:rsidRPr="00952B60">
        <w:rPr>
          <w:i/>
          <w:iCs/>
        </w:rPr>
        <w:t>n</w:t>
      </w:r>
      <w:r w:rsidRPr="00952B60">
        <w:t xml:space="preserve"> </w:t>
      </w:r>
      <w:r>
        <w:t xml:space="preserve">Ecological Communities:  Plant Mediation in </w:t>
      </w:r>
      <w:r w:rsidRPr="00952B60">
        <w:t>Indirect Interaction Webs (T. Ohgushi, T.</w:t>
      </w:r>
      <w:r>
        <w:t>P.</w:t>
      </w:r>
      <w:r w:rsidRPr="00952B60">
        <w:t xml:space="preserve"> Craig, and P.W. Price, eds.).  </w:t>
      </w:r>
      <w:smartTag w:uri="urn:schemas-microsoft-com:office:smarttags" w:element="PlaceName">
        <w:r w:rsidRPr="00952B60">
          <w:t>Cambridge</w:t>
        </w:r>
      </w:smartTag>
      <w:r w:rsidRPr="00952B60">
        <w:t xml:space="preserve"> </w:t>
      </w:r>
      <w:smartTag w:uri="urn:schemas-microsoft-com:office:smarttags" w:element="PlaceType">
        <w:r w:rsidRPr="00952B60">
          <w:t>University</w:t>
        </w:r>
      </w:smartTag>
      <w:r w:rsidRPr="00952B60">
        <w:t xml:space="preserve"> </w:t>
      </w:r>
      <w:smartTag w:uri="urn:schemas-microsoft-com:office:smarttags" w:element="place">
        <w:smartTag w:uri="urn:schemas-microsoft-com:office:smarttags" w:element="City">
          <w:r w:rsidRPr="00952B60">
            <w:t>Press</w:t>
          </w:r>
        </w:smartTag>
        <w:r w:rsidRPr="00952B60">
          <w:t xml:space="preserve">, </w:t>
        </w:r>
        <w:smartTag w:uri="urn:schemas-microsoft-com:office:smarttags" w:element="country-region">
          <w:r w:rsidRPr="00952B60">
            <w:t>UK</w:t>
          </w:r>
        </w:smartTag>
      </w:smartTag>
      <w:r w:rsidRPr="00952B60">
        <w:t>.</w:t>
      </w:r>
    </w:p>
  </w:comment>
  <w:comment w:id="69" w:author="Thomas Whitham" w:date="2011-10-06T09:02:00Z" w:initials="TW">
    <w:p w:rsidR="00833EEE" w:rsidRDefault="00833EEE">
      <w:pPr>
        <w:pStyle w:val="CommentText"/>
      </w:pPr>
      <w:r>
        <w:rPr>
          <w:rStyle w:val="CommentReference"/>
        </w:rPr>
        <w:annotationRef/>
      </w:r>
      <w:r>
        <w:t>Does this weaken the argument that we really need to define the interaction networks as everything is correlated with species richness?  I think we’ll need to carefully address this.</w:t>
      </w:r>
    </w:p>
  </w:comment>
  <w:comment w:id="79" w:author="Thomas Whitham" w:date="2011-10-06T09:02:00Z" w:initials="TW">
    <w:p w:rsidR="00686ADF" w:rsidRDefault="00686ADF">
      <w:pPr>
        <w:pStyle w:val="CommentText"/>
      </w:pPr>
      <w:r>
        <w:rPr>
          <w:rStyle w:val="CommentReference"/>
        </w:rPr>
        <w:annotationRef/>
      </w:r>
      <w:r>
        <w:t>In the section that Dave is writing for the Trends paper on specificity, he ends with the following statement.</w:t>
      </w:r>
    </w:p>
    <w:p w:rsidR="00686ADF" w:rsidRDefault="00686ADF">
      <w:pPr>
        <w:pStyle w:val="CommentText"/>
      </w:pPr>
    </w:p>
    <w:p w:rsidR="00686ADF" w:rsidRDefault="00686ADF">
      <w:pPr>
        <w:pStyle w:val="CommentText"/>
        <w:rPr>
          <w:sz w:val="24"/>
          <w:szCs w:val="24"/>
        </w:rPr>
      </w:pPr>
      <w:r>
        <w:t>“</w:t>
      </w:r>
      <w:r w:rsidRPr="00F36CD5">
        <w:rPr>
          <w:sz w:val="24"/>
          <w:szCs w:val="24"/>
        </w:rPr>
        <w:t xml:space="preserve">As an example of its utility, </w:t>
      </w:r>
      <w:proofErr w:type="spellStart"/>
      <w:r w:rsidRPr="00F36CD5">
        <w:rPr>
          <w:sz w:val="24"/>
          <w:szCs w:val="24"/>
        </w:rPr>
        <w:t>Solé</w:t>
      </w:r>
      <w:proofErr w:type="spellEnd"/>
      <w:r w:rsidRPr="00F36CD5">
        <w:rPr>
          <w:sz w:val="24"/>
          <w:szCs w:val="24"/>
        </w:rPr>
        <w:t xml:space="preserve"> and Montoya (2001) used network analyses to reveal which species are vital to community integrity. </w:t>
      </w:r>
      <w:r>
        <w:rPr>
          <w:sz w:val="24"/>
          <w:szCs w:val="24"/>
        </w:rPr>
        <w:t xml:space="preserve"> </w:t>
      </w:r>
      <w:r w:rsidRPr="00F36CD5">
        <w:rPr>
          <w:sz w:val="24"/>
          <w:szCs w:val="24"/>
        </w:rPr>
        <w:t>In their simulation, they showed that communities are generally resilient to random elimination of species, but communities collapsed with the removal of well-connected species (</w:t>
      </w:r>
      <w:proofErr w:type="spellStart"/>
      <w:r w:rsidRPr="00F36CD5">
        <w:rPr>
          <w:sz w:val="24"/>
          <w:szCs w:val="24"/>
        </w:rPr>
        <w:t>Solé</w:t>
      </w:r>
      <w:proofErr w:type="spellEnd"/>
      <w:r w:rsidRPr="00F36CD5">
        <w:rPr>
          <w:sz w:val="24"/>
          <w:szCs w:val="24"/>
        </w:rPr>
        <w:t xml:space="preserve"> and Montoya 2001).  These results suggest that community stability is tied to the fate of a select few, well-connected (i.e., foundation) species.</w:t>
      </w:r>
      <w:r>
        <w:rPr>
          <w:sz w:val="24"/>
          <w:szCs w:val="24"/>
        </w:rPr>
        <w:t>”</w:t>
      </w:r>
    </w:p>
    <w:p w:rsidR="00686ADF" w:rsidRDefault="00686ADF">
      <w:pPr>
        <w:pStyle w:val="CommentText"/>
        <w:rPr>
          <w:sz w:val="24"/>
          <w:szCs w:val="24"/>
        </w:rPr>
      </w:pPr>
    </w:p>
    <w:p w:rsidR="00686ADF" w:rsidRDefault="00715CAB">
      <w:pPr>
        <w:pStyle w:val="CommentText"/>
      </w:pPr>
      <w:r>
        <w:rPr>
          <w:sz w:val="24"/>
          <w:szCs w:val="24"/>
        </w:rPr>
        <w:t>G</w:t>
      </w:r>
      <w:r w:rsidR="00686ADF">
        <w:rPr>
          <w:sz w:val="24"/>
          <w:szCs w:val="24"/>
        </w:rPr>
        <w:t>ood to cite this paper</w:t>
      </w:r>
      <w:r w:rsidR="00BE0B1F">
        <w:rPr>
          <w:sz w:val="24"/>
          <w:szCs w:val="24"/>
        </w:rPr>
        <w:t xml:space="preserve"> and find any other similar examples</w:t>
      </w:r>
      <w:r w:rsidR="00686ADF">
        <w:rPr>
          <w:sz w:val="24"/>
          <w:szCs w:val="24"/>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E63"/>
    <w:multiLevelType w:val="multilevel"/>
    <w:tmpl w:val="CCCEA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E2453"/>
    <w:multiLevelType w:val="multilevel"/>
    <w:tmpl w:val="9A9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3601F"/>
    <w:multiLevelType w:val="multilevel"/>
    <w:tmpl w:val="BEC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6308D"/>
    <w:multiLevelType w:val="multilevel"/>
    <w:tmpl w:val="888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8789D"/>
    <w:multiLevelType w:val="multilevel"/>
    <w:tmpl w:val="063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22A4D"/>
    <w:rsid w:val="000346EE"/>
    <w:rsid w:val="001759F9"/>
    <w:rsid w:val="001D4343"/>
    <w:rsid w:val="00287A02"/>
    <w:rsid w:val="00310B6B"/>
    <w:rsid w:val="00376068"/>
    <w:rsid w:val="00515015"/>
    <w:rsid w:val="005154C7"/>
    <w:rsid w:val="005C1873"/>
    <w:rsid w:val="00667081"/>
    <w:rsid w:val="00686ADF"/>
    <w:rsid w:val="00715CAB"/>
    <w:rsid w:val="00753EBC"/>
    <w:rsid w:val="00833EEE"/>
    <w:rsid w:val="009B0592"/>
    <w:rsid w:val="00A04F54"/>
    <w:rsid w:val="00A17457"/>
    <w:rsid w:val="00A42FB6"/>
    <w:rsid w:val="00AE0AB2"/>
    <w:rsid w:val="00B7098C"/>
    <w:rsid w:val="00B728BA"/>
    <w:rsid w:val="00BE0B1F"/>
    <w:rsid w:val="00C22EFE"/>
    <w:rsid w:val="00D22A4D"/>
    <w:rsid w:val="00F6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fancyvrb">
    <w:name w:val="fancyvrb"/>
    <w:basedOn w:val="Normal"/>
  </w:style>
  <w:style w:type="paragraph" w:customStyle="1" w:styleId="aett-10x-x-109">
    <w:name w:val="aett-10x-x-109"/>
    <w:basedOn w:val="Normal"/>
    <w:pPr>
      <w:spacing w:before="100" w:beforeAutospacing="1" w:after="100" w:afterAutospacing="1"/>
    </w:pPr>
    <w:rPr>
      <w:rFonts w:ascii="Courier New" w:hAnsi="Courier New" w:cs="Courier New"/>
    </w:rPr>
  </w:style>
  <w:style w:type="paragraph" w:customStyle="1" w:styleId="aebx-10x-x-109">
    <w:name w:val="aebx-10x-x-109"/>
    <w:basedOn w:val="Normal"/>
    <w:pPr>
      <w:spacing w:before="100" w:beforeAutospacing="1" w:after="100" w:afterAutospacing="1"/>
    </w:pPr>
    <w:rPr>
      <w:b/>
      <w:bCs/>
    </w:rPr>
  </w:style>
  <w:style w:type="paragraph" w:customStyle="1" w:styleId="cmr-8">
    <w:name w:val="cmr-8"/>
    <w:basedOn w:val="Normal"/>
    <w:pPr>
      <w:spacing w:before="100" w:beforeAutospacing="1" w:after="100" w:afterAutospacing="1"/>
    </w:pPr>
    <w:rPr>
      <w:sz w:val="17"/>
      <w:szCs w:val="17"/>
    </w:rPr>
  </w:style>
  <w:style w:type="paragraph" w:customStyle="1" w:styleId="cmmi-10x-x-109">
    <w:name w:val="cmmi-10x-x-109"/>
    <w:basedOn w:val="Normal"/>
    <w:pPr>
      <w:spacing w:before="100" w:beforeAutospacing="1" w:after="100" w:afterAutospacing="1"/>
    </w:pPr>
    <w:rPr>
      <w:i/>
      <w:iCs/>
    </w:rPr>
  </w:style>
  <w:style w:type="paragraph" w:customStyle="1" w:styleId="aeti-10x-x-109">
    <w:name w:val="aeti-10x-x-109"/>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qed">
    <w:name w:val="qed"/>
    <w:basedOn w:val="Normal"/>
    <w:pPr>
      <w:spacing w:before="100" w:beforeAutospacing="1" w:after="100" w:afterAutospacing="1"/>
      <w:jc w:val="right"/>
    </w:p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sectionhead">
    <w:name w:val="sectionhead"/>
    <w:basedOn w:val="Normal"/>
    <w:pPr>
      <w:spacing w:before="100" w:beforeAutospacing="1" w:after="100" w:afterAutospacing="1"/>
      <w:jc w:val="center"/>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footnotetext">
    <w:name w:val="footnotetext"/>
    <w:basedOn w:val="DefaultParagraphFont"/>
    <w:rPr>
      <w:i/>
      <w:iCs/>
      <w:sz w:val="19"/>
      <w:szCs w:val="19"/>
    </w:rPr>
  </w:style>
  <w:style w:type="character" w:customStyle="1" w:styleId="footnote-mark">
    <w:name w:val="footnote-mark"/>
    <w:basedOn w:val="DefaultParagraphFont"/>
    <w:rPr>
      <w:sz w:val="19"/>
      <w:szCs w:val="19"/>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paragraphhead">
    <w:name w:val="paragraphhead"/>
    <w:basedOn w:val="DefaultParagraphFont"/>
  </w:style>
  <w:style w:type="character" w:customStyle="1" w:styleId="aebx-10x-x-1091">
    <w:name w:val="aebx-10x-x-1091"/>
    <w:basedOn w:val="DefaultParagraphFon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titlemark">
    <w:name w:val="titlemark"/>
    <w:basedOn w:val="DefaultParagraphFont"/>
  </w:style>
  <w:style w:type="character" w:customStyle="1" w:styleId="aeti-10x-x-1091">
    <w:name w:val="aeti-10x-x-1091"/>
    <w:basedOn w:val="DefaultParagraphFont"/>
    <w:rPr>
      <w:i/>
      <w:iCs/>
    </w:rPr>
  </w:style>
  <w:style w:type="character" w:customStyle="1" w:styleId="cmr-81">
    <w:name w:val="cmr-81"/>
    <w:basedOn w:val="DefaultParagraphFont"/>
    <w:rPr>
      <w:sz w:val="17"/>
      <w:szCs w:val="17"/>
    </w:rPr>
  </w:style>
  <w:style w:type="character" w:customStyle="1" w:styleId="cmmi-10x-x-1091">
    <w:name w:val="cmmi-10x-x-1091"/>
    <w:basedOn w:val="DefaultParagraphFont"/>
    <w:rPr>
      <w:i/>
      <w:iCs/>
    </w:rPr>
  </w:style>
  <w:style w:type="character" w:customStyle="1" w:styleId="cmr-10x-x-109">
    <w:name w:val="cmr-10x-x-109"/>
    <w:basedOn w:val="DefaultParagraphFont"/>
  </w:style>
  <w:style w:type="character" w:customStyle="1" w:styleId="content">
    <w:name w:val="content"/>
    <w:basedOn w:val="DefaultParagraphFont"/>
  </w:style>
  <w:style w:type="paragraph" w:styleId="BalloonText">
    <w:name w:val="Balloon Text"/>
    <w:basedOn w:val="Normal"/>
    <w:link w:val="BalloonTextChar"/>
    <w:uiPriority w:val="99"/>
    <w:semiHidden/>
    <w:unhideWhenUsed/>
    <w:rsid w:val="00D22A4D"/>
    <w:rPr>
      <w:rFonts w:ascii="Tahoma" w:hAnsi="Tahoma" w:cs="Tahoma"/>
      <w:sz w:val="16"/>
      <w:szCs w:val="16"/>
    </w:rPr>
  </w:style>
  <w:style w:type="character" w:customStyle="1" w:styleId="BalloonTextChar">
    <w:name w:val="Balloon Text Char"/>
    <w:basedOn w:val="DefaultParagraphFont"/>
    <w:link w:val="BalloonText"/>
    <w:uiPriority w:val="99"/>
    <w:semiHidden/>
    <w:rsid w:val="00D22A4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E0AB2"/>
    <w:rPr>
      <w:sz w:val="16"/>
      <w:szCs w:val="16"/>
    </w:rPr>
  </w:style>
  <w:style w:type="paragraph" w:styleId="CommentText">
    <w:name w:val="annotation text"/>
    <w:basedOn w:val="Normal"/>
    <w:link w:val="CommentTextChar"/>
    <w:uiPriority w:val="99"/>
    <w:semiHidden/>
    <w:unhideWhenUsed/>
    <w:rsid w:val="00AE0AB2"/>
    <w:rPr>
      <w:sz w:val="20"/>
      <w:szCs w:val="20"/>
    </w:rPr>
  </w:style>
  <w:style w:type="character" w:customStyle="1" w:styleId="CommentTextChar">
    <w:name w:val="Comment Text Char"/>
    <w:basedOn w:val="DefaultParagraphFont"/>
    <w:link w:val="CommentText"/>
    <w:uiPriority w:val="99"/>
    <w:semiHidden/>
    <w:rsid w:val="00AE0AB2"/>
    <w:rPr>
      <w:rFonts w:eastAsiaTheme="minorEastAsia"/>
    </w:rPr>
  </w:style>
  <w:style w:type="paragraph" w:styleId="CommentSubject">
    <w:name w:val="annotation subject"/>
    <w:basedOn w:val="CommentText"/>
    <w:next w:val="CommentText"/>
    <w:link w:val="CommentSubjectChar"/>
    <w:uiPriority w:val="99"/>
    <w:semiHidden/>
    <w:unhideWhenUsed/>
    <w:rsid w:val="00AE0AB2"/>
    <w:rPr>
      <w:b/>
      <w:bCs/>
    </w:rPr>
  </w:style>
  <w:style w:type="character" w:customStyle="1" w:styleId="CommentSubjectChar">
    <w:name w:val="Comment Subject Char"/>
    <w:basedOn w:val="CommentTextChar"/>
    <w:link w:val="CommentSubject"/>
    <w:uiPriority w:val="99"/>
    <w:semiHidden/>
    <w:rsid w:val="00AE0AB2"/>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fancyvrb">
    <w:name w:val="fancyvrb"/>
    <w:basedOn w:val="Normal"/>
  </w:style>
  <w:style w:type="paragraph" w:customStyle="1" w:styleId="aett-10x-x-109">
    <w:name w:val="aett-10x-x-109"/>
    <w:basedOn w:val="Normal"/>
    <w:pPr>
      <w:spacing w:before="100" w:beforeAutospacing="1" w:after="100" w:afterAutospacing="1"/>
    </w:pPr>
    <w:rPr>
      <w:rFonts w:ascii="Courier New" w:hAnsi="Courier New" w:cs="Courier New"/>
    </w:rPr>
  </w:style>
  <w:style w:type="paragraph" w:customStyle="1" w:styleId="aebx-10x-x-109">
    <w:name w:val="aebx-10x-x-109"/>
    <w:basedOn w:val="Normal"/>
    <w:pPr>
      <w:spacing w:before="100" w:beforeAutospacing="1" w:after="100" w:afterAutospacing="1"/>
    </w:pPr>
    <w:rPr>
      <w:b/>
      <w:bCs/>
    </w:rPr>
  </w:style>
  <w:style w:type="paragraph" w:customStyle="1" w:styleId="cmr-8">
    <w:name w:val="cmr-8"/>
    <w:basedOn w:val="Normal"/>
    <w:pPr>
      <w:spacing w:before="100" w:beforeAutospacing="1" w:after="100" w:afterAutospacing="1"/>
    </w:pPr>
    <w:rPr>
      <w:sz w:val="17"/>
      <w:szCs w:val="17"/>
    </w:rPr>
  </w:style>
  <w:style w:type="paragraph" w:customStyle="1" w:styleId="cmmi-10x-x-109">
    <w:name w:val="cmmi-10x-x-109"/>
    <w:basedOn w:val="Normal"/>
    <w:pPr>
      <w:spacing w:before="100" w:beforeAutospacing="1" w:after="100" w:afterAutospacing="1"/>
    </w:pPr>
    <w:rPr>
      <w:i/>
      <w:iCs/>
    </w:rPr>
  </w:style>
  <w:style w:type="paragraph" w:customStyle="1" w:styleId="aeti-10x-x-109">
    <w:name w:val="aeti-10x-x-109"/>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qed">
    <w:name w:val="qed"/>
    <w:basedOn w:val="Normal"/>
    <w:pPr>
      <w:spacing w:before="100" w:beforeAutospacing="1" w:after="100" w:afterAutospacing="1"/>
      <w:jc w:val="right"/>
    </w:p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sectionhead">
    <w:name w:val="sectionhead"/>
    <w:basedOn w:val="Normal"/>
    <w:pPr>
      <w:spacing w:before="100" w:beforeAutospacing="1" w:after="100" w:afterAutospacing="1"/>
      <w:jc w:val="center"/>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footnotetext">
    <w:name w:val="footnotetext"/>
    <w:basedOn w:val="DefaultParagraphFont"/>
    <w:rPr>
      <w:i/>
      <w:iCs/>
      <w:sz w:val="19"/>
      <w:szCs w:val="19"/>
    </w:rPr>
  </w:style>
  <w:style w:type="character" w:customStyle="1" w:styleId="footnote-mark">
    <w:name w:val="footnote-mark"/>
    <w:basedOn w:val="DefaultParagraphFont"/>
    <w:rPr>
      <w:sz w:val="19"/>
      <w:szCs w:val="19"/>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paragraphhead">
    <w:name w:val="paragraphhead"/>
    <w:basedOn w:val="DefaultParagraphFont"/>
  </w:style>
  <w:style w:type="character" w:customStyle="1" w:styleId="aebx-10x-x-1091">
    <w:name w:val="aebx-10x-x-1091"/>
    <w:basedOn w:val="DefaultParagraphFon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titlemark">
    <w:name w:val="titlemark"/>
    <w:basedOn w:val="DefaultParagraphFont"/>
  </w:style>
  <w:style w:type="character" w:customStyle="1" w:styleId="aeti-10x-x-1091">
    <w:name w:val="aeti-10x-x-1091"/>
    <w:basedOn w:val="DefaultParagraphFont"/>
    <w:rPr>
      <w:i/>
      <w:iCs/>
    </w:rPr>
  </w:style>
  <w:style w:type="character" w:customStyle="1" w:styleId="cmr-81">
    <w:name w:val="cmr-81"/>
    <w:basedOn w:val="DefaultParagraphFont"/>
    <w:rPr>
      <w:sz w:val="17"/>
      <w:szCs w:val="17"/>
    </w:rPr>
  </w:style>
  <w:style w:type="character" w:customStyle="1" w:styleId="cmmi-10x-x-1091">
    <w:name w:val="cmmi-10x-x-1091"/>
    <w:basedOn w:val="DefaultParagraphFont"/>
    <w:rPr>
      <w:i/>
      <w:iCs/>
    </w:rPr>
  </w:style>
  <w:style w:type="character" w:customStyle="1" w:styleId="cmr-10x-x-109">
    <w:name w:val="cmr-10x-x-109"/>
    <w:basedOn w:val="DefaultParagraphFont"/>
  </w:style>
  <w:style w:type="character" w:customStyle="1" w:styleId="content">
    <w:name w:val="content"/>
    <w:basedOn w:val="DefaultParagraphFont"/>
  </w:style>
  <w:style w:type="paragraph" w:styleId="BalloonText">
    <w:name w:val="Balloon Text"/>
    <w:basedOn w:val="Normal"/>
    <w:link w:val="BalloonTextChar"/>
    <w:uiPriority w:val="99"/>
    <w:semiHidden/>
    <w:unhideWhenUsed/>
    <w:rsid w:val="00D22A4D"/>
    <w:rPr>
      <w:rFonts w:ascii="Tahoma" w:hAnsi="Tahoma" w:cs="Tahoma"/>
      <w:sz w:val="16"/>
      <w:szCs w:val="16"/>
    </w:rPr>
  </w:style>
  <w:style w:type="character" w:customStyle="1" w:styleId="BalloonTextChar">
    <w:name w:val="Balloon Text Char"/>
    <w:basedOn w:val="DefaultParagraphFont"/>
    <w:link w:val="BalloonText"/>
    <w:uiPriority w:val="99"/>
    <w:semiHidden/>
    <w:rsid w:val="00D22A4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E0AB2"/>
    <w:rPr>
      <w:sz w:val="16"/>
      <w:szCs w:val="16"/>
    </w:rPr>
  </w:style>
  <w:style w:type="paragraph" w:styleId="CommentText">
    <w:name w:val="annotation text"/>
    <w:basedOn w:val="Normal"/>
    <w:link w:val="CommentTextChar"/>
    <w:uiPriority w:val="99"/>
    <w:semiHidden/>
    <w:unhideWhenUsed/>
    <w:rsid w:val="00AE0AB2"/>
    <w:rPr>
      <w:sz w:val="20"/>
      <w:szCs w:val="20"/>
    </w:rPr>
  </w:style>
  <w:style w:type="character" w:customStyle="1" w:styleId="CommentTextChar">
    <w:name w:val="Comment Text Char"/>
    <w:basedOn w:val="DefaultParagraphFont"/>
    <w:link w:val="CommentText"/>
    <w:uiPriority w:val="99"/>
    <w:semiHidden/>
    <w:rsid w:val="00AE0AB2"/>
    <w:rPr>
      <w:rFonts w:eastAsiaTheme="minorEastAsia"/>
    </w:rPr>
  </w:style>
  <w:style w:type="paragraph" w:styleId="CommentSubject">
    <w:name w:val="annotation subject"/>
    <w:basedOn w:val="CommentText"/>
    <w:next w:val="CommentText"/>
    <w:link w:val="CommentSubjectChar"/>
    <w:uiPriority w:val="99"/>
    <w:semiHidden/>
    <w:unhideWhenUsed/>
    <w:rsid w:val="00AE0AB2"/>
    <w:rPr>
      <w:b/>
      <w:bCs/>
    </w:rPr>
  </w:style>
  <w:style w:type="character" w:customStyle="1" w:styleId="CommentSubjectChar">
    <w:name w:val="Comment Subject Char"/>
    <w:basedOn w:val="CommentTextChar"/>
    <w:link w:val="CommentSubject"/>
    <w:uiPriority w:val="99"/>
    <w:semiHidden/>
    <w:rsid w:val="00AE0AB2"/>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4130">
      <w:marLeft w:val="0"/>
      <w:marRight w:val="0"/>
      <w:marTop w:val="0"/>
      <w:marBottom w:val="0"/>
      <w:divBdr>
        <w:top w:val="none" w:sz="0" w:space="0" w:color="auto"/>
        <w:left w:val="none" w:sz="0" w:space="0" w:color="auto"/>
        <w:bottom w:val="none" w:sz="0" w:space="0" w:color="auto"/>
        <w:right w:val="none" w:sz="0" w:space="0" w:color="auto"/>
      </w:divBdr>
      <w:divsChild>
        <w:div w:id="1231503021">
          <w:marLeft w:val="720"/>
          <w:marRight w:val="240"/>
          <w:marTop w:val="0"/>
          <w:marBottom w:val="0"/>
          <w:divBdr>
            <w:top w:val="none" w:sz="0" w:space="0" w:color="auto"/>
            <w:left w:val="none" w:sz="0" w:space="0" w:color="auto"/>
            <w:bottom w:val="none" w:sz="0" w:space="0" w:color="auto"/>
            <w:right w:val="none" w:sz="0" w:space="0" w:color="auto"/>
          </w:divBdr>
        </w:div>
      </w:divsChild>
    </w:div>
    <w:div w:id="146212803">
      <w:marLeft w:val="0"/>
      <w:marRight w:val="0"/>
      <w:marTop w:val="0"/>
      <w:marBottom w:val="0"/>
      <w:divBdr>
        <w:top w:val="none" w:sz="0" w:space="0" w:color="auto"/>
        <w:left w:val="none" w:sz="0" w:space="0" w:color="auto"/>
        <w:bottom w:val="none" w:sz="0" w:space="0" w:color="auto"/>
        <w:right w:val="none" w:sz="0" w:space="0" w:color="auto"/>
      </w:divBdr>
      <w:divsChild>
        <w:div w:id="1240288051">
          <w:marLeft w:val="720"/>
          <w:marRight w:val="240"/>
          <w:marTop w:val="0"/>
          <w:marBottom w:val="0"/>
          <w:divBdr>
            <w:top w:val="none" w:sz="0" w:space="0" w:color="auto"/>
            <w:left w:val="none" w:sz="0" w:space="0" w:color="auto"/>
            <w:bottom w:val="none" w:sz="0" w:space="0" w:color="auto"/>
            <w:right w:val="none" w:sz="0" w:space="0" w:color="auto"/>
          </w:divBdr>
        </w:div>
      </w:divsChild>
    </w:div>
    <w:div w:id="289361610">
      <w:marLeft w:val="240"/>
      <w:marRight w:val="240"/>
      <w:marTop w:val="0"/>
      <w:marBottom w:val="0"/>
      <w:divBdr>
        <w:top w:val="none" w:sz="0" w:space="0" w:color="auto"/>
        <w:left w:val="none" w:sz="0" w:space="0" w:color="auto"/>
        <w:bottom w:val="none" w:sz="0" w:space="0" w:color="auto"/>
        <w:right w:val="none" w:sz="0" w:space="0" w:color="auto"/>
      </w:divBdr>
      <w:divsChild>
        <w:div w:id="1005860035">
          <w:marLeft w:val="0"/>
          <w:marRight w:val="0"/>
          <w:marTop w:val="120"/>
          <w:marBottom w:val="120"/>
          <w:divBdr>
            <w:top w:val="none" w:sz="0" w:space="0" w:color="auto"/>
            <w:left w:val="none" w:sz="0" w:space="0" w:color="auto"/>
            <w:bottom w:val="none" w:sz="0" w:space="0" w:color="auto"/>
            <w:right w:val="none" w:sz="0" w:space="0" w:color="auto"/>
          </w:divBdr>
        </w:div>
        <w:div w:id="683675446">
          <w:marLeft w:val="720"/>
          <w:marRight w:val="240"/>
          <w:marTop w:val="0"/>
          <w:marBottom w:val="0"/>
          <w:divBdr>
            <w:top w:val="none" w:sz="0" w:space="0" w:color="auto"/>
            <w:left w:val="none" w:sz="0" w:space="0" w:color="auto"/>
            <w:bottom w:val="none" w:sz="0" w:space="0" w:color="auto"/>
            <w:right w:val="none" w:sz="0" w:space="0" w:color="auto"/>
          </w:divBdr>
        </w:div>
      </w:divsChild>
    </w:div>
    <w:div w:id="334963117">
      <w:marLeft w:val="240"/>
      <w:marRight w:val="240"/>
      <w:marTop w:val="0"/>
      <w:marBottom w:val="0"/>
      <w:divBdr>
        <w:top w:val="none" w:sz="0" w:space="0" w:color="auto"/>
        <w:left w:val="none" w:sz="0" w:space="0" w:color="auto"/>
        <w:bottom w:val="none" w:sz="0" w:space="0" w:color="auto"/>
        <w:right w:val="none" w:sz="0" w:space="0" w:color="auto"/>
      </w:divBdr>
      <w:divsChild>
        <w:div w:id="1057511470">
          <w:marLeft w:val="0"/>
          <w:marRight w:val="0"/>
          <w:marTop w:val="120"/>
          <w:marBottom w:val="120"/>
          <w:divBdr>
            <w:top w:val="none" w:sz="0" w:space="0" w:color="auto"/>
            <w:left w:val="none" w:sz="0" w:space="0" w:color="auto"/>
            <w:bottom w:val="none" w:sz="0" w:space="0" w:color="auto"/>
            <w:right w:val="none" w:sz="0" w:space="0" w:color="auto"/>
          </w:divBdr>
        </w:div>
        <w:div w:id="267083670">
          <w:marLeft w:val="720"/>
          <w:marRight w:val="240"/>
          <w:marTop w:val="0"/>
          <w:marBottom w:val="0"/>
          <w:divBdr>
            <w:top w:val="none" w:sz="0" w:space="0" w:color="auto"/>
            <w:left w:val="none" w:sz="0" w:space="0" w:color="auto"/>
            <w:bottom w:val="none" w:sz="0" w:space="0" w:color="auto"/>
            <w:right w:val="none" w:sz="0" w:space="0" w:color="auto"/>
          </w:divBdr>
        </w:div>
      </w:divsChild>
    </w:div>
    <w:div w:id="1364211760">
      <w:marLeft w:val="240"/>
      <w:marRight w:val="240"/>
      <w:marTop w:val="0"/>
      <w:marBottom w:val="0"/>
      <w:divBdr>
        <w:top w:val="none" w:sz="0" w:space="0" w:color="auto"/>
        <w:left w:val="none" w:sz="0" w:space="0" w:color="auto"/>
        <w:bottom w:val="none" w:sz="0" w:space="0" w:color="auto"/>
        <w:right w:val="none" w:sz="0" w:space="0" w:color="auto"/>
      </w:divBdr>
      <w:divsChild>
        <w:div w:id="1874342391">
          <w:marLeft w:val="0"/>
          <w:marRight w:val="0"/>
          <w:marTop w:val="120"/>
          <w:marBottom w:val="120"/>
          <w:divBdr>
            <w:top w:val="none" w:sz="0" w:space="0" w:color="auto"/>
            <w:left w:val="none" w:sz="0" w:space="0" w:color="auto"/>
            <w:bottom w:val="none" w:sz="0" w:space="0" w:color="auto"/>
            <w:right w:val="none" w:sz="0" w:space="0" w:color="auto"/>
          </w:divBdr>
        </w:div>
        <w:div w:id="1636569361">
          <w:marLeft w:val="720"/>
          <w:marRight w:val="240"/>
          <w:marTop w:val="0"/>
          <w:marBottom w:val="0"/>
          <w:divBdr>
            <w:top w:val="none" w:sz="0" w:space="0" w:color="auto"/>
            <w:left w:val="none" w:sz="0" w:space="0" w:color="auto"/>
            <w:bottom w:val="none" w:sz="0" w:space="0" w:color="auto"/>
            <w:right w:val="none" w:sz="0" w:space="0" w:color="auto"/>
          </w:divBdr>
        </w:div>
      </w:divsChild>
    </w:div>
    <w:div w:id="1442456502">
      <w:marLeft w:val="240"/>
      <w:marRight w:val="240"/>
      <w:marTop w:val="0"/>
      <w:marBottom w:val="0"/>
      <w:divBdr>
        <w:top w:val="none" w:sz="0" w:space="0" w:color="auto"/>
        <w:left w:val="none" w:sz="0" w:space="0" w:color="auto"/>
        <w:bottom w:val="none" w:sz="0" w:space="0" w:color="auto"/>
        <w:right w:val="none" w:sz="0" w:space="0" w:color="auto"/>
      </w:divBdr>
      <w:divsChild>
        <w:div w:id="1004475222">
          <w:marLeft w:val="0"/>
          <w:marRight w:val="0"/>
          <w:marTop w:val="120"/>
          <w:marBottom w:val="120"/>
          <w:divBdr>
            <w:top w:val="none" w:sz="0" w:space="0" w:color="auto"/>
            <w:left w:val="none" w:sz="0" w:space="0" w:color="auto"/>
            <w:bottom w:val="none" w:sz="0" w:space="0" w:color="auto"/>
            <w:right w:val="none" w:sz="0" w:space="0" w:color="auto"/>
          </w:divBdr>
        </w:div>
        <w:div w:id="1376273335">
          <w:marLeft w:val="720"/>
          <w:marRight w:val="240"/>
          <w:marTop w:val="0"/>
          <w:marBottom w:val="0"/>
          <w:divBdr>
            <w:top w:val="none" w:sz="0" w:space="0" w:color="auto"/>
            <w:left w:val="none" w:sz="0" w:space="0" w:color="auto"/>
            <w:bottom w:val="none" w:sz="0" w:space="0" w:color="auto"/>
            <w:right w:val="none" w:sz="0" w:space="0" w:color="auto"/>
          </w:divBdr>
        </w:div>
      </w:divsChild>
    </w:div>
    <w:div w:id="1686439628">
      <w:marLeft w:val="0"/>
      <w:marRight w:val="0"/>
      <w:marTop w:val="0"/>
      <w:marBottom w:val="0"/>
      <w:divBdr>
        <w:top w:val="none" w:sz="0" w:space="0" w:color="auto"/>
        <w:left w:val="none" w:sz="0" w:space="0" w:color="auto"/>
        <w:bottom w:val="none" w:sz="0" w:space="0" w:color="auto"/>
        <w:right w:val="none" w:sz="0" w:space="0" w:color="auto"/>
      </w:divBdr>
      <w:divsChild>
        <w:div w:id="389425117">
          <w:marLeft w:val="720"/>
          <w:marRight w:val="240"/>
          <w:marTop w:val="0"/>
          <w:marBottom w:val="0"/>
          <w:divBdr>
            <w:top w:val="none" w:sz="0" w:space="0" w:color="auto"/>
            <w:left w:val="none" w:sz="0" w:space="0" w:color="auto"/>
            <w:bottom w:val="none" w:sz="0" w:space="0" w:color="auto"/>
            <w:right w:val="none" w:sz="0" w:space="0" w:color="auto"/>
          </w:divBdr>
        </w:div>
      </w:divsChild>
    </w:div>
    <w:div w:id="1716543886">
      <w:marLeft w:val="240"/>
      <w:marRight w:val="240"/>
      <w:marTop w:val="0"/>
      <w:marBottom w:val="0"/>
      <w:divBdr>
        <w:top w:val="none" w:sz="0" w:space="0" w:color="auto"/>
        <w:left w:val="none" w:sz="0" w:space="0" w:color="auto"/>
        <w:bottom w:val="none" w:sz="0" w:space="0" w:color="auto"/>
        <w:right w:val="none" w:sz="0" w:space="0" w:color="auto"/>
      </w:divBdr>
      <w:divsChild>
        <w:div w:id="383650189">
          <w:marLeft w:val="0"/>
          <w:marRight w:val="0"/>
          <w:marTop w:val="120"/>
          <w:marBottom w:val="120"/>
          <w:divBdr>
            <w:top w:val="none" w:sz="0" w:space="0" w:color="auto"/>
            <w:left w:val="none" w:sz="0" w:space="0" w:color="auto"/>
            <w:bottom w:val="none" w:sz="0" w:space="0" w:color="auto"/>
            <w:right w:val="none" w:sz="0" w:space="0" w:color="auto"/>
          </w:divBdr>
        </w:div>
        <w:div w:id="2004895271">
          <w:marLeft w:val="720"/>
          <w:marRight w:val="24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Z:\ONC_Lichen_Summary.html.LyXconv\ONC_Lichen_Summary1x.png" TargetMode="External"/><Relationship Id="rId3" Type="http://schemas.microsoft.com/office/2007/relationships/stylesWithEffects" Target="stylesWithEffects.xml"/><Relationship Id="rId7" Type="http://schemas.openxmlformats.org/officeDocument/2006/relationships/image" Target="file:///Z:\ONC_Lichen_Summary.html.LyXconv\ONC_Lichen_Summary0x.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Z:\ONC_Lichen_Summary.html.LyXconv\ONC_Lichen_Summary2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Thomas Whitham</cp:lastModifiedBy>
  <cp:revision>21</cp:revision>
  <dcterms:created xsi:type="dcterms:W3CDTF">2011-09-26T10:24:00Z</dcterms:created>
  <dcterms:modified xsi:type="dcterms:W3CDTF">2011-10-06T16:09:00Z</dcterms:modified>
</cp:coreProperties>
</file>