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8E252DB" w14:textId="77777777" w:rsidR="00A53549" w:rsidRDefault="00A53549" w:rsidP="008F0A9B">
      <w:pPr>
        <w:spacing w:line="480" w:lineRule="auto"/>
        <w:jc w:val="center"/>
        <w:rPr>
          <w:ins w:id="0" w:author="Matthew K. Lau" w:date="2013-09-13T13:50:00Z"/>
          <w:b/>
        </w:rPr>
      </w:pPr>
    </w:p>
    <w:p w14:paraId="6D91619D" w14:textId="77777777" w:rsidR="00F10D66" w:rsidRPr="008F0A9B" w:rsidRDefault="00F10D66" w:rsidP="008F0A9B">
      <w:pPr>
        <w:spacing w:line="480" w:lineRule="auto"/>
        <w:jc w:val="center"/>
        <w:rPr>
          <w:b/>
        </w:rPr>
      </w:pPr>
      <w:r>
        <w:rPr>
          <w:b/>
        </w:rPr>
        <w:t>HOW TANGLED IS THE BANK?</w:t>
      </w:r>
      <w:ins w:id="1" w:author="tgw" w:date="2010-04-29T10:09:00Z">
        <w:r>
          <w:rPr>
            <w:b/>
          </w:rPr>
          <w:t xml:space="preserve"> </w:t>
        </w:r>
      </w:ins>
      <w:r>
        <w:rPr>
          <w:b/>
        </w:rPr>
        <w:t xml:space="preserve"> </w:t>
      </w:r>
      <w:r w:rsidRPr="008F0A9B">
        <w:rPr>
          <w:b/>
        </w:rPr>
        <w:t xml:space="preserve">EFFECTIVE COMMUNITY </w:t>
      </w:r>
      <w:r>
        <w:rPr>
          <w:b/>
        </w:rPr>
        <w:t>DIVERSITY AND ECOLOGICALLY-DEPENDENT OPPORTUNITY FOR SELECTION</w:t>
      </w:r>
    </w:p>
    <w:p w14:paraId="7D5ABDDD" w14:textId="77777777" w:rsidR="00F10D66" w:rsidRPr="00C964D8" w:rsidRDefault="00F10D66" w:rsidP="00C964D8">
      <w:pPr>
        <w:spacing w:line="480" w:lineRule="auto"/>
        <w:jc w:val="center"/>
      </w:pPr>
      <w:r w:rsidRPr="00C964D8">
        <w:t>Eric V. Lonsdorf</w:t>
      </w:r>
      <w:r w:rsidRPr="00284299">
        <w:rPr>
          <w:vertAlign w:val="superscript"/>
        </w:rPr>
        <w:t>1</w:t>
      </w:r>
      <w:proofErr w:type="gramStart"/>
      <w:r w:rsidRPr="00284299">
        <w:rPr>
          <w:vertAlign w:val="superscript"/>
        </w:rPr>
        <w:t>,2</w:t>
      </w:r>
      <w:proofErr w:type="gramEnd"/>
      <w:r w:rsidRPr="00284299">
        <w:rPr>
          <w:vertAlign w:val="superscript"/>
        </w:rPr>
        <w:t>,</w:t>
      </w:r>
      <w:del w:id="2" w:author="tgw" w:date="2010-04-29T09:49:00Z">
        <w:r w:rsidRPr="00284299" w:rsidDel="00EC1F7E">
          <w:rPr>
            <w:vertAlign w:val="superscript"/>
          </w:rPr>
          <w:delText xml:space="preserve"> </w:delText>
        </w:r>
      </w:del>
      <w:r w:rsidRPr="00284299">
        <w:rPr>
          <w:vertAlign w:val="superscript"/>
        </w:rPr>
        <w:t>3</w:t>
      </w:r>
      <w:r>
        <w:rPr>
          <w:vertAlign w:val="superscript"/>
        </w:rPr>
        <w:t>,</w:t>
      </w:r>
      <w:del w:id="3" w:author="tgw" w:date="2010-04-29T09:49:00Z">
        <w:r w:rsidDel="00EC1F7E">
          <w:rPr>
            <w:vertAlign w:val="superscript"/>
          </w:rPr>
          <w:delText xml:space="preserve"> </w:delText>
        </w:r>
      </w:del>
      <w:r>
        <w:rPr>
          <w:vertAlign w:val="superscript"/>
        </w:rPr>
        <w:t>4</w:t>
      </w:r>
      <w:r>
        <w:t>, Stephen M. Shuster</w:t>
      </w:r>
      <w:r>
        <w:rPr>
          <w:vertAlign w:val="superscript"/>
        </w:rPr>
        <w:t>2</w:t>
      </w:r>
      <w:r w:rsidRPr="00284299">
        <w:rPr>
          <w:vertAlign w:val="superscript"/>
        </w:rPr>
        <w:t>,</w:t>
      </w:r>
      <w:r>
        <w:rPr>
          <w:vertAlign w:val="superscript"/>
        </w:rPr>
        <w:t>3</w:t>
      </w:r>
      <w:r>
        <w:t>, Matthew Lau</w:t>
      </w:r>
      <w:r>
        <w:rPr>
          <w:vertAlign w:val="superscript"/>
        </w:rPr>
        <w:t>2</w:t>
      </w:r>
      <w:r w:rsidRPr="00284299">
        <w:rPr>
          <w:vertAlign w:val="superscript"/>
        </w:rPr>
        <w:t>,</w:t>
      </w:r>
      <w:r>
        <w:rPr>
          <w:vertAlign w:val="superscript"/>
        </w:rPr>
        <w:t>3</w:t>
      </w:r>
      <w:r w:rsidRPr="00C964D8">
        <w:t xml:space="preserve"> and Thomas G. Whitham</w:t>
      </w:r>
      <w:r>
        <w:rPr>
          <w:vertAlign w:val="superscript"/>
        </w:rPr>
        <w:t>2</w:t>
      </w:r>
      <w:r w:rsidRPr="00284299">
        <w:rPr>
          <w:vertAlign w:val="superscript"/>
        </w:rPr>
        <w:t>,</w:t>
      </w:r>
      <w:r>
        <w:rPr>
          <w:vertAlign w:val="superscript"/>
        </w:rPr>
        <w:t>3</w:t>
      </w:r>
    </w:p>
    <w:p w14:paraId="1D32D4FA" w14:textId="77777777" w:rsidR="00F10D66" w:rsidRDefault="00F10D66" w:rsidP="00EC158B"/>
    <w:p w14:paraId="422140E1" w14:textId="77777777" w:rsidR="00F10D66" w:rsidRDefault="00F10D66" w:rsidP="00C964D8">
      <w:pPr>
        <w:spacing w:line="480" w:lineRule="auto"/>
      </w:pPr>
      <w:r>
        <w:t>1. Conservation and Science Department, Lincoln Park Zoo, Chicago IL 60614.</w:t>
      </w:r>
    </w:p>
    <w:p w14:paraId="10C2CB36" w14:textId="77777777" w:rsidR="00F10D66" w:rsidRDefault="00F10D66" w:rsidP="00C964D8">
      <w:pPr>
        <w:spacing w:line="480" w:lineRule="auto"/>
      </w:pPr>
      <w:r>
        <w:t>2. Department of Biological Sciences, Northern Arizona University, Flagstaff, AZ 86011, U.S.A. Stephen.shuster@nau.edu; Thomas.whitham@nau.edu.</w:t>
      </w:r>
      <w:r w:rsidDel="00AC3551">
        <w:t xml:space="preserve"> </w:t>
      </w:r>
    </w:p>
    <w:p w14:paraId="1BFA976F" w14:textId="77777777" w:rsidR="00F10D66" w:rsidRDefault="00F10D66" w:rsidP="00C964D8">
      <w:pPr>
        <w:spacing w:line="480" w:lineRule="auto"/>
      </w:pPr>
      <w:r>
        <w:t>3. Merriam-Powell Center for Environmental Research, Northern Arizona University, Flagstaff, AZ 86011, U.S.A.</w:t>
      </w:r>
    </w:p>
    <w:p w14:paraId="7790355E" w14:textId="77777777" w:rsidR="00F10D66" w:rsidRDefault="00F10D66" w:rsidP="00C964D8">
      <w:pPr>
        <w:spacing w:line="480" w:lineRule="auto"/>
      </w:pPr>
      <w:r>
        <w:t>4. Corresponding author.</w:t>
      </w:r>
    </w:p>
    <w:p w14:paraId="725C5241" w14:textId="77777777" w:rsidR="00F10D66" w:rsidRPr="004115E0" w:rsidRDefault="00F10D66" w:rsidP="004115E0">
      <w:pPr>
        <w:spacing w:line="480" w:lineRule="auto"/>
        <w:jc w:val="center"/>
        <w:rPr>
          <w:color w:val="000000"/>
        </w:rPr>
      </w:pPr>
      <w:r>
        <w:br w:type="page"/>
      </w:r>
      <w:r w:rsidRPr="004115E0">
        <w:rPr>
          <w:color w:val="000000"/>
        </w:rPr>
        <w:lastRenderedPageBreak/>
        <w:t>A</w:t>
      </w:r>
      <w:r w:rsidRPr="004115E0">
        <w:rPr>
          <w:color w:val="000000"/>
          <w:sz w:val="18"/>
          <w:szCs w:val="18"/>
        </w:rPr>
        <w:t>BSTRACT</w:t>
      </w:r>
    </w:p>
    <w:p w14:paraId="5ACC723C" w14:textId="77777777" w:rsidR="00F10D66" w:rsidRDefault="00F10D66" w:rsidP="003D686B">
      <w:pPr>
        <w:spacing w:line="480" w:lineRule="auto"/>
        <w:rPr>
          <w:color w:val="000000"/>
        </w:rPr>
      </w:pPr>
      <w:r>
        <w:rPr>
          <w:color w:val="000000"/>
        </w:rPr>
        <w:t>C</w:t>
      </w:r>
      <w:r w:rsidRPr="008C6C5E">
        <w:rPr>
          <w:color w:val="000000"/>
        </w:rPr>
        <w:t>ommunity genetics</w:t>
      </w:r>
      <w:r>
        <w:rPr>
          <w:color w:val="000000"/>
        </w:rPr>
        <w:t xml:space="preserve"> investigates </w:t>
      </w:r>
      <w:r w:rsidRPr="008C6C5E">
        <w:rPr>
          <w:color w:val="000000"/>
        </w:rPr>
        <w:t xml:space="preserve">the influence genetic variation </w:t>
      </w:r>
      <w:r>
        <w:rPr>
          <w:color w:val="000000"/>
        </w:rPr>
        <w:t xml:space="preserve">within species has </w:t>
      </w:r>
      <w:r w:rsidRPr="008C6C5E">
        <w:rPr>
          <w:color w:val="000000"/>
        </w:rPr>
        <w:t xml:space="preserve">on </w:t>
      </w:r>
      <w:r>
        <w:rPr>
          <w:color w:val="000000"/>
        </w:rPr>
        <w:t xml:space="preserve">ecological </w:t>
      </w:r>
      <w:r w:rsidRPr="008C6C5E">
        <w:rPr>
          <w:color w:val="000000"/>
        </w:rPr>
        <w:t xml:space="preserve">interactions </w:t>
      </w:r>
      <w:r>
        <w:rPr>
          <w:color w:val="000000"/>
        </w:rPr>
        <w:t>among</w:t>
      </w:r>
      <w:r w:rsidRPr="008C6C5E">
        <w:rPr>
          <w:color w:val="000000"/>
        </w:rPr>
        <w:t xml:space="preserve"> species. </w:t>
      </w:r>
      <w:r>
        <w:rPr>
          <w:color w:val="000000"/>
        </w:rPr>
        <w:t xml:space="preserve"> It</w:t>
      </w:r>
      <w:r w:rsidRPr="008C6C5E">
        <w:rPr>
          <w:color w:val="000000"/>
        </w:rPr>
        <w:t xml:space="preserve"> is generally thought that the utility </w:t>
      </w:r>
      <w:r>
        <w:rPr>
          <w:color w:val="000000"/>
        </w:rPr>
        <w:t xml:space="preserve">of a community genetics approach diminishes as </w:t>
      </w:r>
      <w:r w:rsidRPr="008C6C5E">
        <w:rPr>
          <w:color w:val="000000"/>
        </w:rPr>
        <w:t xml:space="preserve">species </w:t>
      </w:r>
      <w:r>
        <w:rPr>
          <w:color w:val="000000"/>
        </w:rPr>
        <w:t>diversity increases</w:t>
      </w:r>
      <w:r w:rsidRPr="008C6C5E">
        <w:rPr>
          <w:color w:val="000000"/>
        </w:rPr>
        <w:t xml:space="preserve"> </w:t>
      </w:r>
      <w:r>
        <w:rPr>
          <w:color w:val="000000"/>
        </w:rPr>
        <w:t>because interspecific interactions become too diffuse to measure</w:t>
      </w:r>
      <w:r w:rsidRPr="008C6C5E">
        <w:rPr>
          <w:color w:val="000000"/>
        </w:rPr>
        <w:t xml:space="preserve">.  </w:t>
      </w:r>
      <w:r>
        <w:rPr>
          <w:color w:val="000000"/>
        </w:rPr>
        <w:t>To d</w:t>
      </w:r>
      <w:r w:rsidRPr="008C6C5E">
        <w:rPr>
          <w:color w:val="000000"/>
        </w:rPr>
        <w:t>etermin</w:t>
      </w:r>
      <w:r>
        <w:rPr>
          <w:color w:val="000000"/>
        </w:rPr>
        <w:t>e</w:t>
      </w:r>
      <w:r w:rsidRPr="008C6C5E">
        <w:rPr>
          <w:color w:val="000000"/>
        </w:rPr>
        <w:t xml:space="preserve"> when </w:t>
      </w:r>
      <w:r>
        <w:rPr>
          <w:color w:val="000000"/>
        </w:rPr>
        <w:t>genetic variation in one species is likely to have evolutionary consequences for other species, w</w:t>
      </w:r>
      <w:r w:rsidRPr="008C6C5E">
        <w:rPr>
          <w:color w:val="000000"/>
        </w:rPr>
        <w:t xml:space="preserve">e </w:t>
      </w:r>
      <w:r>
        <w:rPr>
          <w:color w:val="000000"/>
        </w:rPr>
        <w:t xml:space="preserve">introduce a method to identify the relative contribution of within and among species interactions to the total opportunity for selection.  Our method provides a means for estimating the </w:t>
      </w:r>
      <w:r w:rsidRPr="00571175">
        <w:rPr>
          <w:i/>
          <w:color w:val="000000"/>
        </w:rPr>
        <w:t xml:space="preserve">effective community </w:t>
      </w:r>
      <w:r>
        <w:rPr>
          <w:i/>
          <w:color w:val="000000"/>
        </w:rPr>
        <w:t>diversity</w:t>
      </w:r>
      <w:r>
        <w:rPr>
          <w:color w:val="000000"/>
        </w:rPr>
        <w:t xml:space="preserve"> (</w:t>
      </w:r>
      <w:r>
        <w:rPr>
          <w:i/>
          <w:color w:val="000000"/>
        </w:rPr>
        <w:t>D</w:t>
      </w:r>
      <w:r w:rsidRPr="00571175">
        <w:rPr>
          <w:i/>
          <w:color w:val="000000"/>
          <w:vertAlign w:val="subscript"/>
        </w:rPr>
        <w:t>E</w:t>
      </w:r>
      <w:r w:rsidRPr="005141FC">
        <w:rPr>
          <w:color w:val="000000"/>
        </w:rPr>
        <w:t>)</w:t>
      </w:r>
      <w:r>
        <w:rPr>
          <w:color w:val="000000"/>
        </w:rPr>
        <w:t>, a quantitative measure of the number of species that influence total selection on traits involved in interspecific interactions within any given community.  We report three key findings:  First, we show how the total opportunity for selection on a trait can be partitioned among ecological contexts of interspecific interactions and used to</w:t>
      </w:r>
      <w:del w:id="4" w:author="tgw" w:date="2010-04-29T09:51:00Z">
        <w:r w:rsidDel="00974C6F">
          <w:rPr>
            <w:color w:val="000000"/>
          </w:rPr>
          <w:delText xml:space="preserve"> to</w:delText>
        </w:r>
      </w:del>
      <w:r>
        <w:rPr>
          <w:color w:val="000000"/>
        </w:rPr>
        <w:t xml:space="preserve"> quantify</w:t>
      </w:r>
      <w:r w:rsidRPr="00893E00">
        <w:rPr>
          <w:color w:val="000000"/>
        </w:rPr>
        <w:t xml:space="preserve"> effective community diversity</w:t>
      </w:r>
      <w:r>
        <w:rPr>
          <w:color w:val="000000"/>
        </w:rPr>
        <w:t xml:space="preserve">, </w:t>
      </w:r>
      <w:r>
        <w:rPr>
          <w:i/>
          <w:color w:val="000000"/>
        </w:rPr>
        <w:t>D</w:t>
      </w:r>
      <w:r w:rsidRPr="002450E3">
        <w:rPr>
          <w:i/>
          <w:color w:val="000000"/>
          <w:vertAlign w:val="subscript"/>
        </w:rPr>
        <w:t>E</w:t>
      </w:r>
      <w:r>
        <w:rPr>
          <w:color w:val="000000"/>
        </w:rPr>
        <w:t xml:space="preserve">.  Second, we show that </w:t>
      </w:r>
      <w:r>
        <w:rPr>
          <w:i/>
          <w:color w:val="000000"/>
        </w:rPr>
        <w:t>D</w:t>
      </w:r>
      <w:r w:rsidRPr="002450E3">
        <w:rPr>
          <w:i/>
          <w:color w:val="000000"/>
          <w:vertAlign w:val="subscript"/>
        </w:rPr>
        <w:t>E</w:t>
      </w:r>
      <w:r>
        <w:rPr>
          <w:color w:val="000000"/>
        </w:rPr>
        <w:t xml:space="preserve"> is reduced by strong or frequent </w:t>
      </w:r>
      <w:r w:rsidRPr="002450E3">
        <w:rPr>
          <w:color w:val="000000"/>
        </w:rPr>
        <w:t xml:space="preserve">interactions </w:t>
      </w:r>
      <w:r>
        <w:rPr>
          <w:color w:val="000000"/>
        </w:rPr>
        <w:t>involving foundation</w:t>
      </w:r>
      <w:ins w:id="5" w:author="tgw" w:date="2010-04-29T09:52:00Z">
        <w:r>
          <w:rPr>
            <w:color w:val="000000"/>
          </w:rPr>
          <w:t xml:space="preserve"> species</w:t>
        </w:r>
      </w:ins>
      <w:ins w:id="6" w:author="tgw" w:date="2010-04-29T09:53:00Z">
        <w:r>
          <w:rPr>
            <w:color w:val="000000"/>
          </w:rPr>
          <w:t xml:space="preserve">; i.e., relatively few species </w:t>
        </w:r>
      </w:ins>
      <w:ins w:id="7" w:author="tgw" w:date="2010-04-29T09:54:00Z">
        <w:r>
          <w:rPr>
            <w:color w:val="000000"/>
          </w:rPr>
          <w:t xml:space="preserve">can </w:t>
        </w:r>
      </w:ins>
      <w:ins w:id="8" w:author="tgw" w:date="2010-04-29T09:55:00Z">
        <w:r>
          <w:rPr>
            <w:color w:val="000000"/>
          </w:rPr>
          <w:t>“</w:t>
        </w:r>
      </w:ins>
      <w:ins w:id="9" w:author="tgw" w:date="2010-04-29T09:54:00Z">
        <w:r>
          <w:rPr>
            <w:color w:val="000000"/>
          </w:rPr>
          <w:t>drive</w:t>
        </w:r>
      </w:ins>
      <w:ins w:id="10" w:author="tgw" w:date="2010-04-29T09:55:00Z">
        <w:r>
          <w:rPr>
            <w:color w:val="000000"/>
          </w:rPr>
          <w:t>”</w:t>
        </w:r>
      </w:ins>
      <w:ins w:id="11" w:author="tgw" w:date="2010-04-29T09:54:00Z">
        <w:r>
          <w:rPr>
            <w:color w:val="000000"/>
          </w:rPr>
          <w:t xml:space="preserve"> a community</w:t>
        </w:r>
      </w:ins>
      <w:r w:rsidRPr="002450E3">
        <w:rPr>
          <w:color w:val="000000"/>
        </w:rPr>
        <w:t xml:space="preserve">.  </w:t>
      </w:r>
      <w:r>
        <w:rPr>
          <w:color w:val="000000"/>
        </w:rPr>
        <w:t>Third</w:t>
      </w:r>
      <w:ins w:id="12" w:author="tgw" w:date="2010-04-29T09:52:00Z">
        <w:r>
          <w:rPr>
            <w:color w:val="000000"/>
          </w:rPr>
          <w:t>,</w:t>
        </w:r>
      </w:ins>
      <w:r>
        <w:rPr>
          <w:color w:val="000000"/>
        </w:rPr>
        <w:t xml:space="preserve"> heritable variation in traits of foundation species involved in interspecific interactions will </w:t>
      </w:r>
      <w:del w:id="13" w:author="Stephen M. Shuster" w:date="2010-04-29T14:46:00Z">
        <w:r w:rsidDel="00832301">
          <w:rPr>
            <w:color w:val="000000"/>
          </w:rPr>
          <w:delText xml:space="preserve">cause </w:delText>
        </w:r>
      </w:del>
      <w:ins w:id="14" w:author="Stephen M. Shuster" w:date="2010-04-29T14:46:00Z">
        <w:r>
          <w:rPr>
            <w:color w:val="000000"/>
          </w:rPr>
          <w:t xml:space="preserve">explain </w:t>
        </w:r>
      </w:ins>
      <w:r>
        <w:rPr>
          <w:color w:val="000000"/>
        </w:rPr>
        <w:t xml:space="preserve">a significant fraction of the observed variation in the fitness of interacting, non-foundation species.  </w:t>
      </w:r>
      <w:r>
        <w:t xml:space="preserve">The important conceptual advance and practical implication of defining a species’ effective community diversity is that the genetic analyses of relative few species may tell us much about the structure and evolution of much larger communities.  </w:t>
      </w:r>
      <w:r>
        <w:rPr>
          <w:color w:val="000000"/>
        </w:rPr>
        <w:t xml:space="preserve">Thus, even in a species-rich community, strong and/or frequent interactions between species can greatly reduce the effective diversity of the community.  </w:t>
      </w:r>
      <w:r>
        <w:rPr>
          <w:color w:val="000000"/>
        </w:rPr>
        <w:lastRenderedPageBreak/>
        <w:t>We conclude that</w:t>
      </w:r>
      <w:r w:rsidRPr="008C6C5E">
        <w:rPr>
          <w:color w:val="000000"/>
        </w:rPr>
        <w:t xml:space="preserve"> </w:t>
      </w:r>
      <w:r>
        <w:rPr>
          <w:color w:val="000000"/>
        </w:rPr>
        <w:t xml:space="preserve">a </w:t>
      </w:r>
      <w:r w:rsidRPr="008C6C5E">
        <w:rPr>
          <w:color w:val="000000"/>
        </w:rPr>
        <w:t xml:space="preserve">community genetics </w:t>
      </w:r>
      <w:r>
        <w:rPr>
          <w:color w:val="000000"/>
        </w:rPr>
        <w:t>approach is</w:t>
      </w:r>
      <w:r w:rsidRPr="008C6C5E">
        <w:rPr>
          <w:color w:val="000000"/>
        </w:rPr>
        <w:t xml:space="preserve"> </w:t>
      </w:r>
      <w:r>
        <w:rPr>
          <w:color w:val="000000"/>
        </w:rPr>
        <w:t xml:space="preserve">evolutionarily and ecologically </w:t>
      </w:r>
      <w:r w:rsidRPr="008C6C5E">
        <w:rPr>
          <w:color w:val="000000"/>
        </w:rPr>
        <w:t xml:space="preserve">important </w:t>
      </w:r>
      <w:r>
        <w:rPr>
          <w:color w:val="000000"/>
        </w:rPr>
        <w:t xml:space="preserve">whenever the </w:t>
      </w:r>
      <w:r w:rsidRPr="008C6C5E">
        <w:rPr>
          <w:color w:val="000000"/>
        </w:rPr>
        <w:t xml:space="preserve">effective community size </w:t>
      </w:r>
      <w:r>
        <w:rPr>
          <w:color w:val="000000"/>
        </w:rPr>
        <w:t xml:space="preserve">for interacting species is </w:t>
      </w:r>
      <w:ins w:id="15" w:author="tgw" w:date="2010-04-29T09:56:00Z">
        <w:del w:id="16" w:author="Stephen M. Shuster" w:date="2010-04-29T14:48:00Z">
          <w:r w:rsidDel="00832301">
            <w:rPr>
              <w:color w:val="000000"/>
            </w:rPr>
            <w:delText xml:space="preserve">relatively </w:delText>
          </w:r>
        </w:del>
      </w:ins>
      <w:r>
        <w:rPr>
          <w:color w:val="000000"/>
        </w:rPr>
        <w:t>small.</w:t>
      </w:r>
    </w:p>
    <w:p w14:paraId="704753EA" w14:textId="77777777" w:rsidR="00F10D66" w:rsidRDefault="00F10D66" w:rsidP="004115E0">
      <w:pPr>
        <w:spacing w:line="480" w:lineRule="auto"/>
        <w:ind w:firstLine="720"/>
        <w:rPr>
          <w:color w:val="000000"/>
        </w:rPr>
      </w:pPr>
      <w:r>
        <w:rPr>
          <w:color w:val="000000"/>
        </w:rPr>
        <w:t>Key Words- community genetics, foundation species,</w:t>
      </w:r>
      <w:r w:rsidRPr="00717FD4">
        <w:rPr>
          <w:color w:val="000000"/>
        </w:rPr>
        <w:t xml:space="preserve"> </w:t>
      </w:r>
      <w:r>
        <w:rPr>
          <w:color w:val="000000"/>
        </w:rPr>
        <w:t xml:space="preserve">effective community size, diffuse selection, interspecific </w:t>
      </w:r>
      <w:r w:rsidRPr="006010A8">
        <w:rPr>
          <w:color w:val="000000"/>
        </w:rPr>
        <w:t xml:space="preserve">indirect </w:t>
      </w:r>
      <w:r>
        <w:rPr>
          <w:color w:val="000000"/>
        </w:rPr>
        <w:t xml:space="preserve">genetic </w:t>
      </w:r>
      <w:r w:rsidRPr="006010A8">
        <w:rPr>
          <w:color w:val="000000"/>
        </w:rPr>
        <w:t>effects</w:t>
      </w:r>
      <w:r>
        <w:rPr>
          <w:color w:val="000000"/>
        </w:rPr>
        <w:t xml:space="preserve">.  </w:t>
      </w:r>
    </w:p>
    <w:p w14:paraId="7B6B3C54" w14:textId="77777777" w:rsidR="00F10D66" w:rsidRPr="00F377CE" w:rsidRDefault="00F10D66" w:rsidP="004115E0">
      <w:pPr>
        <w:spacing w:line="480" w:lineRule="auto"/>
        <w:ind w:firstLine="720"/>
        <w:rPr>
          <w:i/>
        </w:rPr>
      </w:pPr>
      <w:r>
        <w:br w:type="page"/>
      </w:r>
      <w:r>
        <w:lastRenderedPageBreak/>
        <w:t>“</w:t>
      </w:r>
      <w:r>
        <w:rPr>
          <w:i/>
        </w:rPr>
        <w:t>It is interesting to contemplate a tangled bank…” – Darwin (1859)</w:t>
      </w:r>
    </w:p>
    <w:p w14:paraId="5BF65A53" w14:textId="77777777" w:rsidR="00F10D66" w:rsidRDefault="00F10D66" w:rsidP="004115E0">
      <w:pPr>
        <w:spacing w:line="480" w:lineRule="auto"/>
        <w:ind w:firstLine="720"/>
      </w:pPr>
      <w:proofErr w:type="spellStart"/>
      <w:r w:rsidRPr="008C6C5E">
        <w:t>Antonovics</w:t>
      </w:r>
      <w:proofErr w:type="spellEnd"/>
      <w:r w:rsidRPr="008C6C5E">
        <w:t xml:space="preserve"> (1992) </w:t>
      </w:r>
      <w:r>
        <w:t>identified</w:t>
      </w:r>
      <w:r w:rsidRPr="008C6C5E">
        <w:t xml:space="preserve"> </w:t>
      </w:r>
      <w:r>
        <w:t>“</w:t>
      </w:r>
      <w:r w:rsidRPr="008C6C5E">
        <w:t>community genetics</w:t>
      </w:r>
      <w:r>
        <w:t>”</w:t>
      </w:r>
      <w:r w:rsidRPr="008C6C5E">
        <w:t xml:space="preserve"> </w:t>
      </w:r>
      <w:r>
        <w:t>a</w:t>
      </w:r>
      <w:r w:rsidRPr="008C6C5E">
        <w:t xml:space="preserve">s the analysis of evolutionary genetic processes that occur among interacting populations </w:t>
      </w:r>
      <w:r>
        <w:t>with</w:t>
      </w:r>
      <w:r w:rsidRPr="008C6C5E">
        <w:t>in a community</w:t>
      </w:r>
      <w:r>
        <w:t xml:space="preserve">, e.g., a formal contemplation of what Darwin (1859) may have called, “a tangled bank.” </w:t>
      </w:r>
      <w:r w:rsidRPr="008C6C5E">
        <w:t xml:space="preserve"> Community genetics</w:t>
      </w:r>
      <w:r>
        <w:t xml:space="preserve"> </w:t>
      </w:r>
      <w:r w:rsidRPr="008C6C5E">
        <w:t>represents the union of community ecology with population and quantitative genetics</w:t>
      </w:r>
      <w:r>
        <w:t xml:space="preserve"> and </w:t>
      </w:r>
      <w:r w:rsidRPr="008C6C5E">
        <w:t>emphasiz</w:t>
      </w:r>
      <w:r>
        <w:t>es</w:t>
      </w:r>
      <w:r w:rsidRPr="008C6C5E">
        <w:t xml:space="preserve"> </w:t>
      </w:r>
      <w:r>
        <w:t xml:space="preserve">how </w:t>
      </w:r>
      <w:r w:rsidRPr="008C6C5E">
        <w:t xml:space="preserve">genetic variation </w:t>
      </w:r>
      <w:r>
        <w:t xml:space="preserve">that exists </w:t>
      </w:r>
      <w:r w:rsidRPr="008C6C5E">
        <w:t>within species</w:t>
      </w:r>
      <w:r>
        <w:t xml:space="preserve"> may influence </w:t>
      </w:r>
      <w:r w:rsidRPr="008C6C5E">
        <w:t>interactions</w:t>
      </w:r>
      <w:r>
        <w:t xml:space="preserve"> that occur among</w:t>
      </w:r>
      <w:r w:rsidRPr="008C6C5E">
        <w:t xml:space="preserve"> species.  </w:t>
      </w:r>
      <w:r>
        <w:t xml:space="preserve">Ehrlich and Raven’s (1964) classic work on the </w:t>
      </w:r>
      <w:proofErr w:type="spellStart"/>
      <w:r>
        <w:t>coevolutionary</w:t>
      </w:r>
      <w:proofErr w:type="spellEnd"/>
      <w:r>
        <w:t xml:space="preserve"> trajectories of plants and butterflies concluded that pairwise coevolution could be the starting point for studies of community evolution.  Indeed, integrating species interactions and evolutionary change</w:t>
      </w:r>
      <w:r w:rsidRPr="00364348">
        <w:t xml:space="preserve"> </w:t>
      </w:r>
      <w:r>
        <w:t xml:space="preserve">is central to the study of community genetics, and is now considered a major frontier in biology (Thompson et al. 2001; </w:t>
      </w:r>
      <w:proofErr w:type="spellStart"/>
      <w:r>
        <w:t>Whitham</w:t>
      </w:r>
      <w:proofErr w:type="spellEnd"/>
      <w:r>
        <w:t xml:space="preserve"> et al. 2006</w:t>
      </w:r>
      <w:ins w:id="17" w:author="tgw" w:date="2010-04-29T09:57:00Z">
        <w:r>
          <w:t>;</w:t>
        </w:r>
      </w:ins>
      <w:r w:rsidRPr="00570750">
        <w:t xml:space="preserve"> </w:t>
      </w:r>
      <w:r>
        <w:t xml:space="preserve">Shuster et al. 2006; Wade 2007).  Two distinct approaches currently address this community genetics frontier.  One emphasizes the consequences of genetic variation in a focal species for the abundance of dependent species.  The other takes the reverse approach by emphasizing how ecological and genetic variation of the dependent community can feed back to affect the evolution of the focal species.  </w:t>
      </w:r>
    </w:p>
    <w:p w14:paraId="14F40D14" w14:textId="77777777" w:rsidR="00F10D66" w:rsidRDefault="00F10D66" w:rsidP="00570750">
      <w:pPr>
        <w:autoSpaceDE w:val="0"/>
        <w:autoSpaceDN w:val="0"/>
        <w:adjustRightInd w:val="0"/>
        <w:spacing w:line="480" w:lineRule="auto"/>
        <w:ind w:firstLine="720"/>
      </w:pPr>
      <w:r>
        <w:t>A</w:t>
      </w:r>
      <w:r w:rsidRPr="008C6C5E">
        <w:t xml:space="preserve">pplication of </w:t>
      </w:r>
      <w:r>
        <w:t xml:space="preserve">the first approach of </w:t>
      </w:r>
      <w:r w:rsidRPr="008C6C5E">
        <w:t>community genetics</w:t>
      </w:r>
      <w:r>
        <w:t xml:space="preserve"> shows</w:t>
      </w:r>
      <w:r w:rsidRPr="008C6C5E">
        <w:t xml:space="preserve"> that plant genetic variation </w:t>
      </w:r>
      <w:r>
        <w:t>can</w:t>
      </w:r>
      <w:r w:rsidRPr="008C6C5E">
        <w:t xml:space="preserve"> predict variation in </w:t>
      </w:r>
      <w:r>
        <w:t>the composition</w:t>
      </w:r>
      <w:r w:rsidRPr="008C6C5E">
        <w:t xml:space="preserve"> of dependent communities </w:t>
      </w:r>
      <w:r>
        <w:t xml:space="preserve">(e.g., arthropods, soil microbes) at both local </w:t>
      </w:r>
      <w:r w:rsidRPr="008C6C5E">
        <w:t>(</w:t>
      </w:r>
      <w:r>
        <w:t xml:space="preserve">e.g., Fritz and Price 1988; Maddox and Root 1990; </w:t>
      </w:r>
      <w:proofErr w:type="spellStart"/>
      <w:r>
        <w:t>Floate</w:t>
      </w:r>
      <w:proofErr w:type="spellEnd"/>
      <w:r>
        <w:t xml:space="preserve"> and </w:t>
      </w:r>
      <w:proofErr w:type="spellStart"/>
      <w:r>
        <w:t>Whitham</w:t>
      </w:r>
      <w:proofErr w:type="spellEnd"/>
      <w:r>
        <w:t xml:space="preserve"> 1995; Dickson and </w:t>
      </w:r>
      <w:proofErr w:type="spellStart"/>
      <w:r>
        <w:t>Whitham</w:t>
      </w:r>
      <w:proofErr w:type="spellEnd"/>
      <w:r>
        <w:t xml:space="preserve"> 1996; </w:t>
      </w:r>
      <w:proofErr w:type="spellStart"/>
      <w:r>
        <w:t>Dungey</w:t>
      </w:r>
      <w:proofErr w:type="spellEnd"/>
      <w:r>
        <w:t xml:space="preserve"> et al. 2000; </w:t>
      </w:r>
      <w:proofErr w:type="spellStart"/>
      <w:r w:rsidRPr="008C6C5E">
        <w:t>Hochwender</w:t>
      </w:r>
      <w:proofErr w:type="spellEnd"/>
      <w:r w:rsidRPr="008C6C5E">
        <w:t xml:space="preserve"> and Fritz 2004; Wimp et al. </w:t>
      </w:r>
      <w:r>
        <w:t xml:space="preserve">2004, </w:t>
      </w:r>
      <w:r w:rsidRPr="008C6C5E">
        <w:t xml:space="preserve">2005; Johnson and </w:t>
      </w:r>
      <w:proofErr w:type="spellStart"/>
      <w:r w:rsidRPr="008C6C5E">
        <w:t>Agrawal</w:t>
      </w:r>
      <w:proofErr w:type="spellEnd"/>
      <w:r w:rsidRPr="008C6C5E">
        <w:t xml:space="preserve"> 2005</w:t>
      </w:r>
      <w:r>
        <w:t xml:space="preserve">; </w:t>
      </w:r>
      <w:proofErr w:type="spellStart"/>
      <w:r>
        <w:t>Crutsinger</w:t>
      </w:r>
      <w:proofErr w:type="spellEnd"/>
      <w:r>
        <w:t xml:space="preserve"> et al. 2006; Shuster et al. 2006; Crawford et al. 2007; Schweitzer et al. 2008; </w:t>
      </w:r>
      <w:proofErr w:type="spellStart"/>
      <w:r>
        <w:t>Sthultz</w:t>
      </w:r>
      <w:proofErr w:type="spellEnd"/>
      <w:r>
        <w:t xml:space="preserve"> et al. 2009) and regional levels (</w:t>
      </w:r>
      <w:proofErr w:type="spellStart"/>
      <w:r>
        <w:t>Bangert</w:t>
      </w:r>
      <w:proofErr w:type="spellEnd"/>
      <w:r>
        <w:t xml:space="preserve"> et al. 2005, 2008; Barbour et al. 2009)</w:t>
      </w:r>
      <w:r w:rsidRPr="008C6C5E">
        <w:t xml:space="preserve">.  </w:t>
      </w:r>
      <w:r>
        <w:lastRenderedPageBreak/>
        <w:t xml:space="preserve">Such foundation species are </w:t>
      </w:r>
      <w:r w:rsidRPr="00471CD5">
        <w:t>especially important as they structure a</w:t>
      </w:r>
      <w:r>
        <w:t xml:space="preserve"> </w:t>
      </w:r>
      <w:r w:rsidRPr="00471CD5">
        <w:t>community by creating locally</w:t>
      </w:r>
      <w:r>
        <w:t xml:space="preserve"> </w:t>
      </w:r>
      <w:r w:rsidRPr="00471CD5">
        <w:t>stable conditions for other</w:t>
      </w:r>
      <w:r>
        <w:t xml:space="preserve"> </w:t>
      </w:r>
      <w:r w:rsidRPr="00471CD5">
        <w:t>species, and by modulating</w:t>
      </w:r>
      <w:r>
        <w:t xml:space="preserve"> </w:t>
      </w:r>
      <w:r w:rsidRPr="00471CD5">
        <w:t>and stabilizing fundamental</w:t>
      </w:r>
      <w:r>
        <w:t xml:space="preserve"> e</w:t>
      </w:r>
      <w:r w:rsidRPr="00471CD5">
        <w:t>cosystem processes</w:t>
      </w:r>
      <w:r>
        <w:t xml:space="preserve"> </w:t>
      </w:r>
      <w:r w:rsidRPr="00471CD5">
        <w:t>(Dayton 1972; Ellison et al. 2005)</w:t>
      </w:r>
      <w:r>
        <w:t xml:space="preserve">.  Thus, the genetic-based impacts of these species are especially important to quantify and understand as they are by definition </w:t>
      </w:r>
      <w:ins w:id="18" w:author="tgw" w:date="2010-04-29T10:08:00Z">
        <w:r>
          <w:t>“</w:t>
        </w:r>
      </w:ins>
      <w:del w:id="19" w:author="tgw" w:date="2010-04-29T10:08:00Z">
        <w:r w:rsidDel="00AA799F">
          <w:delText>‘</w:delText>
        </w:r>
      </w:del>
      <w:r>
        <w:t>community drivers</w:t>
      </w:r>
      <w:ins w:id="20" w:author="tgw" w:date="2010-04-29T10:08:00Z">
        <w:r>
          <w:t>”</w:t>
        </w:r>
      </w:ins>
      <w:del w:id="21" w:author="tgw" w:date="2010-04-29T10:08:00Z">
        <w:r w:rsidDel="00AA799F">
          <w:delText>’</w:delText>
        </w:r>
      </w:del>
      <w:r>
        <w:t>.  Although</w:t>
      </w:r>
      <w:del w:id="22" w:author="tgw" w:date="2010-04-29T09:59:00Z">
        <w:r w:rsidDel="00AC1853">
          <w:delText xml:space="preserve"> here</w:delText>
        </w:r>
      </w:del>
      <w:r>
        <w:t xml:space="preserve"> we focus on these foundation species for simplicity, </w:t>
      </w:r>
      <w:ins w:id="23" w:author="Stephen M. Shuster" w:date="2010-04-29T14:51:00Z">
        <w:r w:rsidRPr="00832301">
          <w:t xml:space="preserve">it is important to emphasize that non-foundation species can also affect dependent communities; </w:t>
        </w:r>
      </w:ins>
      <w:commentRangeStart w:id="24"/>
      <w:r>
        <w:t xml:space="preserve">indeed, because their effects are presumed to be small much less research has been devoted to such species </w:t>
      </w:r>
      <w:commentRangeEnd w:id="24"/>
      <w:r>
        <w:rPr>
          <w:rStyle w:val="CommentReference"/>
        </w:rPr>
        <w:commentReference w:id="24"/>
      </w:r>
      <w:r>
        <w:t xml:space="preserve">(e.g., Johnson and </w:t>
      </w:r>
      <w:proofErr w:type="spellStart"/>
      <w:r>
        <w:t>Agrawal</w:t>
      </w:r>
      <w:proofErr w:type="spellEnd"/>
      <w:r>
        <w:t xml:space="preserve"> 2005).  Herbivore population dynamics have also been experimentally shown to be dependent on plant genotype (Underwood and </w:t>
      </w:r>
      <w:proofErr w:type="spellStart"/>
      <w:r>
        <w:t>Rausher</w:t>
      </w:r>
      <w:proofErr w:type="spellEnd"/>
      <w:r>
        <w:t xml:space="preserve"> 2000;</w:t>
      </w:r>
      <w:r w:rsidRPr="00447BD5">
        <w:t xml:space="preserve"> </w:t>
      </w:r>
      <w:proofErr w:type="spellStart"/>
      <w:r>
        <w:t>Stireman</w:t>
      </w:r>
      <w:proofErr w:type="spellEnd"/>
      <w:r>
        <w:t xml:space="preserve"> et al. 2005; Evans et al. 2008).  While these community genetics studies do not explicitly show the mechanisms that lead to covariance between plant genes and its associated community, they suggest that </w:t>
      </w:r>
      <w:proofErr w:type="gramStart"/>
      <w:r>
        <w:t>genetically-based</w:t>
      </w:r>
      <w:proofErr w:type="gramEnd"/>
      <w:r>
        <w:t xml:space="preserve"> (i.e., heritable) traits of one species can have diffuse fitness consequences for many other species (Bailey et al. 2006; </w:t>
      </w:r>
      <w:proofErr w:type="spellStart"/>
      <w:r>
        <w:t>Wooley</w:t>
      </w:r>
      <w:proofErr w:type="spellEnd"/>
      <w:r>
        <w:t xml:space="preserve"> et al. 2010).  In other words, the ecological pattern of the community depends on the evolutionary (genetic) context of the plant or other foundation species (</w:t>
      </w:r>
      <w:proofErr w:type="spellStart"/>
      <w:r>
        <w:t>Whitham</w:t>
      </w:r>
      <w:proofErr w:type="spellEnd"/>
      <w:r>
        <w:t xml:space="preserve"> et al. 2006, 2008; Wade 2007).</w:t>
      </w:r>
    </w:p>
    <w:p w14:paraId="71A67375" w14:textId="77777777" w:rsidR="00F10D66" w:rsidRDefault="00F10D66" w:rsidP="00A1399A">
      <w:pPr>
        <w:spacing w:line="480" w:lineRule="auto"/>
        <w:ind w:firstLine="720"/>
      </w:pPr>
      <w:r>
        <w:t>The second approach complements the first by emphasizing that trait evolution within a plant species can depend on the ecological context of interacting herbivorous insect species.  Stated differently, selection on traits is diffuse rather than pairwise, and depends on the fitness consequences of genetically</w:t>
      </w:r>
      <w:ins w:id="25" w:author="tgw" w:date="2010-04-29T10:02:00Z">
        <w:r>
          <w:t>-</w:t>
        </w:r>
      </w:ins>
      <w:del w:id="26" w:author="tgw" w:date="2010-04-29T10:02:00Z">
        <w:r w:rsidDel="00BE3644">
          <w:delText xml:space="preserve"> </w:delText>
        </w:r>
      </w:del>
      <w:r>
        <w:t xml:space="preserve">based interactions among multiple community members (Janzen 1980; Strauss et al 2005).  Since Janzen (1980) coined the term, “diffuse coevolution”, a growing body of empirical (Simms and </w:t>
      </w:r>
      <w:proofErr w:type="spellStart"/>
      <w:r>
        <w:t>Rausher</w:t>
      </w:r>
      <w:proofErr w:type="spellEnd"/>
      <w:r>
        <w:t xml:space="preserve"> 1989; </w:t>
      </w:r>
      <w:proofErr w:type="spellStart"/>
      <w:r>
        <w:t>Hougen-Eitzman</w:t>
      </w:r>
      <w:proofErr w:type="spellEnd"/>
      <w:r>
        <w:t xml:space="preserve"> and </w:t>
      </w:r>
      <w:proofErr w:type="spellStart"/>
      <w:r>
        <w:t>Rausher</w:t>
      </w:r>
      <w:proofErr w:type="spellEnd"/>
      <w:r>
        <w:t xml:space="preserve"> 1994; </w:t>
      </w:r>
      <w:proofErr w:type="spellStart"/>
      <w:r>
        <w:t>Iwao</w:t>
      </w:r>
      <w:proofErr w:type="spellEnd"/>
      <w:r>
        <w:t xml:space="preserve"> and </w:t>
      </w:r>
      <w:proofErr w:type="spellStart"/>
      <w:r>
        <w:t>Rausher</w:t>
      </w:r>
      <w:proofErr w:type="spellEnd"/>
      <w:r>
        <w:t xml:space="preserve"> 1997; </w:t>
      </w:r>
      <w:proofErr w:type="spellStart"/>
      <w:r>
        <w:t>Juenger</w:t>
      </w:r>
      <w:proofErr w:type="spellEnd"/>
      <w:r>
        <w:t xml:space="preserve"> and </w:t>
      </w:r>
      <w:proofErr w:type="spellStart"/>
      <w:r>
        <w:t>Bergelson</w:t>
      </w:r>
      <w:proofErr w:type="spellEnd"/>
      <w:r>
        <w:t xml:space="preserve"> </w:t>
      </w:r>
      <w:r>
        <w:lastRenderedPageBreak/>
        <w:t xml:space="preserve">1998; </w:t>
      </w:r>
      <w:proofErr w:type="spellStart"/>
      <w:r>
        <w:t>Stinchcombe</w:t>
      </w:r>
      <w:proofErr w:type="spellEnd"/>
      <w:r>
        <w:t xml:space="preserve"> and </w:t>
      </w:r>
      <w:proofErr w:type="spellStart"/>
      <w:r>
        <w:t>Rausher</w:t>
      </w:r>
      <w:proofErr w:type="spellEnd"/>
      <w:r>
        <w:t xml:space="preserve"> 2001; </w:t>
      </w:r>
      <w:proofErr w:type="spellStart"/>
      <w:r>
        <w:t>Agrawal</w:t>
      </w:r>
      <w:proofErr w:type="spellEnd"/>
      <w:r>
        <w:t xml:space="preserve"> 2004) and theoretical work (</w:t>
      </w:r>
      <w:proofErr w:type="spellStart"/>
      <w:r>
        <w:t>Rausher</w:t>
      </w:r>
      <w:proofErr w:type="spellEnd"/>
      <w:r>
        <w:t xml:space="preserve"> 1992, 1996; Strauss et al. 2005) indicates tha</w:t>
      </w:r>
      <w:r w:rsidRPr="00A60E9C">
        <w:t xml:space="preserve">t the covariance of </w:t>
      </w:r>
      <w:r>
        <w:t xml:space="preserve">relative </w:t>
      </w:r>
      <w:r w:rsidRPr="00A60E9C">
        <w:t xml:space="preserve">fitness with trait values (a selection gradient) </w:t>
      </w:r>
      <w:r>
        <w:t xml:space="preserve">may also </w:t>
      </w:r>
      <w:r w:rsidRPr="00A60E9C">
        <w:t>depend on the presenc</w:t>
      </w:r>
      <w:r>
        <w:t xml:space="preserve">e or absence of multiple species.  This context-dependent selection has obvious implications for trait evolution by natural selection.  While much of the work on community genetics has been performed on plant-herbivore interactions, proponents of a community genetics perspective suggest that it can be applied to other types of interactions in community ecology, i.e., to predator-prey (Yoshida et al. 2003;), competition, host-parasite (Inouye and </w:t>
      </w:r>
      <w:proofErr w:type="spellStart"/>
      <w:r>
        <w:t>Stinchcombe</w:t>
      </w:r>
      <w:proofErr w:type="spellEnd"/>
      <w:r>
        <w:t xml:space="preserve"> 2001), biodiversity, stability (</w:t>
      </w:r>
      <w:proofErr w:type="spellStart"/>
      <w:r>
        <w:t>Crutsinger</w:t>
      </w:r>
      <w:proofErr w:type="spellEnd"/>
      <w:r>
        <w:t xml:space="preserve"> et al. 2006; Keith et al. 2010) and even ecosystem processes such as </w:t>
      </w:r>
      <w:commentRangeStart w:id="27"/>
      <w:r>
        <w:t xml:space="preserve">nutrient cycling </w:t>
      </w:r>
      <w:commentRangeEnd w:id="27"/>
      <w:r w:rsidR="005D7EC3">
        <w:rPr>
          <w:rStyle w:val="CommentReference"/>
        </w:rPr>
        <w:commentReference w:id="27"/>
      </w:r>
      <w:r>
        <w:t>(</w:t>
      </w:r>
      <w:proofErr w:type="spellStart"/>
      <w:r>
        <w:t>Whitham</w:t>
      </w:r>
      <w:proofErr w:type="spellEnd"/>
      <w:r>
        <w:t xml:space="preserve"> et al. 2003; Wade 2003; Schweitzer et al. 2004, 2008). </w:t>
      </w:r>
    </w:p>
    <w:p w14:paraId="19A83C61" w14:textId="77777777" w:rsidR="00F10D66" w:rsidRDefault="00F10D66" w:rsidP="00EA523F">
      <w:pPr>
        <w:spacing w:line="480" w:lineRule="auto"/>
        <w:ind w:firstLine="720"/>
      </w:pPr>
      <w:r>
        <w:t>A growing body of research indicates that community genetics is generally applicable to many aspects of community</w:t>
      </w:r>
      <w:del w:id="28" w:author="tgw" w:date="2010-04-29T10:09:00Z">
        <w:r w:rsidDel="00D42A26">
          <w:delText xml:space="preserve"> ecology</w:delText>
        </w:r>
      </w:del>
      <w:r>
        <w:t xml:space="preserve"> and ecosystem ecology (Bailey et al. 2009), and there is conceptual understanding that genetic variation should be incorporated into ecological dynamics under some, but not all, ecological scenarios or contexts.  </w:t>
      </w:r>
      <w:r w:rsidRPr="008C6C5E">
        <w:t>Morin (20</w:t>
      </w:r>
      <w:r>
        <w:t>0</w:t>
      </w:r>
      <w:r w:rsidRPr="008C6C5E">
        <w:t xml:space="preserve">3) suggested that community genetics </w:t>
      </w:r>
      <w:proofErr w:type="gramStart"/>
      <w:r w:rsidRPr="008C6C5E">
        <w:t>may</w:t>
      </w:r>
      <w:proofErr w:type="gramEnd"/>
      <w:r w:rsidRPr="008C6C5E">
        <w:t xml:space="preserve"> not be as important in highly diverse systems when species interact with a greater diversity of selective agents.  Morin’s statement suggests that the importance of genetic variation for species interactions is a continuum where at one end of the community genetic</w:t>
      </w:r>
      <w:r>
        <w:t>s</w:t>
      </w:r>
      <w:r w:rsidRPr="008C6C5E">
        <w:t xml:space="preserve"> spectrum, genetic variation is very important and at another, it is of no importance.</w:t>
      </w:r>
      <w:r>
        <w:t xml:space="preserve">  As Strauss et al. (2005) emphasizes, populations of different species impose selection upon one another through traits.  So, the likelihood that heritable trait variation in one species causes variation in the fitness of another (i.e., causing ecological and potentially evolutionary responses) </w:t>
      </w:r>
      <w:r>
        <w:lastRenderedPageBreak/>
        <w:t xml:space="preserve">depends not only on the existence of the pair-wise interaction but also on its contribution relative to all the other sources of selection.  In other words, the importance of community genetics depends on how tangled the bank is.  </w:t>
      </w:r>
    </w:p>
    <w:p w14:paraId="662105DD" w14:textId="77777777" w:rsidR="00F10D66" w:rsidRDefault="00F10D66" w:rsidP="0063757E">
      <w:pPr>
        <w:spacing w:line="480" w:lineRule="auto"/>
        <w:ind w:firstLine="720"/>
      </w:pPr>
      <w:r>
        <w:t>W</w:t>
      </w:r>
      <w:r w:rsidRPr="008C6C5E">
        <w:t xml:space="preserve">e </w:t>
      </w:r>
      <w:r>
        <w:t>present a quantitative framework for</w:t>
      </w:r>
      <w:r w:rsidRPr="008C6C5E">
        <w:t xml:space="preserve"> consider</w:t>
      </w:r>
      <w:r>
        <w:t xml:space="preserve">ing selection caused by </w:t>
      </w:r>
      <w:r w:rsidRPr="008C6C5E">
        <w:t>interactions between two</w:t>
      </w:r>
      <w:r>
        <w:t xml:space="preserve"> or more</w:t>
      </w:r>
      <w:r w:rsidRPr="008C6C5E">
        <w:t xml:space="preserve"> species.  </w:t>
      </w:r>
      <w:r>
        <w:t>To accomplish this goal, we:  (1)</w:t>
      </w:r>
      <w:r w:rsidRPr="008C6C5E">
        <w:t xml:space="preserve"> assess the frequency of interactions </w:t>
      </w:r>
      <w:r>
        <w:t xml:space="preserve">among </w:t>
      </w:r>
      <w:r w:rsidRPr="008C6C5E">
        <w:t xml:space="preserve">species as well as </w:t>
      </w:r>
      <w:r>
        <w:t xml:space="preserve">(2) </w:t>
      </w:r>
      <w:r w:rsidRPr="008C6C5E">
        <w:t>the consequence</w:t>
      </w:r>
      <w:r>
        <w:t>s</w:t>
      </w:r>
      <w:r w:rsidRPr="008C6C5E">
        <w:t xml:space="preserve"> of the</w:t>
      </w:r>
      <w:r>
        <w:t>se</w:t>
      </w:r>
      <w:r w:rsidRPr="008C6C5E">
        <w:t xml:space="preserve"> interaction</w:t>
      </w:r>
      <w:r>
        <w:t>s</w:t>
      </w:r>
      <w:r w:rsidRPr="008C6C5E">
        <w:t xml:space="preserve"> from a fitness standpoint</w:t>
      </w:r>
      <w:r>
        <w:t xml:space="preserve">, then (3) identify the relative contribution of selection acting within and among species to the total opportunity for selection acting within a community context and finally, (4) introduce “effective community diversity” as a measure of the diversity of selective agents one species faces.  This approach has been introduced to understand the consequence for trait evolution of indirect genetic effects (IGEs) through interactions between individuals of the same species (Moore et al 1997; Wolf et al. 1998, 2001; </w:t>
      </w:r>
      <w:proofErr w:type="spellStart"/>
      <w:r>
        <w:t>Agrawal</w:t>
      </w:r>
      <w:proofErr w:type="spellEnd"/>
      <w:r>
        <w:t xml:space="preserve"> et al. 2001).  The common thread between IGEs on trait evolution within species and trait evolution in a community context is that</w:t>
      </w:r>
      <w:r w:rsidRPr="008C6C5E">
        <w:t xml:space="preserve"> </w:t>
      </w:r>
      <w:r>
        <w:t xml:space="preserve">variation in </w:t>
      </w:r>
      <w:r w:rsidRPr="008C6C5E">
        <w:t>fitness consequence</w:t>
      </w:r>
      <w:r>
        <w:t>s</w:t>
      </w:r>
      <w:r w:rsidRPr="008C6C5E">
        <w:t xml:space="preserve"> </w:t>
      </w:r>
      <w:r>
        <w:t xml:space="preserve">of </w:t>
      </w:r>
      <w:r w:rsidRPr="008C6C5E">
        <w:t>interaction</w:t>
      </w:r>
      <w:r>
        <w:t>s has a genetic basis</w:t>
      </w:r>
      <w:r w:rsidRPr="008C6C5E">
        <w:t xml:space="preserve">.  </w:t>
      </w:r>
      <w:r>
        <w:t xml:space="preserve">Here, we </w:t>
      </w:r>
      <w:r w:rsidRPr="008C6C5E">
        <w:t xml:space="preserve">expand </w:t>
      </w:r>
      <w:r>
        <w:t xml:space="preserve">the </w:t>
      </w:r>
      <w:r w:rsidRPr="008C6C5E">
        <w:t xml:space="preserve">scope </w:t>
      </w:r>
      <w:r>
        <w:t>of IGEs from a social setting of individuals within species</w:t>
      </w:r>
      <w:ins w:id="29" w:author="Stephen M. Shuster" w:date="2010-04-29T14:56:00Z">
        <w:r>
          <w:t>,</w:t>
        </w:r>
      </w:ins>
      <w:r>
        <w:t xml:space="preserve"> </w:t>
      </w:r>
      <w:r w:rsidRPr="008C6C5E">
        <w:t xml:space="preserve">to a </w:t>
      </w:r>
      <w:r>
        <w:t xml:space="preserve">community consisting of </w:t>
      </w:r>
      <w:r w:rsidRPr="008C6C5E">
        <w:t>population</w:t>
      </w:r>
      <w:r>
        <w:t>s</w:t>
      </w:r>
      <w:r w:rsidRPr="008C6C5E">
        <w:t xml:space="preserve"> of individuals</w:t>
      </w:r>
      <w:r>
        <w:t xml:space="preserve"> in multiple species, that is, to include </w:t>
      </w:r>
      <w:r w:rsidRPr="00F034AA">
        <w:rPr>
          <w:i/>
        </w:rPr>
        <w:t>interspecific</w:t>
      </w:r>
      <w:r>
        <w:t xml:space="preserve"> indirect genetic effects, or IIGEs (Shuster et al. 2006).  This approach provides a theoretical framework for measuring selection intensity within a community genetic context.  Furthermore, it provides us with a quantitative method for evaluating the relative role of community genetics in communities that are species-rich versus those that are species-</w:t>
      </w:r>
      <w:proofErr w:type="spellStart"/>
      <w:r>
        <w:t>depauperate</w:t>
      </w:r>
      <w:proofErr w:type="spellEnd"/>
      <w:r>
        <w:t xml:space="preserve"> and/or those that are driven by foundation species (e.g., Ellison et al. 2005) versus those that are not. </w:t>
      </w:r>
    </w:p>
    <w:p w14:paraId="1BEAEB12" w14:textId="77777777" w:rsidR="00F10D66" w:rsidRPr="0035017D" w:rsidRDefault="00F10D66" w:rsidP="005C33B5">
      <w:pPr>
        <w:spacing w:line="480" w:lineRule="auto"/>
        <w:jc w:val="center"/>
      </w:pPr>
      <w:r w:rsidRPr="0035017D">
        <w:lastRenderedPageBreak/>
        <w:t>T</w:t>
      </w:r>
      <w:r w:rsidRPr="005C33B5">
        <w:rPr>
          <w:sz w:val="18"/>
          <w:szCs w:val="18"/>
        </w:rPr>
        <w:t>HEORY</w:t>
      </w:r>
      <w:r>
        <w:rPr>
          <w:sz w:val="18"/>
          <w:szCs w:val="18"/>
        </w:rPr>
        <w:t xml:space="preserve"> – </w:t>
      </w:r>
      <w:r w:rsidRPr="0063757E">
        <w:t>Q</w:t>
      </w:r>
      <w:r>
        <w:rPr>
          <w:sz w:val="18"/>
          <w:szCs w:val="18"/>
        </w:rPr>
        <w:t xml:space="preserve">UANTIFYING THE </w:t>
      </w:r>
      <w:r w:rsidRPr="0063757E">
        <w:t>T</w:t>
      </w:r>
      <w:r>
        <w:rPr>
          <w:sz w:val="18"/>
          <w:szCs w:val="18"/>
        </w:rPr>
        <w:t>ANGLE</w:t>
      </w:r>
    </w:p>
    <w:p w14:paraId="1E48C7B7" w14:textId="77777777" w:rsidR="00F10D66" w:rsidRDefault="00F10D66" w:rsidP="00DB7611">
      <w:pPr>
        <w:spacing w:line="480" w:lineRule="auto"/>
        <w:ind w:firstLine="720"/>
        <w:rPr>
          <w:color w:val="000000"/>
        </w:rPr>
      </w:pPr>
      <w:r w:rsidRPr="008C6C5E">
        <w:t>Community ge</w:t>
      </w:r>
      <w:r>
        <w:t xml:space="preserve">netics can be thought of as the study of how heritable trait variation in one species causes </w:t>
      </w:r>
      <w:r w:rsidRPr="008C6C5E">
        <w:t>natural selection</w:t>
      </w:r>
      <w:r>
        <w:t xml:space="preserve"> to act on one or more other species</w:t>
      </w:r>
      <w:r w:rsidRPr="008C6C5E">
        <w:t xml:space="preserve">.  While it is not usually stated explicitly, </w:t>
      </w:r>
      <w:r>
        <w:t>the field of</w:t>
      </w:r>
      <w:r w:rsidRPr="008C6C5E">
        <w:t xml:space="preserve"> ecology </w:t>
      </w:r>
      <w:r>
        <w:t xml:space="preserve">could be </w:t>
      </w:r>
      <w:r w:rsidRPr="008C6C5E">
        <w:t xml:space="preserve">synonymous with the study of the sources of natural selection.  Community ecology would thus be the study of selection </w:t>
      </w:r>
      <w:r>
        <w:t>(</w:t>
      </w:r>
      <w:r w:rsidRPr="008C6C5E">
        <w:t>the change in reproduction or survival</w:t>
      </w:r>
      <w:r>
        <w:t>)</w:t>
      </w:r>
      <w:r w:rsidRPr="008C6C5E">
        <w:t xml:space="preserve"> that comes from interactions </w:t>
      </w:r>
      <w:r>
        <w:t>among</w:t>
      </w:r>
      <w:r w:rsidRPr="008C6C5E">
        <w:t xml:space="preserve"> species</w:t>
      </w:r>
      <w:r>
        <w:t>.</w:t>
      </w:r>
      <w:r w:rsidRPr="002D40D8">
        <w:t xml:space="preserve"> </w:t>
      </w:r>
      <w:r>
        <w:t xml:space="preserve"> Furthermore, the strength of ecological selection is a function of the rate of interaction (often depicted with a mass action term) and the consequence of the interaction (often referred to as </w:t>
      </w:r>
      <w:r w:rsidRPr="005F1941">
        <w:rPr>
          <w:rFonts w:ascii="Symbol" w:hAnsi="Symbol"/>
          <w:i/>
        </w:rPr>
        <w:t></w:t>
      </w:r>
      <w:r>
        <w:t xml:space="preserve"> in </w:t>
      </w:r>
      <w:proofErr w:type="spellStart"/>
      <w:r>
        <w:t>Lotka-Volterra</w:t>
      </w:r>
      <w:proofErr w:type="spellEnd"/>
      <w:r>
        <w:t xml:space="preserve"> equations)</w:t>
      </w:r>
      <w:r w:rsidRPr="008C6C5E">
        <w:t xml:space="preserve">.  </w:t>
      </w:r>
      <w:r>
        <w:t xml:space="preserve">For community genetics to be </w:t>
      </w:r>
      <w:proofErr w:type="gramStart"/>
      <w:r>
        <w:t>important,</w:t>
      </w:r>
      <w:proofErr w:type="gramEnd"/>
      <w:r>
        <w:t xml:space="preserve"> fitness response to interspecific interactions must vary between individuals and this variation must be explained by heritable variation in trait values, i.e., heritable variation in </w:t>
      </w:r>
      <w:r w:rsidRPr="005F1941">
        <w:rPr>
          <w:rFonts w:ascii="Symbol" w:hAnsi="Symbol"/>
          <w:i/>
        </w:rPr>
        <w:t></w:t>
      </w:r>
      <w:r>
        <w:t>.</w:t>
      </w:r>
      <w:r>
        <w:rPr>
          <w:color w:val="000000"/>
        </w:rPr>
        <w:tab/>
      </w:r>
    </w:p>
    <w:p w14:paraId="69227778" w14:textId="77777777" w:rsidR="00F10D66" w:rsidRDefault="00F10D66" w:rsidP="00A27A58">
      <w:pPr>
        <w:autoSpaceDE w:val="0"/>
        <w:autoSpaceDN w:val="0"/>
        <w:adjustRightInd w:val="0"/>
        <w:spacing w:line="480" w:lineRule="auto"/>
        <w:ind w:firstLine="720"/>
      </w:pPr>
      <w:r w:rsidRPr="008C6C5E">
        <w:rPr>
          <w:color w:val="000000"/>
        </w:rPr>
        <w:t xml:space="preserve">To show how the likelihood of genetic variation in one species can influence the abundance of another, we first assume that </w:t>
      </w:r>
      <w:r>
        <w:rPr>
          <w:color w:val="000000"/>
        </w:rPr>
        <w:t xml:space="preserve">the </w:t>
      </w:r>
      <w:r w:rsidRPr="008C6C5E">
        <w:rPr>
          <w:color w:val="000000"/>
        </w:rPr>
        <w:t>effect of genetic variation of one species on another is proportional to its selective influence.  Strauss et al. (2005) points out</w:t>
      </w:r>
      <w:r>
        <w:rPr>
          <w:color w:val="000000"/>
        </w:rPr>
        <w:t>, however,</w:t>
      </w:r>
      <w:r w:rsidRPr="008C6C5E">
        <w:rPr>
          <w:color w:val="000000"/>
        </w:rPr>
        <w:t xml:space="preserve"> that </w:t>
      </w:r>
      <w:r>
        <w:rPr>
          <w:color w:val="000000"/>
        </w:rPr>
        <w:t xml:space="preserve">the </w:t>
      </w:r>
      <w:r w:rsidRPr="008C6C5E">
        <w:rPr>
          <w:color w:val="000000"/>
        </w:rPr>
        <w:t xml:space="preserve">selective consequence of interactions between two species may be mediated by a third, </w:t>
      </w:r>
      <w:r>
        <w:rPr>
          <w:color w:val="000000"/>
        </w:rPr>
        <w:t>so</w:t>
      </w:r>
      <w:r w:rsidRPr="008C6C5E">
        <w:rPr>
          <w:color w:val="000000"/>
        </w:rPr>
        <w:t xml:space="preserve"> there is likely </w:t>
      </w:r>
      <w:r>
        <w:rPr>
          <w:color w:val="000000"/>
        </w:rPr>
        <w:t xml:space="preserve">to be </w:t>
      </w:r>
      <w:r w:rsidRPr="008C6C5E">
        <w:rPr>
          <w:color w:val="000000"/>
        </w:rPr>
        <w:t>variation in the consequence</w:t>
      </w:r>
      <w:r>
        <w:rPr>
          <w:color w:val="000000"/>
        </w:rPr>
        <w:t>s</w:t>
      </w:r>
      <w:r w:rsidRPr="008C6C5E">
        <w:rPr>
          <w:color w:val="000000"/>
        </w:rPr>
        <w:t xml:space="preserve"> of direct interactions</w:t>
      </w:r>
      <w:r>
        <w:rPr>
          <w:color w:val="000000"/>
        </w:rPr>
        <w:t xml:space="preserve"> that arise from variance in ecological contexts</w:t>
      </w:r>
      <w:r w:rsidRPr="008C6C5E">
        <w:rPr>
          <w:color w:val="000000"/>
        </w:rPr>
        <w:t xml:space="preserve">.  </w:t>
      </w:r>
      <w:r>
        <w:rPr>
          <w:color w:val="000000"/>
        </w:rPr>
        <w:t xml:space="preserve">In order to </w:t>
      </w:r>
      <w:r>
        <w:t xml:space="preserve">determine the total effect of species </w:t>
      </w:r>
      <w:r w:rsidRPr="009217B2">
        <w:rPr>
          <w:i/>
        </w:rPr>
        <w:t>j</w:t>
      </w:r>
      <w:r>
        <w:t xml:space="preserve"> on species </w:t>
      </w:r>
      <w:proofErr w:type="spellStart"/>
      <w:r w:rsidRPr="009217B2">
        <w:rPr>
          <w:i/>
        </w:rPr>
        <w:t>i</w:t>
      </w:r>
      <w:proofErr w:type="spellEnd"/>
      <w:r>
        <w:t xml:space="preserve">, one must account for all contexts in which species </w:t>
      </w:r>
      <w:proofErr w:type="spellStart"/>
      <w:proofErr w:type="gramStart"/>
      <w:r w:rsidRPr="0054688D">
        <w:rPr>
          <w:i/>
        </w:rPr>
        <w:t>i</w:t>
      </w:r>
      <w:proofErr w:type="spellEnd"/>
      <w:r>
        <w:t xml:space="preserve"> and </w:t>
      </w:r>
      <w:r w:rsidRPr="0054688D">
        <w:rPr>
          <w:i/>
        </w:rPr>
        <w:t>j</w:t>
      </w:r>
      <w:proofErr w:type="gramEnd"/>
      <w:r>
        <w:t xml:space="preserve"> interact and determine the net contribution to selection between each species.  </w:t>
      </w:r>
    </w:p>
    <w:p w14:paraId="6A4E1513" w14:textId="77777777" w:rsidR="00F10D66" w:rsidRDefault="00F10D66" w:rsidP="00A27A58">
      <w:pPr>
        <w:autoSpaceDE w:val="0"/>
        <w:autoSpaceDN w:val="0"/>
        <w:adjustRightInd w:val="0"/>
        <w:spacing w:line="480" w:lineRule="auto"/>
        <w:ind w:firstLine="720"/>
      </w:pPr>
      <w:r>
        <w:t xml:space="preserve">Specifically, the </w:t>
      </w:r>
      <w:proofErr w:type="gramStart"/>
      <w:r>
        <w:t>effects</w:t>
      </w:r>
      <w:proofErr w:type="gramEnd"/>
      <w:r>
        <w:t xml:space="preserve"> one species </w:t>
      </w:r>
      <w:ins w:id="30" w:author="Stephen M. Shuster" w:date="2010-04-29T14:58:00Z">
        <w:r>
          <w:t xml:space="preserve">has </w:t>
        </w:r>
      </w:ins>
      <w:r>
        <w:t xml:space="preserve">on another is nested within all ecological contexts in which the two species co-occur.  If there are </w:t>
      </w:r>
      <w:r w:rsidRPr="00C74A6A">
        <w:rPr>
          <w:i/>
        </w:rPr>
        <w:t>n</w:t>
      </w:r>
      <w:r>
        <w:t xml:space="preserve"> species in a community, then the potential number of contexts for selection on species </w:t>
      </w:r>
      <w:proofErr w:type="spellStart"/>
      <w:r w:rsidRPr="00C74A6A">
        <w:rPr>
          <w:i/>
        </w:rPr>
        <w:t>i</w:t>
      </w:r>
      <w:proofErr w:type="spellEnd"/>
      <w:r>
        <w:t xml:space="preserve"> is equal to 2</w:t>
      </w:r>
      <w:r>
        <w:rPr>
          <w:vertAlign w:val="superscript"/>
        </w:rPr>
        <w:t>n</w:t>
      </w:r>
      <w:r>
        <w:t xml:space="preserve">, and the number </w:t>
      </w:r>
      <w:r>
        <w:lastRenderedPageBreak/>
        <w:t xml:space="preserve">of these contexts that involve species </w:t>
      </w:r>
      <w:proofErr w:type="spellStart"/>
      <w:proofErr w:type="gramStart"/>
      <w:r w:rsidRPr="00C74A6A">
        <w:rPr>
          <w:i/>
        </w:rPr>
        <w:t>i</w:t>
      </w:r>
      <w:proofErr w:type="spellEnd"/>
      <w:r>
        <w:t xml:space="preserve"> and </w:t>
      </w:r>
      <w:r w:rsidRPr="00C74A6A">
        <w:rPr>
          <w:i/>
        </w:rPr>
        <w:t>j</w:t>
      </w:r>
      <w:proofErr w:type="gramEnd"/>
      <w:r>
        <w:t xml:space="preserve"> is equal to 2</w:t>
      </w:r>
      <w:r>
        <w:rPr>
          <w:vertAlign w:val="superscript"/>
        </w:rPr>
        <w:t>n-1</w:t>
      </w:r>
      <w:r>
        <w:t xml:space="preserve">.  Under an assumption that interactions occur according to mass action, the probability that any community context </w:t>
      </w:r>
      <w:r w:rsidRPr="00D25E26">
        <w:rPr>
          <w:i/>
        </w:rPr>
        <w:t>k</w:t>
      </w:r>
      <w:r>
        <w:t xml:space="preserve"> occurs involving species </w:t>
      </w:r>
      <w:proofErr w:type="spellStart"/>
      <w:r w:rsidRPr="006F1E38">
        <w:rPr>
          <w:i/>
        </w:rPr>
        <w:t>i</w:t>
      </w:r>
      <w:proofErr w:type="spellEnd"/>
      <w:proofErr w:type="gramStart"/>
      <w:r>
        <w:t>,</w:t>
      </w:r>
      <w:r w:rsidRPr="00EB5B3A">
        <w:rPr>
          <w:rFonts w:ascii="Symbol" w:hAnsi="Symbol"/>
        </w:rPr>
        <w:t></w:t>
      </w:r>
      <w:proofErr w:type="spellStart"/>
      <w:r>
        <w:rPr>
          <w:i/>
        </w:rPr>
        <w:t>C</w:t>
      </w:r>
      <w:r w:rsidRPr="0054688D">
        <w:rPr>
          <w:i/>
          <w:vertAlign w:val="subscript"/>
        </w:rPr>
        <w:t>i</w:t>
      </w:r>
      <w:r>
        <w:rPr>
          <w:i/>
          <w:vertAlign w:val="subscript"/>
        </w:rPr>
        <w:t>k</w:t>
      </w:r>
      <w:proofErr w:type="spellEnd"/>
      <w:proofErr w:type="gramEnd"/>
      <w:r>
        <w:t>,</w:t>
      </w:r>
      <w:r>
        <w:rPr>
          <w:vertAlign w:val="subscript"/>
        </w:rPr>
        <w:t xml:space="preserve"> </w:t>
      </w:r>
      <w:r>
        <w:t xml:space="preserve">is simply equal to the product of the frequencies, </w:t>
      </w:r>
      <w:r w:rsidRPr="00980288">
        <w:rPr>
          <w:i/>
        </w:rPr>
        <w:t>p</w:t>
      </w:r>
      <w:r w:rsidRPr="00980288">
        <w:rPr>
          <w:i/>
          <w:vertAlign w:val="subscript"/>
        </w:rPr>
        <w:t>i</w:t>
      </w:r>
      <w:r>
        <w:t>, of the species present in that context, such that:</w:t>
      </w:r>
    </w:p>
    <w:p w14:paraId="508B7BFA" w14:textId="77777777" w:rsidR="00F10D66" w:rsidRDefault="00F10D66" w:rsidP="00586FE0">
      <w:pPr>
        <w:spacing w:line="480" w:lineRule="auto"/>
        <w:jc w:val="right"/>
      </w:pPr>
      <w:r w:rsidRPr="00653DE2">
        <w:rPr>
          <w:position w:val="-28"/>
        </w:rPr>
        <w:object w:dxaOrig="3080" w:dyaOrig="680" w14:anchorId="0E49A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95pt;height:33.7pt" o:ole="">
            <v:imagedata r:id="rId9" o:title=""/>
          </v:shape>
          <o:OLEObject Type="Embed" ProgID="Equation.DSMT4" ShapeID="_x0000_i1025" DrawAspect="Content" ObjectID="_1314696712" r:id="rId10"/>
        </w:object>
      </w:r>
      <w:r>
        <w:t>,</w:t>
      </w:r>
      <w:r>
        <w:tab/>
      </w:r>
      <w:r>
        <w:tab/>
      </w:r>
      <w:r>
        <w:tab/>
      </w:r>
      <w:r>
        <w:tab/>
        <w:t>(1)</w:t>
      </w:r>
    </w:p>
    <w:p w14:paraId="12200C40" w14:textId="77777777" w:rsidR="00F10D66" w:rsidRDefault="00F10D66" w:rsidP="009D660F">
      <w:pPr>
        <w:spacing w:line="480" w:lineRule="auto"/>
      </w:pPr>
      <w:proofErr w:type="gramStart"/>
      <w:r>
        <w:t>where</w:t>
      </w:r>
      <w:proofErr w:type="gramEnd"/>
      <w:r>
        <w:t xml:space="preserve"> </w:t>
      </w:r>
      <w:proofErr w:type="spellStart"/>
      <w:r w:rsidRPr="005F1941">
        <w:rPr>
          <w:i/>
        </w:rPr>
        <w:t>x</w:t>
      </w:r>
      <w:r w:rsidRPr="005F1941">
        <w:rPr>
          <w:i/>
          <w:vertAlign w:val="subscript"/>
        </w:rPr>
        <w:t>ik</w:t>
      </w:r>
      <w:proofErr w:type="spellEnd"/>
      <w:r>
        <w:t xml:space="preserve"> is equal to 1 if species </w:t>
      </w:r>
      <w:proofErr w:type="spellStart"/>
      <w:r w:rsidRPr="00980288">
        <w:rPr>
          <w:i/>
        </w:rPr>
        <w:t>i</w:t>
      </w:r>
      <w:proofErr w:type="spellEnd"/>
      <w:r>
        <w:t xml:space="preserve"> is present in context </w:t>
      </w:r>
      <w:r w:rsidRPr="00980288">
        <w:rPr>
          <w:i/>
        </w:rPr>
        <w:t>k</w:t>
      </w:r>
      <w:r>
        <w:t xml:space="preserve"> and 0 if it is not.  Summing </w:t>
      </w:r>
      <w:proofErr w:type="spellStart"/>
      <w:r>
        <w:t>C</w:t>
      </w:r>
      <w:r w:rsidRPr="009217B2">
        <w:rPr>
          <w:i/>
          <w:vertAlign w:val="subscript"/>
        </w:rPr>
        <w:t>ik</w:t>
      </w:r>
      <w:proofErr w:type="spellEnd"/>
      <w:r>
        <w:t xml:space="preserve"> across all 2</w:t>
      </w:r>
      <w:r>
        <w:rPr>
          <w:vertAlign w:val="superscript"/>
        </w:rPr>
        <w:t>n</w:t>
      </w:r>
      <w:r>
        <w:t xml:space="preserve"> contexts should equal 1.  If interactions do not occur due to mass action, </w:t>
      </w:r>
      <w:proofErr w:type="spellStart"/>
      <w:r>
        <w:t>C</w:t>
      </w:r>
      <w:r w:rsidRPr="009217B2">
        <w:rPr>
          <w:i/>
          <w:vertAlign w:val="subscript"/>
        </w:rPr>
        <w:t>ik</w:t>
      </w:r>
      <w:proofErr w:type="spellEnd"/>
      <w:r>
        <w:t xml:space="preserve"> would be estimated directly from observation of all contexts involving species </w:t>
      </w:r>
      <w:proofErr w:type="spellStart"/>
      <w:r w:rsidRPr="00CF62D2">
        <w:rPr>
          <w:i/>
        </w:rPr>
        <w:t>i</w:t>
      </w:r>
      <w:proofErr w:type="spellEnd"/>
      <w:r>
        <w:t>.  For illustration we will assume interactions based on mass action.</w:t>
      </w:r>
    </w:p>
    <w:p w14:paraId="7282B256" w14:textId="77777777" w:rsidR="00F10D66" w:rsidRDefault="00A53549" w:rsidP="0063757E">
      <w:pPr>
        <w:spacing w:line="480" w:lineRule="auto"/>
        <w:ind w:firstLine="720"/>
      </w:pPr>
      <w:r>
        <w:rPr>
          <w:noProof/>
        </w:rPr>
        <w:pict w14:anchorId="3B49BBBE">
          <v:shapetype id="_x0000_t202" coordsize="21600,21600" o:spt="202" path="m0,0l0,21600,21600,21600,21600,0xe">
            <v:stroke joinstyle="miter"/>
            <v:path gradientshapeok="t" o:connecttype="rect"/>
          </v:shapetype>
          <v:shape id="_x0000_s1026" type="#_x0000_t202" style="position:absolute;left:0;text-align:left;margin-left:-33pt;margin-top:66.7pt;width:45pt;height:18pt;z-index:251657216" filled="f" stroked="f">
            <v:textbox style="mso-next-textbox:#_x0000_s1026">
              <w:txbxContent>
                <w:p w14:paraId="3CDB5122" w14:textId="77777777" w:rsidR="00A53549" w:rsidRPr="00632AA7" w:rsidRDefault="00A53549" w:rsidP="00E0599F">
                  <w:pPr>
                    <w:jc w:val="center"/>
                    <w:rPr>
                      <w:color w:val="FF0000"/>
                    </w:rPr>
                  </w:pPr>
                  <w:r w:rsidRPr="00632AA7">
                    <w:rPr>
                      <w:color w:val="FF0000"/>
                    </w:rPr>
                    <w:t>FIG 1</w:t>
                  </w:r>
                </w:p>
              </w:txbxContent>
            </v:textbox>
          </v:shape>
        </w:pict>
      </w:r>
      <w:r w:rsidR="00F10D66">
        <w:t>To illustrate the theoretical context, consider four distinct types of ecological communities (Fig</w:t>
      </w:r>
      <w:ins w:id="31" w:author="tgw" w:date="2010-04-29T10:26:00Z">
        <w:r w:rsidR="00F10D66">
          <w:t>.</w:t>
        </w:r>
      </w:ins>
      <w:del w:id="32" w:author="tgw" w:date="2010-04-29T10:26:00Z">
        <w:r w:rsidR="00F10D66" w:rsidDel="00E826D0">
          <w:delText>ure</w:delText>
        </w:r>
      </w:del>
      <w:r w:rsidR="00F10D66">
        <w:t xml:space="preserve"> 1).  There are 10 species in each community but the frequency of the 10 species and structure of their interactions vary among the communities.  In the “symmetrical” community (Fig. 1a), all possible interspecific interactions are present and equal in frequency.  In a “variable” community (Fig. 1b), all interspecific interactions are present but species interactions vary in their frequency.  In a community heavily influenced by a foundation species (Fig. 1c), all pairwise interspecific interactions are present but one species’ interactions is stronger than all others.  Lastly, in a “sparse” community (Fig. 1d), there are 2 to 5 interspecific interactions (links) per species and the strength of these interactions vary (see Supplementary material for table of values). </w:t>
      </w:r>
    </w:p>
    <w:p w14:paraId="1B008B33" w14:textId="77777777" w:rsidR="00F10D66" w:rsidRDefault="00F10D66" w:rsidP="0063757E">
      <w:pPr>
        <w:spacing w:line="480" w:lineRule="auto"/>
        <w:ind w:firstLine="720"/>
      </w:pPr>
      <w:r>
        <w:t xml:space="preserve">Now consider that within each of the 10 species, there are differences between individuals in trait values that are important for fitness outcomes of interactions with the other species in these networks.  In other words, for an individual of species </w:t>
      </w:r>
      <w:proofErr w:type="spellStart"/>
      <w:r w:rsidRPr="0063757E">
        <w:rPr>
          <w:i/>
        </w:rPr>
        <w:t>i</w:t>
      </w:r>
      <w:proofErr w:type="spellEnd"/>
      <w:r>
        <w:t xml:space="preserve">, there is a trait value that maximizes its fitness when interacting with individuals from a set of </w:t>
      </w:r>
      <w:r>
        <w:lastRenderedPageBreak/>
        <w:t xml:space="preserve">species </w:t>
      </w:r>
      <w:r w:rsidRPr="0063757E">
        <w:rPr>
          <w:i/>
        </w:rPr>
        <w:t>j</w:t>
      </w:r>
      <w:r w:rsidRPr="00804CB1">
        <w:t>’s</w:t>
      </w:r>
      <w:r>
        <w:t xml:space="preserve"> within each ecological context </w:t>
      </w:r>
      <w:r>
        <w:rPr>
          <w:i/>
        </w:rPr>
        <w:t xml:space="preserve">k </w:t>
      </w:r>
      <w:r w:rsidRPr="005C4A9A">
        <w:t>(</w:t>
      </w:r>
      <w:r>
        <w:t>from equation 1)</w:t>
      </w:r>
      <w:r>
        <w:rPr>
          <w:i/>
        </w:rPr>
        <w:t xml:space="preserve">. </w:t>
      </w:r>
      <w:r>
        <w:t xml:space="preserve"> Moreover, species </w:t>
      </w:r>
      <w:r w:rsidRPr="0063757E">
        <w:rPr>
          <w:i/>
        </w:rPr>
        <w:t>i</w:t>
      </w:r>
      <w:r>
        <w:t xml:space="preserve">'s maximizing trait value will depend on the particular individuals of each species </w:t>
      </w:r>
      <w:r w:rsidRPr="0063757E">
        <w:rPr>
          <w:i/>
        </w:rPr>
        <w:t>j</w:t>
      </w:r>
      <w:r>
        <w:t xml:space="preserve">.  </w:t>
      </w:r>
    </w:p>
    <w:p w14:paraId="7EE8E409" w14:textId="77777777" w:rsidR="00F10D66" w:rsidRDefault="00F10D66" w:rsidP="00025B08">
      <w:pPr>
        <w:spacing w:line="480" w:lineRule="auto"/>
        <w:ind w:firstLine="720"/>
      </w:pPr>
      <w:r>
        <w:t xml:space="preserve">We recognize two main sources of fitness variation for species </w:t>
      </w:r>
      <w:proofErr w:type="spellStart"/>
      <w:r w:rsidRPr="005F1941">
        <w:rPr>
          <w:i/>
        </w:rPr>
        <w:t>i</w:t>
      </w:r>
      <w:proofErr w:type="spellEnd"/>
      <w:r>
        <w:t xml:space="preserve">: genetic variance within species </w:t>
      </w:r>
      <w:proofErr w:type="spellStart"/>
      <w:proofErr w:type="gramStart"/>
      <w:r w:rsidRPr="005F1941">
        <w:rPr>
          <w:i/>
        </w:rPr>
        <w:t>i</w:t>
      </w:r>
      <w:proofErr w:type="spellEnd"/>
      <w:r>
        <w:t xml:space="preserve"> and fitness</w:t>
      </w:r>
      <w:proofErr w:type="gramEnd"/>
      <w:r>
        <w:t xml:space="preserve"> variance caused by different ecological context</w:t>
      </w:r>
      <w:r w:rsidRPr="00C61862">
        <w:t>s</w:t>
      </w:r>
      <w:r>
        <w:t>.  The latter source of fitness variation represents a “tangled bank” of trait optima caused by ecological variation.  Community genetics thus represents the extent that genetic variance within any one species contributes “</w:t>
      </w:r>
      <w:proofErr w:type="spellStart"/>
      <w:r>
        <w:t>tangledness</w:t>
      </w:r>
      <w:proofErr w:type="spellEnd"/>
      <w:r>
        <w:t xml:space="preserve">” to the ecological bank.  To formally quantify how tangled species </w:t>
      </w:r>
      <w:r w:rsidRPr="004032AB">
        <w:rPr>
          <w:i/>
        </w:rPr>
        <w:t>i</w:t>
      </w:r>
      <w:r>
        <w:t xml:space="preserve">'s bank is and what contributes to the tangle, we quantify and partition species </w:t>
      </w:r>
      <w:r w:rsidRPr="00BF795B">
        <w:rPr>
          <w:i/>
        </w:rPr>
        <w:t>i</w:t>
      </w:r>
      <w:r>
        <w:t>'s opportunity for selection.</w:t>
      </w:r>
    </w:p>
    <w:p w14:paraId="47813C88" w14:textId="77777777" w:rsidR="00F10D66" w:rsidRDefault="00F10D66" w:rsidP="004032AB">
      <w:pPr>
        <w:spacing w:line="480" w:lineRule="auto"/>
        <w:ind w:firstLine="720"/>
      </w:pPr>
      <w:r>
        <w:t>Estimates of the</w:t>
      </w:r>
      <w:r w:rsidRPr="00D111E5">
        <w:t xml:space="preserve"> </w:t>
      </w:r>
      <w:del w:id="33" w:author="tgw" w:date="2010-04-29T10:10:00Z">
        <w:r w:rsidDel="00507918">
          <w:delText>‘</w:delText>
        </w:r>
      </w:del>
      <w:ins w:id="34" w:author="tgw" w:date="2010-04-29T10:10:00Z">
        <w:r>
          <w:t>"</w:t>
        </w:r>
      </w:ins>
      <w:r w:rsidRPr="00D111E5">
        <w:t>opportunity for selection</w:t>
      </w:r>
      <w:r>
        <w:t>,</w:t>
      </w:r>
      <w:del w:id="35" w:author="tgw" w:date="2010-04-29T10:11:00Z">
        <w:r w:rsidDel="00507918">
          <w:delText xml:space="preserve">’ </w:delText>
        </w:r>
      </w:del>
      <w:ins w:id="36" w:author="tgw" w:date="2010-04-29T10:12:00Z">
        <w:r>
          <w:t>"</w:t>
        </w:r>
      </w:ins>
      <w:ins w:id="37" w:author="tgw" w:date="2010-04-29T10:11:00Z">
        <w:r>
          <w:t xml:space="preserve"> </w:t>
        </w:r>
      </w:ins>
      <w:r>
        <w:t xml:space="preserve">provide an empirical estimate of selection intensity.  </w:t>
      </w:r>
      <w:r w:rsidRPr="00247575">
        <w:t xml:space="preserve">Crow (1958; 1962) noted that the variance in fitness, </w:t>
      </w:r>
      <w:r w:rsidRPr="00247575">
        <w:rPr>
          <w:i/>
        </w:rPr>
        <w:t>V</w:t>
      </w:r>
      <w:r w:rsidRPr="00247575">
        <w:rPr>
          <w:i/>
          <w:vertAlign w:val="subscript"/>
        </w:rPr>
        <w:t>W</w:t>
      </w:r>
      <w:r w:rsidRPr="00247575">
        <w:t>, divided by the square</w:t>
      </w:r>
      <w:r>
        <w:t>d</w:t>
      </w:r>
      <w:r w:rsidRPr="00247575">
        <w:t xml:space="preserve"> average fitness, </w:t>
      </w:r>
      <w:r w:rsidRPr="00247575">
        <w:rPr>
          <w:i/>
        </w:rPr>
        <w:t>W</w:t>
      </w:r>
      <w:r w:rsidRPr="00247575">
        <w:rPr>
          <w:vertAlign w:val="superscript"/>
        </w:rPr>
        <w:t>2</w:t>
      </w:r>
      <w:r w:rsidRPr="00247575">
        <w:t xml:space="preserve">, equals the variance in relative fitness, </w:t>
      </w:r>
      <w:proofErr w:type="spellStart"/>
      <w:r w:rsidRPr="00247575">
        <w:rPr>
          <w:i/>
        </w:rPr>
        <w:t>V</w:t>
      </w:r>
      <w:r w:rsidRPr="00247575">
        <w:rPr>
          <w:i/>
          <w:vertAlign w:val="subscript"/>
        </w:rPr>
        <w:t>w</w:t>
      </w:r>
      <w:proofErr w:type="spellEnd"/>
      <w:r>
        <w:t xml:space="preserve">, thus providing </w:t>
      </w:r>
      <w:r w:rsidRPr="00D111E5">
        <w:t xml:space="preserve">an upper boundary on the change in mean fitness itself, as well as on the standardized change in the mean </w:t>
      </w:r>
      <w:r>
        <w:t xml:space="preserve">value </w:t>
      </w:r>
      <w:r w:rsidRPr="00D111E5">
        <w:t xml:space="preserve">of all other </w:t>
      </w:r>
      <w:r>
        <w:t xml:space="preserve">phenotypic </w:t>
      </w:r>
      <w:r w:rsidRPr="00D111E5">
        <w:t>traits</w:t>
      </w:r>
      <w:r>
        <w:t xml:space="preserve">.  The ratio, </w:t>
      </w:r>
      <w:r w:rsidRPr="00546E5B">
        <w:rPr>
          <w:i/>
        </w:rPr>
        <w:t>V</w:t>
      </w:r>
      <w:r w:rsidRPr="00546E5B">
        <w:rPr>
          <w:i/>
          <w:vertAlign w:val="subscript"/>
        </w:rPr>
        <w:t>W</w:t>
      </w:r>
      <w:r>
        <w:t>/</w:t>
      </w:r>
      <w:r w:rsidRPr="00546E5B">
        <w:rPr>
          <w:i/>
        </w:rPr>
        <w:t>W</w:t>
      </w:r>
      <w:r w:rsidRPr="00546E5B">
        <w:rPr>
          <w:vertAlign w:val="superscript"/>
        </w:rPr>
        <w:t>2</w:t>
      </w:r>
      <w:r>
        <w:t xml:space="preserve">= </w:t>
      </w:r>
      <w:proofErr w:type="spellStart"/>
      <w:r w:rsidRPr="00546E5B">
        <w:rPr>
          <w:i/>
        </w:rPr>
        <w:t>V</w:t>
      </w:r>
      <w:r w:rsidRPr="00546E5B">
        <w:rPr>
          <w:i/>
          <w:vertAlign w:val="subscript"/>
        </w:rPr>
        <w:t>w</w:t>
      </w:r>
      <w:proofErr w:type="spellEnd"/>
      <w:r>
        <w:t xml:space="preserve">, describes </w:t>
      </w:r>
      <w:r w:rsidRPr="00D111E5">
        <w:t xml:space="preserve">the </w:t>
      </w:r>
      <w:ins w:id="38" w:author="tgw" w:date="2010-04-29T10:12:00Z">
        <w:r>
          <w:t>“</w:t>
        </w:r>
      </w:ins>
      <w:del w:id="39" w:author="tgw" w:date="2010-04-29T10:12:00Z">
        <w:r w:rsidRPr="00D111E5" w:rsidDel="00507918">
          <w:delText>‘</w:delText>
        </w:r>
      </w:del>
      <w:r w:rsidRPr="00D111E5">
        <w:t>opportunity</w:t>
      </w:r>
      <w:commentRangeStart w:id="40"/>
      <w:del w:id="41" w:author="tgw" w:date="2010-04-29T10:12:00Z">
        <w:r w:rsidDel="00507918">
          <w:delText>’</w:delText>
        </w:r>
      </w:del>
      <w:ins w:id="42" w:author="tgw" w:date="2010-04-29T10:12:00Z">
        <w:r>
          <w:t>”</w:t>
        </w:r>
      </w:ins>
      <w:commentRangeEnd w:id="40"/>
      <w:ins w:id="43" w:author="tgw" w:date="2010-04-29T10:24:00Z">
        <w:r>
          <w:rPr>
            <w:rStyle w:val="CommentReference"/>
          </w:rPr>
          <w:commentReference w:id="40"/>
        </w:r>
      </w:ins>
      <w:r>
        <w:t xml:space="preserve"> for selection</w:t>
      </w:r>
      <w:r w:rsidRPr="00D111E5">
        <w:t xml:space="preserve"> because not all fitness variation </w:t>
      </w:r>
      <w:r>
        <w:t xml:space="preserve">within a selection episode </w:t>
      </w:r>
      <w:r w:rsidRPr="00D111E5">
        <w:t xml:space="preserve">is heritable, and </w:t>
      </w:r>
      <w:r>
        <w:t>because</w:t>
      </w:r>
      <w:r w:rsidRPr="00D111E5">
        <w:t xml:space="preserve"> by chance, an imperfect relationship exists between the </w:t>
      </w:r>
      <w:r>
        <w:t xml:space="preserve">actual </w:t>
      </w:r>
      <w:r w:rsidRPr="00D111E5">
        <w:t xml:space="preserve">variance in fitness, </w:t>
      </w:r>
      <w:r w:rsidRPr="00546E5B">
        <w:rPr>
          <w:i/>
        </w:rPr>
        <w:t>V</w:t>
      </w:r>
      <w:r w:rsidRPr="00546E5B">
        <w:rPr>
          <w:i/>
          <w:vertAlign w:val="subscript"/>
        </w:rPr>
        <w:t>W</w:t>
      </w:r>
      <w:r w:rsidRPr="00D111E5">
        <w:t xml:space="preserve">, and the </w:t>
      </w:r>
      <w:r>
        <w:t xml:space="preserve">expected </w:t>
      </w:r>
      <w:r w:rsidRPr="00D111E5">
        <w:t>covariance between phenotype (</w:t>
      </w:r>
      <w:r w:rsidRPr="00546E5B">
        <w:rPr>
          <w:i/>
        </w:rPr>
        <w:t>z</w:t>
      </w:r>
      <w:r w:rsidRPr="00D111E5">
        <w:t>) and relative fitness (</w:t>
      </w:r>
      <w:proofErr w:type="spellStart"/>
      <w:r w:rsidRPr="008C0877">
        <w:rPr>
          <w:i/>
        </w:rPr>
        <w:t>w</w:t>
      </w:r>
      <w:r w:rsidRPr="008C0877">
        <w:rPr>
          <w:i/>
          <w:vertAlign w:val="subscript"/>
        </w:rPr>
        <w:t>z</w:t>
      </w:r>
      <w:proofErr w:type="spellEnd"/>
      <w:r w:rsidRPr="00D111E5">
        <w:t xml:space="preserve">), </w:t>
      </w:r>
      <w:proofErr w:type="spellStart"/>
      <w:proofErr w:type="gramStart"/>
      <w:r w:rsidRPr="00D111E5">
        <w:t>Cov</w:t>
      </w:r>
      <w:proofErr w:type="spellEnd"/>
      <w:r w:rsidRPr="00D111E5">
        <w:t>(</w:t>
      </w:r>
      <w:proofErr w:type="gramEnd"/>
      <w:r w:rsidRPr="008C0877">
        <w:rPr>
          <w:i/>
        </w:rPr>
        <w:t>z</w:t>
      </w:r>
      <w:r w:rsidRPr="00D111E5">
        <w:t>,</w:t>
      </w:r>
      <w:r w:rsidRPr="008C0877">
        <w:t xml:space="preserve"> </w:t>
      </w:r>
      <w:proofErr w:type="spellStart"/>
      <w:r w:rsidRPr="008C0877">
        <w:rPr>
          <w:i/>
        </w:rPr>
        <w:t>w</w:t>
      </w:r>
      <w:r w:rsidRPr="008C0877">
        <w:rPr>
          <w:i/>
          <w:vertAlign w:val="subscript"/>
        </w:rPr>
        <w:t>z</w:t>
      </w:r>
      <w:proofErr w:type="spellEnd"/>
      <w:r w:rsidRPr="00D111E5">
        <w:t>)</w:t>
      </w:r>
      <w:r>
        <w:t xml:space="preserve">.  </w:t>
      </w:r>
      <w:r w:rsidRPr="009D660F">
        <w:t xml:space="preserve">Crow’s (1958) approach was extended by Wade (1979, 1995) to understand the sex-difference in the opportunity for selection. </w:t>
      </w:r>
      <w:r>
        <w:t xml:space="preserve"> </w:t>
      </w:r>
      <w:r w:rsidRPr="009D660F">
        <w:t xml:space="preserve">This sex difference in selection intensity determines whether and to what degree selection will cause the sexes to diverge in character. </w:t>
      </w:r>
      <w:r>
        <w:t xml:space="preserve"> </w:t>
      </w:r>
      <w:r w:rsidRPr="009D660F">
        <w:t xml:space="preserve">The total variance in relative fitness is informative because its value limits the potential strength of phenotypic selection on a suite of traits (Crow 1958, 1962; Wade 1979, 1995; Wade </w:t>
      </w:r>
      <w:r>
        <w:t xml:space="preserve">and Arnold </w:t>
      </w:r>
      <w:r w:rsidRPr="009D660F">
        <w:t xml:space="preserve">1980; Shuster and Wade 2003). </w:t>
      </w:r>
      <w:r>
        <w:t xml:space="preserve"> We further </w:t>
      </w:r>
      <w:r>
        <w:lastRenderedPageBreak/>
        <w:t xml:space="preserve">extend Shuster and Wade’s approach to sexual selection to examine contributions to selection arising from different ecological contexts.  </w:t>
      </w:r>
    </w:p>
    <w:p w14:paraId="43FC12A2" w14:textId="77777777" w:rsidR="00F10D66" w:rsidRDefault="00F10D66" w:rsidP="00025B08">
      <w:pPr>
        <w:spacing w:line="480" w:lineRule="auto"/>
        <w:ind w:firstLine="720"/>
      </w:pPr>
    </w:p>
    <w:p w14:paraId="3863B9E7" w14:textId="77777777" w:rsidR="00F10D66" w:rsidRPr="00C61862" w:rsidRDefault="00F10D66" w:rsidP="00C61862">
      <w:pPr>
        <w:spacing w:line="480" w:lineRule="auto"/>
        <w:rPr>
          <w:i/>
        </w:rPr>
      </w:pPr>
      <w:r>
        <w:rPr>
          <w:i/>
        </w:rPr>
        <w:t>Contribution to the tangled bank</w:t>
      </w:r>
    </w:p>
    <w:p w14:paraId="64DF9FB8" w14:textId="77777777" w:rsidR="00F10D66" w:rsidRDefault="00F10D66" w:rsidP="00025B08">
      <w:pPr>
        <w:spacing w:line="480" w:lineRule="auto"/>
        <w:ind w:firstLine="720"/>
      </w:pPr>
      <w:r>
        <w:t xml:space="preserve">Assuming selection on a single trait </w:t>
      </w:r>
      <w:r w:rsidRPr="0056184F">
        <w:rPr>
          <w:i/>
        </w:rPr>
        <w:t>z</w:t>
      </w:r>
      <w:r>
        <w:rPr>
          <w:i/>
        </w:rPr>
        <w:t xml:space="preserve"> </w:t>
      </w:r>
      <w:r>
        <w:t xml:space="preserve">in species </w:t>
      </w:r>
      <w:proofErr w:type="spellStart"/>
      <w:r w:rsidRPr="00CF62D2">
        <w:rPr>
          <w:i/>
        </w:rPr>
        <w:t>i</w:t>
      </w:r>
      <w:proofErr w:type="spellEnd"/>
      <w:r>
        <w:t xml:space="preserve">, there is an optimum trait value for each context </w:t>
      </w:r>
      <w:r w:rsidRPr="009217B2">
        <w:rPr>
          <w:i/>
        </w:rPr>
        <w:t>k</w:t>
      </w:r>
      <w:r>
        <w:t xml:space="preserve">, </w:t>
      </w:r>
      <w:r w:rsidRPr="009217B2">
        <w:rPr>
          <w:rFonts w:ascii="Symbol" w:hAnsi="Symbol"/>
          <w:i/>
        </w:rPr>
        <w:t></w:t>
      </w:r>
      <w:r w:rsidRPr="009217B2">
        <w:rPr>
          <w:i/>
          <w:vertAlign w:val="subscript"/>
        </w:rPr>
        <w:t>k</w:t>
      </w:r>
      <w:r>
        <w:t xml:space="preserve">, such that selection on trait z of species </w:t>
      </w:r>
      <w:proofErr w:type="spellStart"/>
      <w:r w:rsidRPr="0056184F">
        <w:rPr>
          <w:i/>
        </w:rPr>
        <w:t>i</w:t>
      </w:r>
      <w:proofErr w:type="spellEnd"/>
      <w:r>
        <w:t xml:space="preserve"> in context </w:t>
      </w:r>
      <w:r w:rsidRPr="0056184F">
        <w:rPr>
          <w:i/>
        </w:rPr>
        <w:t>k</w:t>
      </w:r>
      <w:r>
        <w:rPr>
          <w:i/>
        </w:rPr>
        <w:t xml:space="preserve">, </w:t>
      </w:r>
      <w:proofErr w:type="spellStart"/>
      <w:r w:rsidRPr="0056184F">
        <w:rPr>
          <w:i/>
        </w:rPr>
        <w:t>s</w:t>
      </w:r>
      <w:r w:rsidRPr="0056184F">
        <w:rPr>
          <w:i/>
          <w:vertAlign w:val="subscript"/>
        </w:rPr>
        <w:t>ik</w:t>
      </w:r>
      <w:proofErr w:type="spellEnd"/>
      <w:r>
        <w:t xml:space="preserve">: </w:t>
      </w:r>
    </w:p>
    <w:p w14:paraId="71FF36A6" w14:textId="77777777" w:rsidR="00F10D66" w:rsidRDefault="00F10D66" w:rsidP="00217D0F">
      <w:pPr>
        <w:spacing w:line="480" w:lineRule="auto"/>
        <w:ind w:firstLine="720"/>
        <w:jc w:val="right"/>
      </w:pPr>
      <w:r w:rsidRPr="00762C65">
        <w:rPr>
          <w:position w:val="-34"/>
        </w:rPr>
        <w:object w:dxaOrig="2380" w:dyaOrig="800" w14:anchorId="16B43EB8">
          <v:shape id="_x0000_i1026" type="#_x0000_t75" style="width:119.6pt;height:40.05pt" o:ole="">
            <v:imagedata r:id="rId11" o:title=""/>
          </v:shape>
          <o:OLEObject Type="Embed" ProgID="Equation.DSMT4" ShapeID="_x0000_i1026" DrawAspect="Content" ObjectID="_1314696713" r:id="rId12"/>
        </w:object>
      </w:r>
      <w:r>
        <w:tab/>
      </w:r>
      <w:r>
        <w:tab/>
      </w:r>
      <w:r>
        <w:tab/>
      </w:r>
      <w:r>
        <w:tab/>
        <w:t>(2)</w:t>
      </w:r>
    </w:p>
    <w:p w14:paraId="66E07237" w14:textId="77777777" w:rsidR="00F10D66" w:rsidRDefault="00F10D66" w:rsidP="009D660F">
      <w:pPr>
        <w:spacing w:line="480" w:lineRule="auto"/>
      </w:pPr>
      <w:proofErr w:type="gramStart"/>
      <w:r>
        <w:t>where</w:t>
      </w:r>
      <w:proofErr w:type="gramEnd"/>
      <w:r>
        <w:t xml:space="preserve"> </w:t>
      </w:r>
      <w:r w:rsidRPr="008C0877">
        <w:rPr>
          <w:position w:val="-12"/>
        </w:rPr>
        <w:object w:dxaOrig="220" w:dyaOrig="360" w14:anchorId="1BD6D264">
          <v:shape id="_x0000_i1027" type="#_x0000_t75" style="width:11.05pt;height:18pt" o:ole="">
            <v:imagedata r:id="rId13" o:title=""/>
          </v:shape>
          <o:OLEObject Type="Embed" ProgID="Equation.DSMT4" ShapeID="_x0000_i1027" DrawAspect="Content" ObjectID="_1314696714" r:id="rId14"/>
        </w:object>
      </w:r>
      <w:r>
        <w:t xml:space="preserve"> and </w:t>
      </w:r>
      <w:r w:rsidRPr="008C0877">
        <w:rPr>
          <w:position w:val="-12"/>
        </w:rPr>
        <w:object w:dxaOrig="340" w:dyaOrig="380" w14:anchorId="1B520CFD">
          <v:shape id="_x0000_i1028" type="#_x0000_t75" style="width:16.85pt;height:19.75pt" o:ole="">
            <v:imagedata r:id="rId15" o:title=""/>
          </v:shape>
          <o:OLEObject Type="Embed" ProgID="Equation.DSMT4" ShapeID="_x0000_i1028" DrawAspect="Content" ObjectID="_1314696715" r:id="rId16"/>
        </w:object>
      </w:r>
      <w:r>
        <w:t xml:space="preserve"> are the mean and variance of trait </w:t>
      </w:r>
      <w:r w:rsidRPr="00BF795B">
        <w:rPr>
          <w:i/>
        </w:rPr>
        <w:t>z</w:t>
      </w:r>
      <w:r>
        <w:t xml:space="preserve"> in species </w:t>
      </w:r>
      <w:proofErr w:type="spellStart"/>
      <w:r w:rsidRPr="0056184F">
        <w:rPr>
          <w:i/>
        </w:rPr>
        <w:t>i</w:t>
      </w:r>
      <w:proofErr w:type="spellEnd"/>
      <w:r>
        <w:rPr>
          <w:i/>
        </w:rPr>
        <w:t xml:space="preserve"> </w:t>
      </w:r>
      <w:r>
        <w:t xml:space="preserve">and </w:t>
      </w:r>
      <w:r w:rsidRPr="00E05CF8">
        <w:rPr>
          <w:rFonts w:ascii="Symbol" w:hAnsi="Symbol"/>
          <w:i/>
        </w:rPr>
        <w:t></w:t>
      </w:r>
      <w:r>
        <w:t xml:space="preserve"> is the selection intensity.  For simplicity and ease of analysis, we assume that </w:t>
      </w:r>
      <w:r w:rsidRPr="009217B2">
        <w:rPr>
          <w:rFonts w:ascii="Symbol" w:hAnsi="Symbol"/>
          <w:i/>
        </w:rPr>
        <w:t></w:t>
      </w:r>
      <w:r w:rsidRPr="009217B2">
        <w:rPr>
          <w:i/>
          <w:vertAlign w:val="subscript"/>
        </w:rPr>
        <w:t>k</w:t>
      </w:r>
      <w:r>
        <w:t xml:space="preserve"> arises from additive interactions of species </w:t>
      </w:r>
      <w:r w:rsidRPr="0036505E">
        <w:rPr>
          <w:i/>
        </w:rPr>
        <w:t>j</w:t>
      </w:r>
      <w:r>
        <w:t xml:space="preserve">’s interacting with species </w:t>
      </w:r>
      <w:proofErr w:type="spellStart"/>
      <w:r>
        <w:rPr>
          <w:i/>
        </w:rPr>
        <w:t>i</w:t>
      </w:r>
      <w:proofErr w:type="spellEnd"/>
      <w:r>
        <w:t xml:space="preserve">, such that </w:t>
      </w:r>
      <w:r w:rsidRPr="0036505E">
        <w:rPr>
          <w:position w:val="-30"/>
        </w:rPr>
        <w:object w:dxaOrig="1579" w:dyaOrig="700" w14:anchorId="35C90467">
          <v:shape id="_x0000_i1029" type="#_x0000_t75" style="width:76.05pt;height:34.85pt" o:ole="">
            <v:imagedata r:id="rId17" o:title=""/>
          </v:shape>
          <o:OLEObject Type="Embed" ProgID="Equation.DSMT4" ShapeID="_x0000_i1029" DrawAspect="Content" ObjectID="_1314696716" r:id="rId18"/>
        </w:object>
      </w:r>
      <w:r>
        <w:t xml:space="preserve">, where </w:t>
      </w:r>
      <w:proofErr w:type="spellStart"/>
      <w:r w:rsidRPr="0036505E">
        <w:rPr>
          <w:i/>
        </w:rPr>
        <w:t>x</w:t>
      </w:r>
      <w:r w:rsidRPr="0036505E">
        <w:rPr>
          <w:i/>
          <w:vertAlign w:val="subscript"/>
        </w:rPr>
        <w:t>jk</w:t>
      </w:r>
      <w:proofErr w:type="spellEnd"/>
      <w:r>
        <w:t xml:space="preserve"> is equal to 1 if species j is found in context </w:t>
      </w:r>
      <w:r w:rsidRPr="0036505E">
        <w:rPr>
          <w:i/>
        </w:rPr>
        <w:t>k</w:t>
      </w:r>
      <w:r>
        <w:t xml:space="preserve"> and 0 if it is not</w:t>
      </w:r>
      <w:ins w:id="44" w:author="Stephen M. Shuster" w:date="2010-04-29T15:08:00Z">
        <w:r>
          <w:t>;</w:t>
        </w:r>
      </w:ins>
      <w:del w:id="45" w:author="Stephen M. Shuster" w:date="2010-04-29T15:08:00Z">
        <w:r w:rsidDel="00C769F3">
          <w:delText>,</w:delText>
        </w:r>
      </w:del>
      <w:r>
        <w:t xml:space="preserve"> </w:t>
      </w:r>
      <w:proofErr w:type="spellStart"/>
      <w:r w:rsidRPr="005F663D">
        <w:rPr>
          <w:i/>
        </w:rPr>
        <w:t>z</w:t>
      </w:r>
      <w:r>
        <w:rPr>
          <w:i/>
          <w:vertAlign w:val="subscript"/>
        </w:rPr>
        <w:t>j</w:t>
      </w:r>
      <w:proofErr w:type="spellEnd"/>
      <w:r>
        <w:t xml:space="preserve"> is the trait value of species </w:t>
      </w:r>
      <w:r w:rsidRPr="005F663D">
        <w:rPr>
          <w:i/>
        </w:rPr>
        <w:t>j</w:t>
      </w:r>
      <w:r>
        <w:t xml:space="preserve"> and </w:t>
      </w:r>
      <w:r w:rsidRPr="005F663D">
        <w:rPr>
          <w:rFonts w:ascii="Symbol" w:hAnsi="Symbol"/>
          <w:i/>
        </w:rPr>
        <w:t></w:t>
      </w:r>
      <w:proofErr w:type="spellStart"/>
      <w:r w:rsidRPr="005F663D">
        <w:rPr>
          <w:i/>
          <w:vertAlign w:val="subscript"/>
        </w:rPr>
        <w:t>j</w:t>
      </w:r>
      <w:r>
        <w:rPr>
          <w:i/>
          <w:vertAlign w:val="subscript"/>
        </w:rPr>
        <w:t>i</w:t>
      </w:r>
      <w:proofErr w:type="spellEnd"/>
      <w:r>
        <w:t xml:space="preserve"> </w:t>
      </w:r>
      <w:r w:rsidRPr="005F663D">
        <w:t>is</w:t>
      </w:r>
      <w:r>
        <w:t xml:space="preserve"> a scalar that converts units of species </w:t>
      </w:r>
      <w:r w:rsidRPr="005F663D">
        <w:rPr>
          <w:i/>
        </w:rPr>
        <w:t>j</w:t>
      </w:r>
      <w:r>
        <w:t xml:space="preserve">’s trait into units of species </w:t>
      </w:r>
      <w:r w:rsidRPr="005F663D">
        <w:rPr>
          <w:i/>
        </w:rPr>
        <w:t>i</w:t>
      </w:r>
      <w:r>
        <w:t>'s trait.  The first term inside the parentheses of equation 2 represents evolutionary load while the second represents demographic load (</w:t>
      </w:r>
      <w:proofErr w:type="spellStart"/>
      <w:r>
        <w:t>Lande</w:t>
      </w:r>
      <w:proofErr w:type="spellEnd"/>
      <w:r>
        <w:t xml:space="preserve"> and Shannon 1996, </w:t>
      </w:r>
      <w:proofErr w:type="spellStart"/>
      <w:r>
        <w:t>Ronce</w:t>
      </w:r>
      <w:proofErr w:type="spellEnd"/>
      <w:r>
        <w:t xml:space="preserve"> and Kirkpatrick 2001).  The fitness result for individuals of species </w:t>
      </w:r>
      <w:proofErr w:type="spellStart"/>
      <w:r w:rsidRPr="00E05CF8">
        <w:rPr>
          <w:i/>
        </w:rPr>
        <w:t>i</w:t>
      </w:r>
      <w:proofErr w:type="spellEnd"/>
      <w:r>
        <w:t xml:space="preserve"> in context </w:t>
      </w:r>
      <w:r w:rsidRPr="005B0ED2">
        <w:rPr>
          <w:i/>
        </w:rPr>
        <w:t>k</w:t>
      </w:r>
      <w:r>
        <w:rPr>
          <w:i/>
        </w:rPr>
        <w:t xml:space="preserve">, </w:t>
      </w:r>
      <w:proofErr w:type="spellStart"/>
      <w:r w:rsidRPr="005B0ED2">
        <w:rPr>
          <w:i/>
        </w:rPr>
        <w:t>r</w:t>
      </w:r>
      <w:r w:rsidRPr="005B0ED2">
        <w:rPr>
          <w:i/>
          <w:vertAlign w:val="subscript"/>
        </w:rPr>
        <w:t>ik</w:t>
      </w:r>
      <w:proofErr w:type="spellEnd"/>
      <w:ins w:id="46" w:author="Stephen M. Shuster" w:date="2010-04-29T15:08:00Z">
        <w:r>
          <w:t xml:space="preserve">, </w:t>
        </w:r>
      </w:ins>
      <w:del w:id="47" w:author="Stephen M. Shuster" w:date="2010-04-29T15:08:00Z">
        <w:r w:rsidDel="00C769F3">
          <w:delText xml:space="preserve"> </w:delText>
        </w:r>
      </w:del>
      <w:proofErr w:type="gramStart"/>
      <w:r>
        <w:t>is</w:t>
      </w:r>
      <w:proofErr w:type="gramEnd"/>
      <w:r>
        <w:t xml:space="preserve"> </w:t>
      </w:r>
      <w:r w:rsidRPr="008C0877">
        <w:rPr>
          <w:position w:val="-12"/>
        </w:rPr>
        <w:object w:dxaOrig="1080" w:dyaOrig="360" w14:anchorId="7BBAA99F">
          <v:shape id="_x0000_i1030" type="#_x0000_t75" style="width:54pt;height:18pt" o:ole="">
            <v:imagedata r:id="rId19" o:title=""/>
          </v:shape>
          <o:OLEObject Type="Embed" ProgID="Equation.DSMT4" ShapeID="_x0000_i1030" DrawAspect="Content" ObjectID="_1314696717" r:id="rId20"/>
        </w:object>
      </w:r>
      <w:r>
        <w:t xml:space="preserve">, where </w:t>
      </w:r>
      <w:proofErr w:type="spellStart"/>
      <w:r w:rsidRPr="005B0ED2">
        <w:rPr>
          <w:i/>
        </w:rPr>
        <w:t>r</w:t>
      </w:r>
      <w:r w:rsidRPr="005B0ED2">
        <w:rPr>
          <w:i/>
          <w:vertAlign w:val="subscript"/>
        </w:rPr>
        <w:t>i</w:t>
      </w:r>
      <w:proofErr w:type="spellEnd"/>
      <w:r>
        <w:t xml:space="preserve"> is intrinsic fitness.  Thus, mean fitness for an individual </w:t>
      </w:r>
      <w:del w:id="48" w:author="Stephen M. Shuster" w:date="2010-04-29T15:14:00Z">
        <w:r w:rsidDel="00C769F3">
          <w:delText xml:space="preserve">for </w:delText>
        </w:r>
      </w:del>
      <w:ins w:id="49" w:author="Stephen M. Shuster" w:date="2010-04-29T15:14:00Z">
        <w:r>
          <w:t xml:space="preserve">within </w:t>
        </w:r>
      </w:ins>
      <w:r>
        <w:t xml:space="preserve">a </w:t>
      </w:r>
      <w:proofErr w:type="spellStart"/>
      <w:r>
        <w:t>panmictic</w:t>
      </w:r>
      <w:proofErr w:type="spellEnd"/>
      <w:r>
        <w:t xml:space="preserve"> population of species </w:t>
      </w:r>
      <w:proofErr w:type="spellStart"/>
      <w:r>
        <w:rPr>
          <w:i/>
        </w:rPr>
        <w:t>i</w:t>
      </w:r>
      <w:proofErr w:type="spellEnd"/>
      <w:r>
        <w:rPr>
          <w:i/>
        </w:rPr>
        <w:t xml:space="preserve">, </w:t>
      </w:r>
      <w:r w:rsidRPr="008C0877">
        <w:rPr>
          <w:position w:val="-12"/>
        </w:rPr>
        <w:object w:dxaOrig="220" w:dyaOrig="360" w14:anchorId="430A4088">
          <v:shape id="_x0000_i1031" type="#_x0000_t75" style="width:11.05pt;height:18pt" o:ole="">
            <v:imagedata r:id="rId21" o:title=""/>
          </v:shape>
          <o:OLEObject Type="Embed" ProgID="Equation.DSMT4" ShapeID="_x0000_i1031" DrawAspect="Content" ObjectID="_1314696718" r:id="rId22"/>
        </w:object>
      </w:r>
      <w:r>
        <w:t xml:space="preserve">, is the sum of the selection intensities, </w:t>
      </w:r>
      <w:proofErr w:type="spellStart"/>
      <w:r w:rsidRPr="00E979AB">
        <w:rPr>
          <w:i/>
        </w:rPr>
        <w:t>s</w:t>
      </w:r>
      <w:r w:rsidRPr="00E979AB">
        <w:rPr>
          <w:i/>
          <w:vertAlign w:val="subscript"/>
        </w:rPr>
        <w:t>ik</w:t>
      </w:r>
      <w:proofErr w:type="spellEnd"/>
      <w:r>
        <w:t xml:space="preserve">, weighted by the likelihood of each ecological context, </w:t>
      </w:r>
      <w:proofErr w:type="spellStart"/>
      <w:r w:rsidRPr="00E979AB">
        <w:rPr>
          <w:i/>
        </w:rPr>
        <w:t>C</w:t>
      </w:r>
      <w:r w:rsidRPr="00E979AB">
        <w:rPr>
          <w:i/>
          <w:vertAlign w:val="subscript"/>
        </w:rPr>
        <w:t>ik</w:t>
      </w:r>
      <w:proofErr w:type="spellEnd"/>
      <w:r>
        <w:t>, such that:</w:t>
      </w:r>
    </w:p>
    <w:commentRangeStart w:id="50"/>
    <w:p w14:paraId="4B8AA82F" w14:textId="77777777" w:rsidR="00F10D66" w:rsidRDefault="00F10D66" w:rsidP="000D689E">
      <w:pPr>
        <w:spacing w:line="480" w:lineRule="auto"/>
        <w:jc w:val="right"/>
      </w:pPr>
      <w:r w:rsidRPr="005A328B">
        <w:rPr>
          <w:position w:val="-28"/>
        </w:rPr>
        <w:object w:dxaOrig="1620" w:dyaOrig="720" w14:anchorId="7B5A8056">
          <v:shape id="_x0000_i1032" type="#_x0000_t75" style="width:81.3pt;height:36pt" o:ole="">
            <v:imagedata r:id="rId23" o:title=""/>
          </v:shape>
          <o:OLEObject Type="Embed" ProgID="Equation.DSMT4" ShapeID="_x0000_i1032" DrawAspect="Content" ObjectID="_1314696719" r:id="rId24"/>
        </w:object>
      </w:r>
      <w:commentRangeEnd w:id="50"/>
      <w:r>
        <w:rPr>
          <w:rStyle w:val="CommentReference"/>
        </w:rPr>
        <w:commentReference w:id="50"/>
      </w:r>
      <w:r>
        <w:tab/>
      </w:r>
      <w:r>
        <w:tab/>
      </w:r>
      <w:r>
        <w:tab/>
      </w:r>
      <w:r>
        <w:tab/>
      </w:r>
      <w:r>
        <w:tab/>
        <w:t>(3)</w:t>
      </w:r>
    </w:p>
    <w:p w14:paraId="2162E4C0" w14:textId="77777777" w:rsidR="00F10D66" w:rsidRDefault="00F10D66" w:rsidP="009D660F">
      <w:pPr>
        <w:spacing w:line="480" w:lineRule="auto"/>
      </w:pPr>
      <w:r>
        <w:lastRenderedPageBreak/>
        <w:t xml:space="preserve">The variance in fitness arising from different ecological contexts is simply the sum of squared deviations from mean fitness for context </w:t>
      </w:r>
      <w:r w:rsidRPr="008C0877">
        <w:rPr>
          <w:i/>
        </w:rPr>
        <w:t>k</w:t>
      </w:r>
      <w:r>
        <w:t xml:space="preserve"> weighted by the likelihood of context </w:t>
      </w:r>
      <w:r w:rsidRPr="008C0877">
        <w:rPr>
          <w:i/>
        </w:rPr>
        <w:t xml:space="preserve">k </w:t>
      </w:r>
      <w:r>
        <w:t>occurring:</w:t>
      </w:r>
    </w:p>
    <w:p w14:paraId="69EE4CC6" w14:textId="77777777" w:rsidR="00F10D66" w:rsidRDefault="00F10D66" w:rsidP="00134CB9">
      <w:pPr>
        <w:spacing w:line="480" w:lineRule="auto"/>
        <w:ind w:left="2880" w:firstLine="720"/>
      </w:pPr>
      <w:r w:rsidRPr="005A328B">
        <w:rPr>
          <w:position w:val="-28"/>
        </w:rPr>
        <w:object w:dxaOrig="2060" w:dyaOrig="720" w14:anchorId="59FA68C3">
          <v:shape id="_x0000_i1033" type="#_x0000_t75" style="width:101.6pt;height:36pt" o:ole="">
            <v:imagedata r:id="rId25" o:title=""/>
          </v:shape>
          <o:OLEObject Type="Embed" ProgID="Equation.DSMT4" ShapeID="_x0000_i1033" DrawAspect="Content" ObjectID="_1314696720" r:id="rId26"/>
        </w:object>
      </w:r>
      <w:r>
        <w:t>,</w:t>
      </w:r>
      <w:r>
        <w:tab/>
      </w:r>
      <w:r>
        <w:tab/>
      </w:r>
      <w:r>
        <w:tab/>
      </w:r>
      <w:r>
        <w:tab/>
        <w:t>(4)</w:t>
      </w:r>
    </w:p>
    <w:p w14:paraId="76043C84" w14:textId="77777777" w:rsidR="00F10D66" w:rsidRDefault="00F10D66" w:rsidP="00134CB9">
      <w:pPr>
        <w:spacing w:line="480" w:lineRule="auto"/>
      </w:pPr>
      <w:proofErr w:type="gramStart"/>
      <w:r>
        <w:t>and</w:t>
      </w:r>
      <w:proofErr w:type="gramEnd"/>
      <w:r>
        <w:t xml:space="preserve"> thus the total opportunity for selection on a single trait </w:t>
      </w:r>
      <w:r>
        <w:rPr>
          <w:rFonts w:ascii="Times New Roman Italic" w:hAnsi="Times New Roman Italic"/>
        </w:rPr>
        <w:t xml:space="preserve">z </w:t>
      </w:r>
      <w:r>
        <w:t xml:space="preserve">in species </w:t>
      </w:r>
      <w:proofErr w:type="spellStart"/>
      <w:r>
        <w:rPr>
          <w:rFonts w:ascii="Times New Roman Italic" w:hAnsi="Times New Roman Italic"/>
        </w:rPr>
        <w:t>i</w:t>
      </w:r>
      <w:proofErr w:type="spellEnd"/>
      <w:r>
        <w:t>, as a result of selection in its individual as well as in its ecological context is the variance divided by the mean squared:</w:t>
      </w:r>
    </w:p>
    <w:p w14:paraId="1B928612" w14:textId="77777777" w:rsidR="00F10D66" w:rsidRDefault="00F10D66" w:rsidP="00134CB9">
      <w:pPr>
        <w:spacing w:line="480" w:lineRule="auto"/>
        <w:ind w:left="2880" w:firstLine="720"/>
      </w:pPr>
      <w:r w:rsidRPr="00927AA9">
        <w:rPr>
          <w:position w:val="-30"/>
        </w:rPr>
        <w:object w:dxaOrig="840" w:dyaOrig="720" w14:anchorId="7691F50D">
          <v:shape id="_x0000_i1034" type="#_x0000_t75" style="width:42.4pt;height:36pt" o:ole="">
            <v:imagedata r:id="rId27" o:title=""/>
          </v:shape>
          <o:OLEObject Type="Embed" ProgID="Equation.DSMT4" ShapeID="_x0000_i1034" DrawAspect="Content" ObjectID="_1314696721" r:id="rId28"/>
        </w:object>
      </w:r>
      <w:r>
        <w:t>.</w:t>
      </w:r>
      <w:r>
        <w:tab/>
      </w:r>
      <w:r>
        <w:tab/>
      </w:r>
      <w:r>
        <w:tab/>
      </w:r>
      <w:r>
        <w:tab/>
      </w:r>
      <w:r>
        <w:tab/>
        <w:t>(5)</w:t>
      </w:r>
    </w:p>
    <w:p w14:paraId="5F2E2C97" w14:textId="77777777" w:rsidR="00F10D66" w:rsidRDefault="00F10D66" w:rsidP="008C0877">
      <w:pPr>
        <w:spacing w:line="480" w:lineRule="auto"/>
      </w:pPr>
      <w:r>
        <w:t xml:space="preserve">This represents species </w:t>
      </w:r>
      <w:r w:rsidRPr="008C0877">
        <w:rPr>
          <w:i/>
        </w:rPr>
        <w:t>i</w:t>
      </w:r>
      <w:r>
        <w:t xml:space="preserve">’s tangled bank of selection and the larger its ecological opportunity for selection, the more tangled its bank.  </w:t>
      </w:r>
    </w:p>
    <w:p w14:paraId="097184B6" w14:textId="77777777" w:rsidR="00F10D66" w:rsidRDefault="00F10D66" w:rsidP="008C0877">
      <w:pPr>
        <w:spacing w:line="480" w:lineRule="auto"/>
        <w:ind w:firstLine="720"/>
      </w:pPr>
      <w:r>
        <w:t xml:space="preserve">We can partition the total opportunity for selection into the contributions made by each ecological context and then determine the net contribution to selection from each species from its inclusion in each of </w:t>
      </w:r>
      <w:r w:rsidRPr="008C0877">
        <w:rPr>
          <w:i/>
        </w:rPr>
        <w:t>2</w:t>
      </w:r>
      <w:r w:rsidRPr="008C0877">
        <w:rPr>
          <w:i/>
          <w:vertAlign w:val="superscript"/>
        </w:rPr>
        <w:t>n-1</w:t>
      </w:r>
      <w:r>
        <w:t xml:space="preserve"> contexts.  Context </w:t>
      </w:r>
      <w:r w:rsidRPr="005D0A19">
        <w:rPr>
          <w:i/>
        </w:rPr>
        <w:t>k’</w:t>
      </w:r>
      <w:r>
        <w:t>s contribution to total opportunity for selection is simply its squared deviation from mean fitness divided by mean fitness squared:</w:t>
      </w:r>
    </w:p>
    <w:p w14:paraId="62FCE426" w14:textId="77777777" w:rsidR="00F10D66" w:rsidRDefault="00F10D66" w:rsidP="00134CB9">
      <w:pPr>
        <w:spacing w:line="480" w:lineRule="auto"/>
        <w:ind w:firstLine="720"/>
        <w:jc w:val="right"/>
      </w:pPr>
      <w:r>
        <w:t xml:space="preserve">  </w:t>
      </w:r>
      <w:r w:rsidRPr="00927AA9">
        <w:rPr>
          <w:position w:val="-30"/>
        </w:rPr>
        <w:object w:dxaOrig="1719" w:dyaOrig="740" w14:anchorId="5872E95C">
          <v:shape id="_x0000_i1035" type="#_x0000_t75" style="width:86.5pt;height:36.6pt" o:ole="">
            <v:imagedata r:id="rId29" o:title=""/>
          </v:shape>
          <o:OLEObject Type="Embed" ProgID="Equation.DSMT4" ShapeID="_x0000_i1035" DrawAspect="Content" ObjectID="_1314696722" r:id="rId30"/>
        </w:object>
      </w:r>
      <w:r>
        <w:t>.</w:t>
      </w:r>
      <w:r>
        <w:tab/>
      </w:r>
      <w:r>
        <w:tab/>
      </w:r>
      <w:r>
        <w:tab/>
      </w:r>
      <w:r>
        <w:tab/>
      </w:r>
      <w:proofErr w:type="gramStart"/>
      <w:r>
        <w:t>equation</w:t>
      </w:r>
      <w:proofErr w:type="gramEnd"/>
      <w:r>
        <w:t xml:space="preserve"> (6)</w:t>
      </w:r>
    </w:p>
    <w:p w14:paraId="1AC98230" w14:textId="77777777" w:rsidR="00F10D66" w:rsidRPr="00B14A62" w:rsidRDefault="00F10D66" w:rsidP="00134CB9">
      <w:pPr>
        <w:spacing w:line="480" w:lineRule="auto"/>
        <w:ind w:firstLine="720"/>
      </w:pPr>
      <w:r>
        <w:t>To partition the total opportunity for selection into contributions between two species</w:t>
      </w:r>
      <w:ins w:id="51" w:author="Stephen M. Shuster" w:date="2010-04-29T15:16:00Z">
        <w:r>
          <w:t>,</w:t>
        </w:r>
      </w:ins>
      <w:r>
        <w:t xml:space="preserve"> </w:t>
      </w:r>
      <w:r w:rsidRPr="00F10D66">
        <w:rPr>
          <w:i/>
          <w:rPrChange w:id="52" w:author="Stephen M. Shuster" w:date="2010-04-29T15:16:00Z">
            <w:rPr/>
          </w:rPrChange>
        </w:rPr>
        <w:t>j</w:t>
      </w:r>
      <w:r>
        <w:t xml:space="preserve"> with </w:t>
      </w:r>
      <w:proofErr w:type="spellStart"/>
      <w:r w:rsidRPr="00F10D66">
        <w:rPr>
          <w:i/>
          <w:rPrChange w:id="53" w:author="Stephen M. Shuster" w:date="2010-04-29T15:16:00Z">
            <w:rPr/>
          </w:rPrChange>
        </w:rPr>
        <w:t>i</w:t>
      </w:r>
      <w:proofErr w:type="spellEnd"/>
      <w:r>
        <w:t xml:space="preserve">, </w:t>
      </w:r>
      <w:proofErr w:type="spellStart"/>
      <w:r w:rsidRPr="00E50014">
        <w:rPr>
          <w:i/>
        </w:rPr>
        <w:t>I</w:t>
      </w:r>
      <w:r w:rsidRPr="00E50014">
        <w:rPr>
          <w:i/>
          <w:vertAlign w:val="subscript"/>
        </w:rPr>
        <w:t>ij</w:t>
      </w:r>
      <w:proofErr w:type="spellEnd"/>
      <w:r w:rsidRPr="00E50014">
        <w:t>,</w:t>
      </w:r>
      <w:r>
        <w:t xml:space="preserve"> we determine the average contribution to the opportunity selection coming from each context </w:t>
      </w:r>
      <w:r w:rsidRPr="00B14A62">
        <w:rPr>
          <w:i/>
        </w:rPr>
        <w:t>k</w:t>
      </w:r>
      <w:r>
        <w:rPr>
          <w:i/>
        </w:rPr>
        <w:t xml:space="preserve"> </w:t>
      </w:r>
      <w:r>
        <w:t xml:space="preserve">involving species </w:t>
      </w:r>
      <w:proofErr w:type="spellStart"/>
      <w:r>
        <w:rPr>
          <w:i/>
        </w:rPr>
        <w:t>i</w:t>
      </w:r>
      <w:proofErr w:type="spellEnd"/>
      <w:r>
        <w:t xml:space="preserve"> and </w:t>
      </w:r>
      <w:r w:rsidRPr="00B14A62">
        <w:rPr>
          <w:i/>
        </w:rPr>
        <w:t>j</w:t>
      </w:r>
      <w:r>
        <w:rPr>
          <w:i/>
        </w:rPr>
        <w:t>,</w:t>
      </w:r>
      <w:ins w:id="54" w:author="Stephen M. Shuster" w:date="2010-04-29T15:17:00Z">
        <w:r>
          <w:rPr>
            <w:i/>
          </w:rPr>
          <w:t xml:space="preserve"> </w:t>
        </w:r>
      </w:ins>
      <w:proofErr w:type="spellStart"/>
      <w:proofErr w:type="gramStart"/>
      <w:r w:rsidRPr="003F102A">
        <w:rPr>
          <w:i/>
        </w:rPr>
        <w:t>C</w:t>
      </w:r>
      <w:r w:rsidRPr="003F102A">
        <w:rPr>
          <w:i/>
          <w:vertAlign w:val="subscript"/>
        </w:rPr>
        <w:t>ijk</w:t>
      </w:r>
      <w:proofErr w:type="spellEnd"/>
      <w:r>
        <w:rPr>
          <w:i/>
        </w:rPr>
        <w:t xml:space="preserve"> </w:t>
      </w:r>
      <w:r>
        <w:t>.</w:t>
      </w:r>
      <w:proofErr w:type="gramEnd"/>
      <w:r>
        <w:t xml:space="preserve">  Thus </w:t>
      </w:r>
      <w:proofErr w:type="spellStart"/>
      <w:r w:rsidRPr="00B14A62">
        <w:rPr>
          <w:i/>
        </w:rPr>
        <w:t>I</w:t>
      </w:r>
      <w:r w:rsidRPr="00B14A62">
        <w:rPr>
          <w:i/>
          <w:vertAlign w:val="subscript"/>
        </w:rPr>
        <w:t>ij</w:t>
      </w:r>
      <w:proofErr w:type="spellEnd"/>
      <w:r>
        <w:rPr>
          <w:i/>
        </w:rPr>
        <w:t xml:space="preserve"> </w:t>
      </w:r>
      <w:r w:rsidRPr="00B14A62">
        <w:t>is simply</w:t>
      </w:r>
      <w:r>
        <w:rPr>
          <w:i/>
        </w:rPr>
        <w:t>:</w:t>
      </w:r>
    </w:p>
    <w:p w14:paraId="3F9432FF" w14:textId="77777777" w:rsidR="00F10D66" w:rsidRDefault="00F10D66" w:rsidP="00134CB9">
      <w:pPr>
        <w:spacing w:line="480" w:lineRule="auto"/>
        <w:ind w:firstLine="720"/>
        <w:jc w:val="right"/>
      </w:pPr>
      <w:r w:rsidRPr="00B14A62">
        <w:rPr>
          <w:position w:val="-62"/>
        </w:rPr>
        <w:object w:dxaOrig="1440" w:dyaOrig="1060" w14:anchorId="4B6F4F27">
          <v:shape id="_x0000_i1036" type="#_x0000_t75" style="width:1in;height:52.25pt" o:ole="">
            <v:imagedata r:id="rId31" o:title=""/>
          </v:shape>
          <o:OLEObject Type="Embed" ProgID="Equation.DSMT4" ShapeID="_x0000_i1036" DrawAspect="Content" ObjectID="_1314696723" r:id="rId32"/>
        </w:object>
      </w:r>
      <w:r>
        <w:t xml:space="preserve">, </w:t>
      </w:r>
      <w:r>
        <w:tab/>
      </w:r>
      <w:r>
        <w:tab/>
      </w:r>
      <w:r>
        <w:tab/>
      </w:r>
      <w:r>
        <w:tab/>
      </w:r>
      <w:proofErr w:type="gramStart"/>
      <w:r>
        <w:t>equation</w:t>
      </w:r>
      <w:proofErr w:type="gramEnd"/>
      <w:r>
        <w:t xml:space="preserve"> (7)</w:t>
      </w:r>
    </w:p>
    <w:p w14:paraId="33752605" w14:textId="77777777" w:rsidR="00F10D66" w:rsidRDefault="00F10D66" w:rsidP="005D0A19">
      <w:pPr>
        <w:spacing w:line="480" w:lineRule="auto"/>
      </w:pPr>
      <w:proofErr w:type="gramStart"/>
      <w:r>
        <w:lastRenderedPageBreak/>
        <w:t>where</w:t>
      </w:r>
      <w:proofErr w:type="gramEnd"/>
      <w:r>
        <w:t xml:space="preserve"> </w:t>
      </w:r>
      <w:r w:rsidRPr="00F423B9">
        <w:rPr>
          <w:position w:val="-14"/>
        </w:rPr>
        <w:object w:dxaOrig="780" w:dyaOrig="380" w14:anchorId="083C781E">
          <v:shape id="_x0000_i1037" type="#_x0000_t75" style="width:37.15pt;height:19.75pt" o:ole="">
            <v:imagedata r:id="rId33" o:title=""/>
          </v:shape>
          <o:OLEObject Type="Embed" ProgID="Equation.DSMT4" ShapeID="_x0000_i1037" DrawAspect="Content" ObjectID="_1314696724" r:id="rId34"/>
        </w:object>
      </w:r>
      <w:r>
        <w:t xml:space="preserve">, </w:t>
      </w:r>
      <w:proofErr w:type="spellStart"/>
      <w:r>
        <w:t>x</w:t>
      </w:r>
      <w:r w:rsidRPr="003F102A">
        <w:rPr>
          <w:i/>
          <w:vertAlign w:val="subscript"/>
        </w:rPr>
        <w:t>ijk</w:t>
      </w:r>
      <w:proofErr w:type="spellEnd"/>
      <w:r>
        <w:t xml:space="preserve"> = 1 and </w:t>
      </w:r>
      <w:proofErr w:type="spellStart"/>
      <w:r w:rsidRPr="003F102A">
        <w:rPr>
          <w:i/>
        </w:rPr>
        <w:t>I</w:t>
      </w:r>
      <w:r w:rsidRPr="003F102A">
        <w:rPr>
          <w:i/>
          <w:vertAlign w:val="subscript"/>
        </w:rPr>
        <w:t>ijk</w:t>
      </w:r>
      <w:proofErr w:type="spellEnd"/>
      <w:r>
        <w:t xml:space="preserve"> =  </w:t>
      </w:r>
      <w:r w:rsidRPr="00F423B9">
        <w:rPr>
          <w:position w:val="-30"/>
        </w:rPr>
        <w:object w:dxaOrig="1320" w:dyaOrig="760" w14:anchorId="12D8CE6C">
          <v:shape id="_x0000_i1038" type="#_x0000_t75" style="width:66.2pt;height:37.15pt" o:ole="">
            <v:imagedata r:id="rId35" o:title=""/>
          </v:shape>
          <o:OLEObject Type="Embed" ProgID="Equation.DSMT4" ShapeID="_x0000_i1038" DrawAspect="Content" ObjectID="_1314696725" r:id="rId36"/>
        </w:object>
      </w:r>
      <w:r>
        <w:t xml:space="preserve">.  Thus the relative contribution of species </w:t>
      </w:r>
      <w:r w:rsidRPr="003F102A">
        <w:rPr>
          <w:i/>
        </w:rPr>
        <w:t>j</w:t>
      </w:r>
      <w:r>
        <w:t xml:space="preserve"> to species </w:t>
      </w:r>
      <w:r>
        <w:rPr>
          <w:i/>
        </w:rPr>
        <w:t>i</w:t>
      </w:r>
      <w:r>
        <w:t xml:space="preserve">’s opportunity for selection, </w:t>
      </w:r>
      <w:r w:rsidRPr="003F102A">
        <w:rPr>
          <w:rFonts w:ascii="Symbol" w:hAnsi="Symbol"/>
          <w:i/>
        </w:rPr>
        <w:t></w:t>
      </w:r>
      <w:proofErr w:type="spellStart"/>
      <w:r w:rsidRPr="003F102A">
        <w:rPr>
          <w:i/>
          <w:vertAlign w:val="subscript"/>
        </w:rPr>
        <w:t>ij</w:t>
      </w:r>
      <w:proofErr w:type="spellEnd"/>
      <w:r>
        <w:t xml:space="preserve">, is: </w:t>
      </w:r>
    </w:p>
    <w:p w14:paraId="30406F4D" w14:textId="77777777" w:rsidR="00F10D66" w:rsidRDefault="00F10D66" w:rsidP="00134CB9">
      <w:pPr>
        <w:spacing w:line="480" w:lineRule="auto"/>
        <w:ind w:firstLine="720"/>
        <w:jc w:val="right"/>
      </w:pPr>
      <w:r w:rsidRPr="0080339F">
        <w:rPr>
          <w:position w:val="-30"/>
        </w:rPr>
        <w:object w:dxaOrig="800" w:dyaOrig="720" w14:anchorId="2273CF91">
          <v:shape id="_x0000_i1039" type="#_x0000_t75" style="width:40.05pt;height:36pt" o:ole="">
            <v:imagedata r:id="rId37" o:title=""/>
          </v:shape>
          <o:OLEObject Type="Embed" ProgID="Equation.DSMT4" ShapeID="_x0000_i1039" DrawAspect="Content" ObjectID="_1314696726" r:id="rId38"/>
        </w:object>
      </w:r>
      <w:r>
        <w:t xml:space="preserve">. </w:t>
      </w:r>
      <w:r>
        <w:tab/>
      </w:r>
      <w:r>
        <w:tab/>
      </w:r>
      <w:r>
        <w:tab/>
      </w:r>
      <w:r>
        <w:tab/>
      </w:r>
      <w:proofErr w:type="gramStart"/>
      <w:r>
        <w:t>equation</w:t>
      </w:r>
      <w:proofErr w:type="gramEnd"/>
      <w:r>
        <w:t xml:space="preserve"> (8)</w:t>
      </w:r>
    </w:p>
    <w:p w14:paraId="32FA9C83" w14:textId="77777777" w:rsidR="00F10D66" w:rsidRDefault="00F10D66" w:rsidP="00134CB9">
      <w:pPr>
        <w:spacing w:line="480" w:lineRule="auto"/>
        <w:ind w:firstLine="720"/>
      </w:pPr>
      <w:r>
        <w:t xml:space="preserve">Using the relative contribution to opportunity for selection, we can calculate the effective diversity perceived by species </w:t>
      </w:r>
      <w:proofErr w:type="spellStart"/>
      <w:r>
        <w:rPr>
          <w:i/>
        </w:rPr>
        <w:t>i</w:t>
      </w:r>
      <w:proofErr w:type="spellEnd"/>
      <w:r>
        <w:rPr>
          <w:i/>
        </w:rPr>
        <w:t xml:space="preserve">, </w:t>
      </w:r>
      <w:proofErr w:type="spellStart"/>
      <w:r>
        <w:rPr>
          <w:i/>
        </w:rPr>
        <w:t>D</w:t>
      </w:r>
      <w:r>
        <w:rPr>
          <w:i/>
          <w:vertAlign w:val="subscript"/>
        </w:rPr>
        <w:t>E</w:t>
      </w:r>
      <w:proofErr w:type="gramStart"/>
      <w:r>
        <w:rPr>
          <w:i/>
          <w:vertAlign w:val="subscript"/>
        </w:rPr>
        <w:t>,i</w:t>
      </w:r>
      <w:proofErr w:type="spellEnd"/>
      <w:proofErr w:type="gramEnd"/>
      <w:r>
        <w:t>:</w:t>
      </w:r>
    </w:p>
    <w:p w14:paraId="535328A0" w14:textId="77777777" w:rsidR="00F10D66" w:rsidRDefault="00F10D66" w:rsidP="00134CB9">
      <w:pPr>
        <w:spacing w:line="480" w:lineRule="auto"/>
        <w:ind w:firstLine="720"/>
        <w:jc w:val="right"/>
      </w:pPr>
      <w:r w:rsidRPr="00BC5451">
        <w:rPr>
          <w:position w:val="-64"/>
        </w:rPr>
        <w:object w:dxaOrig="1260" w:dyaOrig="1020" w14:anchorId="4FEEA858">
          <v:shape id="_x0000_i1040" type="#_x0000_t75" style="width:62.7pt;height:51.1pt" o:ole="">
            <v:imagedata r:id="rId39" o:title=""/>
          </v:shape>
          <o:OLEObject Type="Embed" ProgID="Equation.DSMT4" ShapeID="_x0000_i1040" DrawAspect="Content" ObjectID="_1314696727" r:id="rId40"/>
        </w:object>
      </w:r>
      <w:r>
        <w:t>.</w:t>
      </w:r>
      <w:r>
        <w:tab/>
      </w:r>
      <w:r>
        <w:tab/>
      </w:r>
      <w:r>
        <w:tab/>
      </w:r>
      <w:r>
        <w:tab/>
      </w:r>
      <w:proofErr w:type="gramStart"/>
      <w:r>
        <w:t>equation</w:t>
      </w:r>
      <w:proofErr w:type="gramEnd"/>
      <w:r>
        <w:t xml:space="preserve"> (9)</w:t>
      </w:r>
    </w:p>
    <w:p w14:paraId="384A7690" w14:textId="77777777" w:rsidR="00F10D66" w:rsidRDefault="00F10D66" w:rsidP="00085A3C">
      <w:pPr>
        <w:spacing w:line="480" w:lineRule="auto"/>
        <w:rPr>
          <w:color w:val="000000"/>
        </w:rPr>
      </w:pPr>
      <w:r w:rsidRPr="008C6C5E">
        <w:rPr>
          <w:color w:val="000000"/>
        </w:rPr>
        <w:t xml:space="preserve">Analogous to Simpson’s </w:t>
      </w:r>
      <w:r>
        <w:rPr>
          <w:color w:val="000000"/>
        </w:rPr>
        <w:t xml:space="preserve">species </w:t>
      </w:r>
      <w:r w:rsidRPr="008C6C5E">
        <w:rPr>
          <w:color w:val="000000"/>
        </w:rPr>
        <w:t>diversity index</w:t>
      </w:r>
      <w:r>
        <w:rPr>
          <w:color w:val="000000"/>
        </w:rPr>
        <w:t xml:space="preserve"> </w:t>
      </w:r>
      <w:r>
        <w:t>(also the calculation for allelic diversity)</w:t>
      </w:r>
      <w:r w:rsidRPr="008C6C5E">
        <w:rPr>
          <w:color w:val="000000"/>
        </w:rPr>
        <w:t xml:space="preserve">, </w:t>
      </w:r>
      <w:r>
        <w:rPr>
          <w:color w:val="000000"/>
        </w:rPr>
        <w:t>a species’</w:t>
      </w:r>
      <w:r w:rsidRPr="008C6C5E">
        <w:rPr>
          <w:color w:val="000000"/>
        </w:rPr>
        <w:t xml:space="preserve"> effective </w:t>
      </w:r>
      <w:r>
        <w:rPr>
          <w:color w:val="000000"/>
        </w:rPr>
        <w:t>diversity</w:t>
      </w:r>
      <w:r w:rsidRPr="008C6C5E">
        <w:rPr>
          <w:color w:val="000000"/>
        </w:rPr>
        <w:t xml:space="preserve"> </w:t>
      </w:r>
      <w:r>
        <w:rPr>
          <w:color w:val="000000"/>
        </w:rPr>
        <w:t>quantifies</w:t>
      </w:r>
      <w:r w:rsidRPr="008C6C5E">
        <w:rPr>
          <w:color w:val="000000"/>
        </w:rPr>
        <w:t xml:space="preserve"> the relevant number of species that </w:t>
      </w:r>
      <w:r>
        <w:rPr>
          <w:color w:val="000000"/>
        </w:rPr>
        <w:t>each</w:t>
      </w:r>
      <w:r w:rsidRPr="008C6C5E">
        <w:rPr>
          <w:color w:val="000000"/>
        </w:rPr>
        <w:t xml:space="preserve"> species perceives from a </w:t>
      </w:r>
      <w:r>
        <w:rPr>
          <w:color w:val="000000"/>
        </w:rPr>
        <w:t xml:space="preserve">total </w:t>
      </w:r>
      <w:r w:rsidRPr="008C6C5E">
        <w:rPr>
          <w:color w:val="000000"/>
        </w:rPr>
        <w:t>selection point of view.</w:t>
      </w:r>
      <w:r>
        <w:rPr>
          <w:color w:val="000000"/>
        </w:rPr>
        <w:t xml:space="preserve">  Therefore, each species within a community has its own perception of diversity or community size.  While equation 5 measures the overall </w:t>
      </w:r>
      <w:proofErr w:type="spellStart"/>
      <w:r>
        <w:rPr>
          <w:color w:val="000000"/>
        </w:rPr>
        <w:t>tangledness</w:t>
      </w:r>
      <w:proofErr w:type="spellEnd"/>
      <w:r>
        <w:rPr>
          <w:color w:val="000000"/>
        </w:rPr>
        <w:t xml:space="preserve"> of the ecological bank, equation 9 quantifies the number of species contributing to it.  </w:t>
      </w:r>
    </w:p>
    <w:p w14:paraId="1BB3567F" w14:textId="77777777" w:rsidR="00F10D66" w:rsidRDefault="00F10D66" w:rsidP="00085A3C">
      <w:pPr>
        <w:autoSpaceDE w:val="0"/>
        <w:autoSpaceDN w:val="0"/>
        <w:adjustRightInd w:val="0"/>
        <w:spacing w:line="480" w:lineRule="auto"/>
        <w:ind w:firstLine="720"/>
        <w:rPr>
          <w:color w:val="000000"/>
        </w:rPr>
      </w:pPr>
      <w:r>
        <w:rPr>
          <w:color w:val="000000"/>
        </w:rPr>
        <w:t xml:space="preserve">The consequence of genetic variation in one species for fitness variation in another (community genetics) is proportional to </w:t>
      </w:r>
      <w:r w:rsidRPr="008C6C5E">
        <w:rPr>
          <w:color w:val="000000"/>
        </w:rPr>
        <w:t xml:space="preserve">the </w:t>
      </w:r>
      <w:r>
        <w:t xml:space="preserve">relative contribution of species </w:t>
      </w:r>
      <w:r w:rsidRPr="003F102A">
        <w:rPr>
          <w:i/>
        </w:rPr>
        <w:t>j</w:t>
      </w:r>
      <w:r>
        <w:t xml:space="preserve"> to species </w:t>
      </w:r>
      <w:r>
        <w:rPr>
          <w:i/>
        </w:rPr>
        <w:t>i</w:t>
      </w:r>
      <w:r>
        <w:t xml:space="preserve">’s opportunity for selection, </w:t>
      </w:r>
      <w:r w:rsidRPr="003F102A">
        <w:rPr>
          <w:rFonts w:ascii="Symbol" w:hAnsi="Symbol"/>
          <w:i/>
        </w:rPr>
        <w:t></w:t>
      </w:r>
      <w:proofErr w:type="spellStart"/>
      <w:r w:rsidRPr="003F102A">
        <w:rPr>
          <w:i/>
          <w:vertAlign w:val="subscript"/>
        </w:rPr>
        <w:t>ij</w:t>
      </w:r>
      <w:proofErr w:type="spellEnd"/>
      <w:r w:rsidRPr="008C6C5E">
        <w:rPr>
          <w:color w:val="000000"/>
        </w:rPr>
        <w:t>.</w:t>
      </w:r>
      <w:r>
        <w:rPr>
          <w:color w:val="000000"/>
        </w:rPr>
        <w:t xml:space="preserve">  In other words, we can quantify the covariance of fitness in species </w:t>
      </w:r>
      <w:proofErr w:type="spellStart"/>
      <w:r w:rsidRPr="00811CE8">
        <w:rPr>
          <w:i/>
          <w:color w:val="000000"/>
        </w:rPr>
        <w:t>i</w:t>
      </w:r>
      <w:proofErr w:type="spellEnd"/>
      <w:r>
        <w:rPr>
          <w:color w:val="000000"/>
        </w:rPr>
        <w:t xml:space="preserve"> with genetic variation in a trait of species </w:t>
      </w:r>
      <w:r w:rsidRPr="00811CE8">
        <w:rPr>
          <w:i/>
          <w:color w:val="000000"/>
        </w:rPr>
        <w:t>j</w:t>
      </w:r>
      <w:r>
        <w:rPr>
          <w:color w:val="000000"/>
        </w:rPr>
        <w:t xml:space="preserve">, </w:t>
      </w:r>
      <w:proofErr w:type="spellStart"/>
      <w:proofErr w:type="gramStart"/>
      <w:r w:rsidRPr="00A1507F">
        <w:rPr>
          <w:i/>
        </w:rPr>
        <w:t>S</w:t>
      </w:r>
      <w:r w:rsidRPr="00A1507F">
        <w:rPr>
          <w:rFonts w:ascii="Times New Roman Bold Italic" w:hAnsi="Times New Roman Bold Italic"/>
          <w:i/>
          <w:vertAlign w:val="subscript"/>
        </w:rPr>
        <w:t>G</w:t>
      </w:r>
      <w:r w:rsidRPr="00A1507F">
        <w:rPr>
          <w:i/>
          <w:vertAlign w:val="subscript"/>
        </w:rPr>
        <w:t>ij</w:t>
      </w:r>
      <w:proofErr w:type="spellEnd"/>
      <w:r w:rsidDel="00AC3551">
        <w:rPr>
          <w:i/>
          <w:color w:val="000000"/>
        </w:rPr>
        <w:t xml:space="preserve"> </w:t>
      </w:r>
      <w:r>
        <w:rPr>
          <w:color w:val="000000"/>
        </w:rPr>
        <w:t>,</w:t>
      </w:r>
      <w:proofErr w:type="gramEnd"/>
      <w:r>
        <w:rPr>
          <w:color w:val="000000"/>
        </w:rPr>
        <w:t xml:space="preserve"> as</w:t>
      </w:r>
    </w:p>
    <w:p w14:paraId="4A09F3FE" w14:textId="77777777" w:rsidR="00F10D66" w:rsidRDefault="00F10D66" w:rsidP="00FB6758">
      <w:pPr>
        <w:autoSpaceDE w:val="0"/>
        <w:autoSpaceDN w:val="0"/>
        <w:adjustRightInd w:val="0"/>
        <w:spacing w:line="480" w:lineRule="auto"/>
        <w:ind w:firstLine="720"/>
        <w:jc w:val="right"/>
        <w:rPr>
          <w:color w:val="000000"/>
        </w:rPr>
      </w:pPr>
      <w:r w:rsidRPr="00085A3C">
        <w:rPr>
          <w:position w:val="-30"/>
        </w:rPr>
        <w:object w:dxaOrig="3200" w:dyaOrig="740" w14:anchorId="11BD1A6D">
          <v:shape id="_x0000_i1041" type="#_x0000_t75" style="width:156.75pt;height:36.6pt" o:ole="">
            <v:imagedata r:id="rId41" o:title=""/>
          </v:shape>
          <o:OLEObject Type="Embed" ProgID="Equation.DSMT4" ShapeID="_x0000_i1041" DrawAspect="Content" ObjectID="_1314696728" r:id="rId42"/>
        </w:object>
      </w:r>
      <w:r>
        <w:rPr>
          <w:color w:val="000000"/>
        </w:rPr>
        <w:tab/>
      </w:r>
      <w:r>
        <w:rPr>
          <w:color w:val="000000"/>
        </w:rPr>
        <w:tab/>
      </w:r>
      <w:r>
        <w:rPr>
          <w:color w:val="000000"/>
        </w:rPr>
        <w:tab/>
      </w:r>
      <w:r>
        <w:rPr>
          <w:color w:val="000000"/>
        </w:rPr>
        <w:tab/>
      </w:r>
      <w:ins w:id="55" w:author="Stephen M. Shuster" w:date="2010-04-29T15:20:00Z">
        <w:r>
          <w:rPr>
            <w:color w:val="000000"/>
          </w:rPr>
          <w:t xml:space="preserve"> </w:t>
        </w:r>
        <w:proofErr w:type="gramStart"/>
        <w:r>
          <w:rPr>
            <w:color w:val="000000"/>
          </w:rPr>
          <w:t>equation</w:t>
        </w:r>
        <w:proofErr w:type="gramEnd"/>
        <w:r>
          <w:rPr>
            <w:color w:val="000000"/>
          </w:rPr>
          <w:t xml:space="preserve"> </w:t>
        </w:r>
      </w:ins>
      <w:r>
        <w:rPr>
          <w:color w:val="000000"/>
        </w:rPr>
        <w:t>(</w:t>
      </w:r>
      <w:commentRangeStart w:id="56"/>
      <w:r>
        <w:rPr>
          <w:color w:val="000000"/>
        </w:rPr>
        <w:t>10</w:t>
      </w:r>
      <w:commentRangeEnd w:id="56"/>
      <w:r>
        <w:rPr>
          <w:rStyle w:val="CommentReference"/>
        </w:rPr>
        <w:commentReference w:id="56"/>
      </w:r>
      <w:r>
        <w:rPr>
          <w:color w:val="000000"/>
        </w:rPr>
        <w:t>)</w:t>
      </w:r>
    </w:p>
    <w:p w14:paraId="7AE23767" w14:textId="77777777" w:rsidR="00F10D66" w:rsidRDefault="00F10D66" w:rsidP="00085A3C">
      <w:pPr>
        <w:spacing w:line="480" w:lineRule="auto"/>
        <w:rPr>
          <w:color w:val="000000"/>
        </w:rPr>
      </w:pPr>
      <w:proofErr w:type="gramStart"/>
      <w:r>
        <w:rPr>
          <w:color w:val="000000"/>
        </w:rPr>
        <w:t>where</w:t>
      </w:r>
      <w:proofErr w:type="gramEnd"/>
      <w:r w:rsidRPr="004D2406">
        <w:rPr>
          <w:color w:val="000000"/>
          <w:position w:val="-14"/>
        </w:rPr>
        <w:object w:dxaOrig="360" w:dyaOrig="400" w14:anchorId="1EAB9500">
          <v:shape id="_x0000_i1042" type="#_x0000_t75" style="width:18pt;height:19.75pt" o:ole="">
            <v:imagedata r:id="rId43" o:title=""/>
          </v:shape>
          <o:OLEObject Type="Embed" ProgID="Equation.DSMT4" ShapeID="_x0000_i1042" DrawAspect="Content" ObjectID="_1314696729" r:id="rId44"/>
        </w:object>
      </w:r>
      <w:r>
        <w:rPr>
          <w:color w:val="000000"/>
        </w:rPr>
        <w:t xml:space="preserve"> is broad-sense heritability of trait </w:t>
      </w:r>
      <w:r w:rsidRPr="007B04AE">
        <w:rPr>
          <w:i/>
          <w:color w:val="000000"/>
        </w:rPr>
        <w:t>z</w:t>
      </w:r>
      <w:r>
        <w:rPr>
          <w:color w:val="000000"/>
        </w:rPr>
        <w:t xml:space="preserve"> in species </w:t>
      </w:r>
      <w:r w:rsidRPr="00B03631">
        <w:rPr>
          <w:i/>
          <w:color w:val="000000"/>
        </w:rPr>
        <w:t>j</w:t>
      </w:r>
      <w:r>
        <w:rPr>
          <w:color w:val="000000"/>
        </w:rPr>
        <w:t xml:space="preserve">, the total genetic proportion of variation in the ecologically relevant trait </w:t>
      </w:r>
      <w:r w:rsidRPr="007B04AE">
        <w:rPr>
          <w:i/>
          <w:color w:val="000000"/>
        </w:rPr>
        <w:t>z</w:t>
      </w:r>
      <w:r>
        <w:rPr>
          <w:color w:val="000000"/>
        </w:rPr>
        <w:t xml:space="preserve"> of </w:t>
      </w:r>
      <w:r w:rsidRPr="00B03631">
        <w:rPr>
          <w:color w:val="000000"/>
        </w:rPr>
        <w:t>species</w:t>
      </w:r>
      <w:r w:rsidRPr="00211A4E">
        <w:rPr>
          <w:i/>
          <w:color w:val="000000"/>
        </w:rPr>
        <w:t xml:space="preserve"> j</w:t>
      </w:r>
      <w:r>
        <w:rPr>
          <w:color w:val="000000"/>
        </w:rPr>
        <w:t xml:space="preserve">.  </w:t>
      </w:r>
    </w:p>
    <w:p w14:paraId="53746C58" w14:textId="77777777" w:rsidR="00F10D66" w:rsidRPr="0021613C" w:rsidRDefault="00F10D66" w:rsidP="0021613C">
      <w:pPr>
        <w:spacing w:line="480" w:lineRule="auto"/>
        <w:rPr>
          <w:color w:val="000000"/>
        </w:rPr>
      </w:pPr>
      <w:r>
        <w:rPr>
          <w:color w:val="000000"/>
        </w:rPr>
        <w:lastRenderedPageBreak/>
        <w:tab/>
        <w:t xml:space="preserve">The theory presented builds from previous work </w:t>
      </w:r>
      <w:proofErr w:type="gramStart"/>
      <w:r>
        <w:rPr>
          <w:color w:val="000000"/>
        </w:rPr>
        <w:t>by Shuster et al. (2006) in which they presented a quantitative definition of broad-sense community heritability,</w:t>
      </w:r>
      <w:proofErr w:type="gramEnd"/>
      <w:del w:id="57" w:author="Stephen M. Shuster" w:date="2010-04-29T15:19:00Z">
        <w:r w:rsidDel="00FB6758">
          <w:rPr>
            <w:color w:val="000000"/>
          </w:rPr>
          <w:delText xml:space="preserve"> </w:delText>
        </w:r>
      </w:del>
      <w:r w:rsidRPr="0021613C">
        <w:rPr>
          <w:color w:val="000000"/>
          <w:position w:val="-12"/>
        </w:rPr>
        <w:object w:dxaOrig="380" w:dyaOrig="380" w14:anchorId="377FECD4">
          <v:shape id="_x0000_i1043" type="#_x0000_t75" style="width:19.75pt;height:19.75pt" o:ole="">
            <v:imagedata r:id="rId45" o:title=""/>
          </v:shape>
          <o:OLEObject Type="Embed" ProgID="Equation.DSMT4" ShapeID="_x0000_i1043" DrawAspect="Content" ObjectID="_1314696730" r:id="rId46"/>
        </w:object>
      </w:r>
      <w:r>
        <w:rPr>
          <w:color w:val="000000"/>
        </w:rPr>
        <w:t xml:space="preserve">.  It is worth repeating their definition to provide context of the theory here.  “Community heritability </w:t>
      </w:r>
      <w:r w:rsidRPr="0021613C">
        <w:rPr>
          <w:color w:val="000000"/>
        </w:rPr>
        <w:t>should be proportional to the product of the broad sense heritability of the tree trait</w:t>
      </w:r>
      <w:r>
        <w:rPr>
          <w:color w:val="000000"/>
        </w:rPr>
        <w:t xml:space="preserve">, </w:t>
      </w:r>
      <w:r w:rsidRPr="00AC3551">
        <w:rPr>
          <w:rFonts w:ascii="Symbol" w:hAnsi="Symbol"/>
          <w:i/>
          <w:color w:val="000000"/>
        </w:rPr>
        <w:t></w:t>
      </w:r>
      <w:r>
        <w:rPr>
          <w:color w:val="000000"/>
        </w:rPr>
        <w:t>,</w:t>
      </w:r>
      <w:r w:rsidRPr="0021613C">
        <w:rPr>
          <w:color w:val="000000"/>
        </w:rPr>
        <w:t xml:space="preserve"> used to identify genetically similar communities and the intensity of community-level selection, </w:t>
      </w:r>
      <w:r w:rsidRPr="0021613C">
        <w:rPr>
          <w:rFonts w:ascii="Symbol" w:hAnsi="Symbol"/>
          <w:color w:val="000000"/>
        </w:rPr>
        <w:t></w:t>
      </w:r>
      <w:r w:rsidRPr="0021613C">
        <w:rPr>
          <w:color w:val="000000"/>
        </w:rPr>
        <w:t>, relative to total selection in each ecological context, (</w:t>
      </w:r>
      <w:r w:rsidRPr="0021613C">
        <w:rPr>
          <w:rFonts w:ascii="Symbol" w:hAnsi="Symbol"/>
          <w:i/>
          <w:color w:val="000000"/>
        </w:rPr>
        <w:t></w:t>
      </w:r>
      <w:r w:rsidRPr="0021613C">
        <w:rPr>
          <w:i/>
          <w:color w:val="000000"/>
        </w:rPr>
        <w:t>+E</w:t>
      </w:r>
      <w:r w:rsidRPr="0021613C">
        <w:rPr>
          <w:i/>
          <w:color w:val="000000"/>
          <w:vertAlign w:val="subscript"/>
        </w:rPr>
        <w:t>n</w:t>
      </w:r>
      <w:r w:rsidRPr="0021613C">
        <w:rPr>
          <w:color w:val="000000"/>
        </w:rPr>
        <w:t xml:space="preserve">). </w:t>
      </w:r>
      <w:ins w:id="58" w:author="tgw" w:date="2010-04-29T10:13:00Z">
        <w:r>
          <w:rPr>
            <w:color w:val="000000"/>
          </w:rPr>
          <w:t xml:space="preserve"> </w:t>
        </w:r>
      </w:ins>
      <w:r w:rsidRPr="0021613C">
        <w:rPr>
          <w:color w:val="000000"/>
        </w:rPr>
        <w:t xml:space="preserve">Thus, </w:t>
      </w:r>
      <w:ins w:id="59" w:author="Stephen M. Shuster" w:date="2010-04-29T15:20:00Z">
        <w:r>
          <w:rPr>
            <w:color w:val="000000"/>
          </w:rPr>
          <w:t>from equation 1 in Shuster et al. [2006],</w:t>
        </w:r>
      </w:ins>
    </w:p>
    <w:p w14:paraId="346D449C" w14:textId="77777777" w:rsidR="00F10D66" w:rsidRDefault="00F10D66">
      <w:pPr>
        <w:spacing w:line="480" w:lineRule="auto"/>
        <w:jc w:val="right"/>
        <w:rPr>
          <w:color w:val="000000"/>
        </w:rPr>
        <w:pPrChange w:id="60" w:author="Stephen M. Shuster" w:date="2010-04-29T15:20:00Z">
          <w:pPr>
            <w:spacing w:line="480" w:lineRule="auto"/>
          </w:pPr>
        </w:pPrChange>
      </w:pPr>
      <w:r w:rsidRPr="0021613C">
        <w:rPr>
          <w:color w:val="000000"/>
        </w:rPr>
        <w:t xml:space="preserve"> </w:t>
      </w:r>
      <w:r>
        <w:rPr>
          <w:color w:val="000000"/>
        </w:rPr>
        <w:tab/>
      </w:r>
      <w:del w:id="61" w:author="Stephen M. Shuster" w:date="2010-04-29T15:21:00Z">
        <w:r w:rsidDel="00FB6758">
          <w:rPr>
            <w:color w:val="000000"/>
          </w:rPr>
          <w:tab/>
        </w:r>
        <w:r w:rsidDel="00FB6758">
          <w:rPr>
            <w:color w:val="000000"/>
          </w:rPr>
          <w:tab/>
        </w:r>
        <w:r w:rsidDel="00FB6758">
          <w:rPr>
            <w:color w:val="000000"/>
          </w:rPr>
          <w:tab/>
        </w:r>
      </w:del>
      <w:r w:rsidRPr="0021613C">
        <w:rPr>
          <w:color w:val="000000"/>
          <w:position w:val="-30"/>
        </w:rPr>
        <w:object w:dxaOrig="1620" w:dyaOrig="680" w14:anchorId="41AD53F6">
          <v:shape id="_x0000_i1044" type="#_x0000_t75" style="width:81.3pt;height:33.7pt" o:ole="">
            <v:imagedata r:id="rId47" o:title=""/>
          </v:shape>
          <o:OLEObject Type="Embed" ProgID="Equation.DSMT4" ShapeID="_x0000_i1044" DrawAspect="Content" ObjectID="_1314696731" r:id="rId48"/>
        </w:object>
      </w:r>
      <w:r w:rsidRPr="0021613C">
        <w:rPr>
          <w:color w:val="000000"/>
        </w:rPr>
        <w:t>,</w:t>
      </w:r>
      <w:r w:rsidRPr="0021613C">
        <w:rPr>
          <w:color w:val="000000"/>
        </w:rPr>
        <w:tab/>
      </w:r>
      <w:ins w:id="62" w:author="Stephen M. Shuster" w:date="2010-04-29T15:21:00Z">
        <w:r>
          <w:rPr>
            <w:color w:val="000000"/>
          </w:rPr>
          <w:tab/>
        </w:r>
        <w:r>
          <w:rPr>
            <w:color w:val="000000"/>
          </w:rPr>
          <w:tab/>
        </w:r>
      </w:ins>
      <w:proofErr w:type="gramStart"/>
      <w:ins w:id="63" w:author="Stephen M. Shuster" w:date="2010-04-29T15:20:00Z">
        <w:r>
          <w:rPr>
            <w:color w:val="000000"/>
          </w:rPr>
          <w:t>equation</w:t>
        </w:r>
        <w:proofErr w:type="gramEnd"/>
        <w:r>
          <w:rPr>
            <w:color w:val="000000"/>
          </w:rPr>
          <w:t xml:space="preserve"> </w:t>
        </w:r>
      </w:ins>
      <w:r w:rsidRPr="0021613C">
        <w:rPr>
          <w:color w:val="000000"/>
        </w:rPr>
        <w:t>(</w:t>
      </w:r>
      <w:ins w:id="64" w:author="Stephen M. Shuster" w:date="2010-04-29T15:20:00Z">
        <w:r>
          <w:rPr>
            <w:color w:val="000000"/>
          </w:rPr>
          <w:t>11</w:t>
        </w:r>
      </w:ins>
      <w:del w:id="65" w:author="Stephen M. Shuster" w:date="2010-04-29T15:20:00Z">
        <w:r w:rsidDel="00FB6758">
          <w:rPr>
            <w:color w:val="000000"/>
          </w:rPr>
          <w:delText>equation 1 in Shuster et al. [2006]</w:delText>
        </w:r>
      </w:del>
      <w:r w:rsidRPr="0021613C">
        <w:rPr>
          <w:color w:val="000000"/>
        </w:rPr>
        <w:t>)</w:t>
      </w:r>
    </w:p>
    <w:p w14:paraId="5EEDE9F0" w14:textId="77777777" w:rsidR="00F10D66" w:rsidRDefault="00F10D66" w:rsidP="0021613C">
      <w:pPr>
        <w:spacing w:line="480" w:lineRule="auto"/>
      </w:pPr>
      <w:proofErr w:type="gramStart"/>
      <w:ins w:id="66" w:author="Stephen M. Shuster" w:date="2010-04-29T15:21:00Z">
        <w:r>
          <w:rPr>
            <w:color w:val="000000"/>
          </w:rPr>
          <w:t>w</w:t>
        </w:r>
      </w:ins>
      <w:proofErr w:type="gramEnd"/>
      <w:del w:id="67" w:author="Stephen M. Shuster" w:date="2010-04-29T15:21:00Z">
        <w:r w:rsidRPr="0021613C" w:rsidDel="00FB6758">
          <w:rPr>
            <w:color w:val="000000"/>
          </w:rPr>
          <w:delText>W</w:delText>
        </w:r>
      </w:del>
      <w:r w:rsidRPr="0021613C">
        <w:rPr>
          <w:color w:val="000000"/>
        </w:rPr>
        <w:t>here</w:t>
      </w:r>
      <w:r>
        <w:rPr>
          <w:color w:val="000000"/>
        </w:rPr>
        <w:t xml:space="preserve"> </w:t>
      </w:r>
      <w:r w:rsidRPr="0021613C">
        <w:rPr>
          <w:color w:val="000000"/>
          <w:position w:val="-12"/>
        </w:rPr>
        <w:object w:dxaOrig="380" w:dyaOrig="380" w14:anchorId="317AE121">
          <v:shape id="_x0000_i1045" type="#_x0000_t75" style="width:19.75pt;height:19.75pt" o:ole="">
            <v:imagedata r:id="rId49" o:title=""/>
          </v:shape>
          <o:OLEObject Type="Embed" ProgID="Equation.DSMT4" ShapeID="_x0000_i1045" DrawAspect="Content" ObjectID="_1314696732" r:id="rId50"/>
        </w:object>
      </w:r>
      <w:r>
        <w:rPr>
          <w:color w:val="000000"/>
        </w:rPr>
        <w:t xml:space="preserve"> </w:t>
      </w:r>
      <w:r w:rsidRPr="0021613C">
        <w:rPr>
          <w:color w:val="000000"/>
        </w:rPr>
        <w:t>is broad</w:t>
      </w:r>
      <w:ins w:id="68" w:author="tgw" w:date="2010-04-29T10:13:00Z">
        <w:r>
          <w:rPr>
            <w:color w:val="000000"/>
          </w:rPr>
          <w:t>-</w:t>
        </w:r>
      </w:ins>
      <w:del w:id="69" w:author="tgw" w:date="2010-04-29T10:13:00Z">
        <w:r w:rsidRPr="0021613C" w:rsidDel="00507918">
          <w:rPr>
            <w:color w:val="000000"/>
          </w:rPr>
          <w:delText xml:space="preserve"> </w:delText>
        </w:r>
      </w:del>
      <w:r w:rsidRPr="0021613C">
        <w:rPr>
          <w:color w:val="000000"/>
        </w:rPr>
        <w:t xml:space="preserve">sense heritability of tree trait </w:t>
      </w:r>
      <w:r w:rsidRPr="00BC5451">
        <w:rPr>
          <w:rFonts w:ascii="Symbol" w:hAnsi="Symbol"/>
          <w:i/>
          <w:color w:val="000000"/>
        </w:rPr>
        <w:t></w:t>
      </w:r>
      <w:r w:rsidRPr="0021613C">
        <w:rPr>
          <w:color w:val="000000"/>
        </w:rPr>
        <w:t xml:space="preserve">, and </w:t>
      </w:r>
      <w:r w:rsidRPr="0021613C">
        <w:rPr>
          <w:color w:val="000000"/>
        </w:rPr>
        <w:t></w:t>
      </w:r>
      <w:r w:rsidRPr="0021613C">
        <w:rPr>
          <w:color w:val="000000"/>
        </w:rPr>
        <w:t></w:t>
      </w:r>
      <w:r w:rsidRPr="00BC5451">
        <w:rPr>
          <w:rFonts w:ascii="Symbol" w:hAnsi="Symbol"/>
          <w:color w:val="000000"/>
        </w:rPr>
        <w:t></w:t>
      </w:r>
      <w:r w:rsidRPr="0021613C">
        <w:rPr>
          <w:rFonts w:ascii="Symbol" w:hAnsi="Symbol"/>
          <w:color w:val="000000"/>
        </w:rPr>
        <w:t></w:t>
      </w:r>
      <w:r>
        <w:rPr>
          <w:color w:val="000000"/>
        </w:rPr>
        <w:t xml:space="preserve"> </w:t>
      </w:r>
      <w:r w:rsidRPr="0021613C">
        <w:rPr>
          <w:color w:val="000000"/>
        </w:rPr>
        <w:t>summarizes the intensity of the fitness consequences of genetic interactions between each arthropod species and its host plant.</w:t>
      </w:r>
      <w:r>
        <w:rPr>
          <w:color w:val="000000"/>
        </w:rPr>
        <w:t xml:space="preserve">”  Here, we have quantified the second term of the product on the right-hand side of the equation, such that </w:t>
      </w:r>
      <w:r w:rsidRPr="00DB0222">
        <w:rPr>
          <w:position w:val="-30"/>
        </w:rPr>
        <w:object w:dxaOrig="720" w:dyaOrig="680" w14:anchorId="521B83E2">
          <v:shape id="_x0000_i1046" type="#_x0000_t75" style="width:36pt;height:33.7pt" o:ole="">
            <v:imagedata r:id="rId51" o:title=""/>
          </v:shape>
          <o:OLEObject Type="Embed" ProgID="Equation.DSMT4" ShapeID="_x0000_i1046" DrawAspect="Content" ObjectID="_1314696733" r:id="rId52"/>
        </w:object>
      </w:r>
      <w:r>
        <w:t>is analogous to</w:t>
      </w:r>
      <w:r w:rsidRPr="00DB0222">
        <w:rPr>
          <w:position w:val="-14"/>
        </w:rPr>
        <w:object w:dxaOrig="279" w:dyaOrig="380" w14:anchorId="049F473A">
          <v:shape id="_x0000_i1047" type="#_x0000_t75" style="width:14.5pt;height:19.75pt" o:ole="">
            <v:imagedata r:id="rId53" o:title=""/>
          </v:shape>
          <o:OLEObject Type="Embed" ProgID="Equation.DSMT4" ShapeID="_x0000_i1047" DrawAspect="Content" ObjectID="_1314696734" r:id="rId54"/>
        </w:object>
      </w:r>
      <w:r>
        <w:t xml:space="preserve">, defined in equation 8.  </w:t>
      </w:r>
    </w:p>
    <w:p w14:paraId="68349126" w14:textId="77777777" w:rsidR="00F10D66" w:rsidDel="00034E4A" w:rsidRDefault="00F10D66" w:rsidP="005174E4">
      <w:pPr>
        <w:spacing w:line="480" w:lineRule="auto"/>
      </w:pPr>
    </w:p>
    <w:p w14:paraId="43B14D66" w14:textId="77777777" w:rsidR="00F10D66" w:rsidRDefault="00F10D66" w:rsidP="00482F04">
      <w:pPr>
        <w:spacing w:line="480" w:lineRule="auto"/>
        <w:jc w:val="center"/>
      </w:pPr>
      <w:r w:rsidRPr="00F608C6">
        <w:rPr>
          <w:i/>
        </w:rPr>
        <w:t>Method</w:t>
      </w:r>
      <w:r>
        <w:rPr>
          <w:i/>
        </w:rPr>
        <w:t>s</w:t>
      </w:r>
      <w:r>
        <w:t>:</w:t>
      </w:r>
    </w:p>
    <w:p w14:paraId="03F31FCB" w14:textId="77777777" w:rsidR="00F10D66" w:rsidRDefault="00F10D66" w:rsidP="002D00B5">
      <w:pPr>
        <w:spacing w:line="480" w:lineRule="auto"/>
        <w:ind w:firstLine="720"/>
      </w:pPr>
      <w:r>
        <w:t xml:space="preserve">We apply the theory above to quantify the covariance of species </w:t>
      </w:r>
      <w:r>
        <w:rPr>
          <w:i/>
        </w:rPr>
        <w:t>i'</w:t>
      </w:r>
      <w:r>
        <w:t xml:space="preserve">s fitness with trait values of species </w:t>
      </w:r>
      <w:r w:rsidRPr="00744B93">
        <w:rPr>
          <w:i/>
        </w:rPr>
        <w:t>j</w:t>
      </w:r>
      <w:r>
        <w:t xml:space="preserve"> and determine whether heritable differences in the trait values of species </w:t>
      </w:r>
      <w:r w:rsidRPr="00744B93">
        <w:rPr>
          <w:i/>
        </w:rPr>
        <w:t>j</w:t>
      </w:r>
      <w:r>
        <w:t xml:space="preserve"> are likely to alter the fitness of species </w:t>
      </w:r>
      <w:del w:id="70" w:author="Stephen M. Shuster" w:date="2010-04-29T18:04:00Z">
        <w:r w:rsidDel="00A17759">
          <w:rPr>
            <w:i/>
          </w:rPr>
          <w:delText>i</w:delText>
        </w:r>
      </w:del>
      <w:proofErr w:type="spellStart"/>
      <w:ins w:id="71" w:author="Stephen M. Shuster" w:date="2010-04-29T18:04:00Z">
        <w:r>
          <w:rPr>
            <w:i/>
          </w:rPr>
          <w:t>i</w:t>
        </w:r>
        <w:proofErr w:type="spellEnd"/>
        <w:r>
          <w:rPr>
            <w:i/>
          </w:rPr>
          <w:t xml:space="preserve"> </w:t>
        </w:r>
        <w:r>
          <w:t>(c.f., equation 1</w:t>
        </w:r>
      </w:ins>
      <w:ins w:id="72" w:author="Stephen M. Shuster" w:date="2010-04-30T08:49:00Z">
        <w:r>
          <w:t>0</w:t>
        </w:r>
      </w:ins>
      <w:ins w:id="73" w:author="Stephen M. Shuster" w:date="2010-04-29T18:04:00Z">
        <w:r>
          <w:t xml:space="preserve">), </w:t>
        </w:r>
      </w:ins>
      <w:del w:id="74" w:author="Stephen M. Shuster" w:date="2010-04-29T18:04:00Z">
        <w:r w:rsidDel="00A17759">
          <w:delText>,</w:delText>
        </w:r>
      </w:del>
      <w:r>
        <w:t xml:space="preserve"> i.e., to determine when a community genetics perspective is necessary.  To address this objective, we use the four community types presented above answer the following question:</w:t>
      </w:r>
      <w:r w:rsidRPr="00AB0D78">
        <w:t xml:space="preserve"> </w:t>
      </w:r>
      <w:r w:rsidRPr="00AB0D78">
        <w:rPr>
          <w:i/>
        </w:rPr>
        <w:t xml:space="preserve">How does variation </w:t>
      </w:r>
      <w:r>
        <w:rPr>
          <w:i/>
        </w:rPr>
        <w:t>among</w:t>
      </w:r>
      <w:r w:rsidRPr="00AB0D78">
        <w:rPr>
          <w:i/>
        </w:rPr>
        <w:t xml:space="preserve"> species’ effective </w:t>
      </w:r>
      <w:r>
        <w:rPr>
          <w:i/>
        </w:rPr>
        <w:t>community diversity</w:t>
      </w:r>
      <w:r w:rsidRPr="00AB0D78">
        <w:rPr>
          <w:i/>
        </w:rPr>
        <w:t xml:space="preserve"> affect the </w:t>
      </w:r>
      <w:r>
        <w:rPr>
          <w:i/>
        </w:rPr>
        <w:t xml:space="preserve">covariance of fitness in species j with traits of species </w:t>
      </w:r>
      <w:proofErr w:type="spellStart"/>
      <w:r>
        <w:rPr>
          <w:i/>
        </w:rPr>
        <w:t>i</w:t>
      </w:r>
      <w:proofErr w:type="spellEnd"/>
      <w:r w:rsidRPr="00AB0D78">
        <w:rPr>
          <w:i/>
        </w:rPr>
        <w:t>?</w:t>
      </w:r>
      <w:r w:rsidRPr="00482F04">
        <w:t xml:space="preserve"> </w:t>
      </w:r>
      <w:r>
        <w:t xml:space="preserve"> Using the four community structures, we calculated the </w:t>
      </w:r>
      <w:r>
        <w:lastRenderedPageBreak/>
        <w:t xml:space="preserve">marginal fitness response in all species to changes in trait values.  To do this, we modified the trait value of one species </w:t>
      </w:r>
      <w:proofErr w:type="spellStart"/>
      <w:r w:rsidRPr="0085092E">
        <w:rPr>
          <w:i/>
        </w:rPr>
        <w:t>i</w:t>
      </w:r>
      <w:proofErr w:type="spellEnd"/>
      <w:r>
        <w:rPr>
          <w:i/>
        </w:rPr>
        <w:t xml:space="preserve"> </w:t>
      </w:r>
      <w:r w:rsidRPr="0061435E">
        <w:t>with</w:t>
      </w:r>
      <w:r>
        <w:rPr>
          <w:i/>
        </w:rPr>
        <w:t xml:space="preserve"> </w:t>
      </w:r>
      <w:r>
        <w:t>19</w:t>
      </w:r>
      <w:r w:rsidRPr="0061435E">
        <w:t xml:space="preserve"> discrete steps</w:t>
      </w:r>
      <w:r>
        <w:t xml:space="preserve"> and measured the change in fitness in each species in the community arising from all 2</w:t>
      </w:r>
      <w:r w:rsidRPr="002D00B5">
        <w:rPr>
          <w:i/>
          <w:vertAlign w:val="superscript"/>
        </w:rPr>
        <w:t>n-1</w:t>
      </w:r>
      <w:r>
        <w:t xml:space="preserve"> community contexts.  We used </w:t>
      </w:r>
      <w:proofErr w:type="spellStart"/>
      <w:r>
        <w:t>Matlab</w:t>
      </w:r>
      <w:proofErr w:type="spellEnd"/>
      <w:r>
        <w:t xml:space="preserve"> (ver. 7.3.0; </w:t>
      </w:r>
      <w:proofErr w:type="spellStart"/>
      <w:r>
        <w:t>Mathworks</w:t>
      </w:r>
      <w:proofErr w:type="spellEnd"/>
      <w:r>
        <w:t xml:space="preserve">, Inc., Natick, MA) for our analysis.  </w:t>
      </w:r>
      <w:r w:rsidRPr="00F10D66">
        <w:rPr>
          <w:highlight w:val="yellow"/>
          <w:rPrChange w:id="75" w:author="Stephen M. Shuster" w:date="2010-04-29T18:06:00Z">
            <w:rPr/>
          </w:rPrChange>
        </w:rPr>
        <w:t xml:space="preserve">The analysis will provide the covariance matrix of each species </w:t>
      </w:r>
      <w:r w:rsidRPr="00F10D66">
        <w:rPr>
          <w:i/>
          <w:highlight w:val="yellow"/>
          <w:rPrChange w:id="76" w:author="Stephen M. Shuster" w:date="2010-04-29T18:06:00Z">
            <w:rPr>
              <w:i/>
            </w:rPr>
          </w:rPrChange>
        </w:rPr>
        <w:t>j</w:t>
      </w:r>
      <w:r>
        <w:rPr>
          <w:highlight w:val="yellow"/>
        </w:rPr>
        <w:t>’</w:t>
      </w:r>
      <w:r w:rsidRPr="00F10D66">
        <w:rPr>
          <w:highlight w:val="yellow"/>
          <w:rPrChange w:id="77" w:author="Stephen M. Shuster" w:date="2010-04-29T18:06:00Z">
            <w:rPr/>
          </w:rPrChange>
        </w:rPr>
        <w:t xml:space="preserve">s fitness with trait value of each species </w:t>
      </w:r>
      <w:proofErr w:type="spellStart"/>
      <w:r w:rsidRPr="00F10D66">
        <w:rPr>
          <w:highlight w:val="yellow"/>
          <w:rPrChange w:id="78" w:author="Stephen M. Shuster" w:date="2010-04-29T18:06:00Z">
            <w:rPr/>
          </w:rPrChange>
        </w:rPr>
        <w:t>i</w:t>
      </w:r>
      <w:proofErr w:type="spellEnd"/>
      <w:r w:rsidRPr="00F10D66">
        <w:rPr>
          <w:highlight w:val="yellow"/>
          <w:rPrChange w:id="79" w:author="Stephen M. Shuster" w:date="2010-04-29T18:06:00Z">
            <w:rPr/>
          </w:rPrChange>
        </w:rPr>
        <w:t xml:space="preserve">, </w:t>
      </w:r>
      <w:proofErr w:type="spellStart"/>
      <w:proofErr w:type="gramStart"/>
      <w:r w:rsidRPr="00F10D66">
        <w:rPr>
          <w:i/>
          <w:highlight w:val="yellow"/>
          <w:rPrChange w:id="80" w:author="Stephen M. Shuster" w:date="2010-04-29T18:06:00Z">
            <w:rPr>
              <w:i/>
            </w:rPr>
          </w:rPrChange>
        </w:rPr>
        <w:t>cov</w:t>
      </w:r>
      <w:proofErr w:type="spellEnd"/>
      <w:r w:rsidRPr="00F10D66">
        <w:rPr>
          <w:i/>
          <w:highlight w:val="yellow"/>
          <w:rPrChange w:id="81" w:author="Stephen M. Shuster" w:date="2010-04-29T18:06:00Z">
            <w:rPr>
              <w:i/>
            </w:rPr>
          </w:rPrChange>
        </w:rPr>
        <w:t>(</w:t>
      </w:r>
      <w:proofErr w:type="spellStart"/>
      <w:proofErr w:type="gramEnd"/>
      <w:r w:rsidRPr="00F10D66">
        <w:rPr>
          <w:i/>
          <w:highlight w:val="yellow"/>
          <w:rPrChange w:id="82" w:author="Stephen M. Shuster" w:date="2010-04-29T18:06:00Z">
            <w:rPr>
              <w:i/>
            </w:rPr>
          </w:rPrChange>
        </w:rPr>
        <w:t>r</w:t>
      </w:r>
      <w:r w:rsidRPr="00F10D66">
        <w:rPr>
          <w:i/>
          <w:highlight w:val="yellow"/>
          <w:vertAlign w:val="subscript"/>
          <w:rPrChange w:id="83" w:author="Stephen M. Shuster" w:date="2010-04-29T18:06:00Z">
            <w:rPr>
              <w:i/>
              <w:vertAlign w:val="subscript"/>
            </w:rPr>
          </w:rPrChange>
        </w:rPr>
        <w:t>j</w:t>
      </w:r>
      <w:proofErr w:type="spellEnd"/>
      <w:r w:rsidRPr="00F10D66">
        <w:rPr>
          <w:i/>
          <w:highlight w:val="yellow"/>
          <w:rPrChange w:id="84" w:author="Stephen M. Shuster" w:date="2010-04-29T18:06:00Z">
            <w:rPr>
              <w:i/>
            </w:rPr>
          </w:rPrChange>
        </w:rPr>
        <w:t xml:space="preserve">, </w:t>
      </w:r>
      <w:proofErr w:type="spellStart"/>
      <w:r w:rsidRPr="00F10D66">
        <w:rPr>
          <w:i/>
          <w:highlight w:val="yellow"/>
          <w:rPrChange w:id="85" w:author="Stephen M. Shuster" w:date="2010-04-29T18:06:00Z">
            <w:rPr>
              <w:i/>
            </w:rPr>
          </w:rPrChange>
        </w:rPr>
        <w:t>z</w:t>
      </w:r>
      <w:r w:rsidRPr="00F10D66">
        <w:rPr>
          <w:i/>
          <w:highlight w:val="yellow"/>
          <w:vertAlign w:val="subscript"/>
          <w:rPrChange w:id="86" w:author="Stephen M. Shuster" w:date="2010-04-29T18:06:00Z">
            <w:rPr>
              <w:i/>
              <w:vertAlign w:val="subscript"/>
            </w:rPr>
          </w:rPrChange>
        </w:rPr>
        <w:t>i</w:t>
      </w:r>
      <w:proofErr w:type="spellEnd"/>
      <w:r w:rsidRPr="00F10D66">
        <w:rPr>
          <w:i/>
          <w:highlight w:val="yellow"/>
          <w:rPrChange w:id="87" w:author="Stephen M. Shuster" w:date="2010-04-29T18:06:00Z">
            <w:rPr>
              <w:i/>
            </w:rPr>
          </w:rPrChange>
        </w:rPr>
        <w:t>)</w:t>
      </w:r>
      <w:r w:rsidRPr="00F10D66">
        <w:rPr>
          <w:highlight w:val="yellow"/>
          <w:rPrChange w:id="88" w:author="Stephen M. Shuster" w:date="2010-04-29T18:06:00Z">
            <w:rPr/>
          </w:rPrChange>
        </w:rPr>
        <w:t xml:space="preserve">, and thus the interspecific indirect genetic effect is simply the broad-sense heritability of trait </w:t>
      </w:r>
      <w:proofErr w:type="spellStart"/>
      <w:r w:rsidRPr="00F10D66">
        <w:rPr>
          <w:i/>
          <w:highlight w:val="yellow"/>
          <w:rPrChange w:id="89" w:author="Stephen M. Shuster" w:date="2010-04-29T18:06:00Z">
            <w:rPr>
              <w:i/>
            </w:rPr>
          </w:rPrChange>
        </w:rPr>
        <w:t>z</w:t>
      </w:r>
      <w:r w:rsidRPr="00F10D66">
        <w:rPr>
          <w:i/>
          <w:highlight w:val="yellow"/>
          <w:vertAlign w:val="subscript"/>
          <w:rPrChange w:id="90" w:author="Stephen M. Shuster" w:date="2010-04-29T18:06:00Z">
            <w:rPr>
              <w:i/>
              <w:vertAlign w:val="subscript"/>
            </w:rPr>
          </w:rPrChange>
        </w:rPr>
        <w:t>j</w:t>
      </w:r>
      <w:proofErr w:type="spellEnd"/>
      <w:r w:rsidRPr="00F10D66">
        <w:rPr>
          <w:highlight w:val="yellow"/>
          <w:rPrChange w:id="91" w:author="Stephen M. Shuster" w:date="2010-04-29T18:06:00Z">
            <w:rPr/>
          </w:rPrChange>
        </w:rPr>
        <w:t xml:space="preserve"> times </w:t>
      </w:r>
      <w:proofErr w:type="spellStart"/>
      <w:r w:rsidRPr="00F10D66">
        <w:rPr>
          <w:i/>
          <w:highlight w:val="yellow"/>
          <w:rPrChange w:id="92" w:author="Stephen M. Shuster" w:date="2010-04-29T18:06:00Z">
            <w:rPr>
              <w:i/>
            </w:rPr>
          </w:rPrChange>
        </w:rPr>
        <w:t>cov</w:t>
      </w:r>
      <w:proofErr w:type="spellEnd"/>
      <w:r w:rsidRPr="00F10D66">
        <w:rPr>
          <w:i/>
          <w:highlight w:val="yellow"/>
          <w:rPrChange w:id="93" w:author="Stephen M. Shuster" w:date="2010-04-29T18:06:00Z">
            <w:rPr>
              <w:i/>
            </w:rPr>
          </w:rPrChange>
        </w:rPr>
        <w:t>(</w:t>
      </w:r>
      <w:proofErr w:type="spellStart"/>
      <w:r w:rsidRPr="00F10D66">
        <w:rPr>
          <w:i/>
          <w:highlight w:val="yellow"/>
          <w:rPrChange w:id="94" w:author="Stephen M. Shuster" w:date="2010-04-29T18:06:00Z">
            <w:rPr>
              <w:i/>
            </w:rPr>
          </w:rPrChange>
        </w:rPr>
        <w:t>r</w:t>
      </w:r>
      <w:r w:rsidRPr="00F10D66">
        <w:rPr>
          <w:i/>
          <w:highlight w:val="yellow"/>
          <w:vertAlign w:val="subscript"/>
          <w:rPrChange w:id="95" w:author="Stephen M. Shuster" w:date="2010-04-29T18:06:00Z">
            <w:rPr>
              <w:i/>
              <w:vertAlign w:val="subscript"/>
            </w:rPr>
          </w:rPrChange>
        </w:rPr>
        <w:t>j</w:t>
      </w:r>
      <w:proofErr w:type="spellEnd"/>
      <w:r w:rsidRPr="00F10D66">
        <w:rPr>
          <w:i/>
          <w:highlight w:val="yellow"/>
          <w:rPrChange w:id="96" w:author="Stephen M. Shuster" w:date="2010-04-29T18:06:00Z">
            <w:rPr>
              <w:i/>
            </w:rPr>
          </w:rPrChange>
        </w:rPr>
        <w:t xml:space="preserve">, </w:t>
      </w:r>
      <w:commentRangeStart w:id="97"/>
      <w:proofErr w:type="spellStart"/>
      <w:r w:rsidRPr="00F10D66">
        <w:rPr>
          <w:i/>
          <w:highlight w:val="yellow"/>
          <w:rPrChange w:id="98" w:author="Stephen M. Shuster" w:date="2010-04-29T18:06:00Z">
            <w:rPr>
              <w:i/>
            </w:rPr>
          </w:rPrChange>
        </w:rPr>
        <w:t>z</w:t>
      </w:r>
      <w:r w:rsidRPr="00F10D66">
        <w:rPr>
          <w:i/>
          <w:highlight w:val="yellow"/>
          <w:vertAlign w:val="subscript"/>
          <w:rPrChange w:id="99" w:author="Stephen M. Shuster" w:date="2010-04-29T18:06:00Z">
            <w:rPr>
              <w:i/>
              <w:vertAlign w:val="subscript"/>
            </w:rPr>
          </w:rPrChange>
        </w:rPr>
        <w:t>i</w:t>
      </w:r>
      <w:commentRangeEnd w:id="97"/>
      <w:proofErr w:type="spellEnd"/>
      <w:r>
        <w:rPr>
          <w:rStyle w:val="CommentReference"/>
          <w:highlight w:val="yellow"/>
        </w:rPr>
        <w:commentReference w:id="97"/>
      </w:r>
      <w:r w:rsidRPr="00F10D66">
        <w:rPr>
          <w:i/>
          <w:highlight w:val="yellow"/>
          <w:rPrChange w:id="100" w:author="Stephen M. Shuster" w:date="2010-04-29T18:06:00Z">
            <w:rPr>
              <w:i/>
              <w:sz w:val="16"/>
            </w:rPr>
          </w:rPrChange>
        </w:rPr>
        <w:t>)</w:t>
      </w:r>
      <w:r w:rsidRPr="00F10D66">
        <w:rPr>
          <w:highlight w:val="yellow"/>
          <w:rPrChange w:id="101" w:author="Stephen M. Shuster" w:date="2010-04-29T18:06:00Z">
            <w:rPr>
              <w:sz w:val="16"/>
            </w:rPr>
          </w:rPrChange>
        </w:rPr>
        <w:t>.</w:t>
      </w:r>
      <w:r>
        <w:t xml:space="preserve">    </w:t>
      </w:r>
    </w:p>
    <w:p w14:paraId="21176B24" w14:textId="77777777" w:rsidR="00F10D66" w:rsidRDefault="00F10D66" w:rsidP="00482F04">
      <w:pPr>
        <w:spacing w:line="480" w:lineRule="auto"/>
        <w:jc w:val="center"/>
      </w:pPr>
    </w:p>
    <w:p w14:paraId="1A7606FE" w14:textId="77777777" w:rsidR="00F10D66" w:rsidRDefault="00F10D66" w:rsidP="00482F04">
      <w:pPr>
        <w:spacing w:line="480" w:lineRule="auto"/>
        <w:jc w:val="center"/>
      </w:pPr>
      <w:r w:rsidRPr="00482F04">
        <w:rPr>
          <w:i/>
        </w:rPr>
        <w:t>Results</w:t>
      </w:r>
      <w:r>
        <w:rPr>
          <w:i/>
        </w:rPr>
        <w:t xml:space="preserve"> and Discussion</w:t>
      </w:r>
    </w:p>
    <w:p w14:paraId="3CF6F99E" w14:textId="77777777" w:rsidR="00F10D66" w:rsidRDefault="00A53549" w:rsidP="00AB0D78">
      <w:pPr>
        <w:spacing w:line="480" w:lineRule="auto"/>
        <w:ind w:firstLine="720"/>
        <w:rPr>
          <w:ins w:id="102" w:author="tgw" w:date="2010-04-29T10:16:00Z"/>
          <w:color w:val="000000"/>
        </w:rPr>
      </w:pPr>
      <w:r>
        <w:rPr>
          <w:noProof/>
        </w:rPr>
        <w:pict w14:anchorId="6D7C328A">
          <v:shape id="_x0000_s1027" type="#_x0000_t202" style="position:absolute;left:0;text-align:left;margin-left:-40.85pt;margin-top:69.7pt;width:45pt;height:18pt;z-index:251656192" filled="f" stroked="f">
            <v:textbox>
              <w:txbxContent>
                <w:p w14:paraId="3C343018" w14:textId="77777777" w:rsidR="00A53549" w:rsidRPr="00632AA7" w:rsidRDefault="00A53549" w:rsidP="00632AA7">
                  <w:pPr>
                    <w:jc w:val="center"/>
                    <w:rPr>
                      <w:color w:val="FF0000"/>
                    </w:rPr>
                  </w:pPr>
                  <w:r w:rsidRPr="00632AA7">
                    <w:rPr>
                      <w:color w:val="FF0000"/>
                    </w:rPr>
                    <w:t xml:space="preserve">FIG </w:t>
                  </w:r>
                  <w:r>
                    <w:rPr>
                      <w:color w:val="FF0000"/>
                    </w:rPr>
                    <w:t>2</w:t>
                  </w:r>
                </w:p>
              </w:txbxContent>
            </v:textbox>
          </v:shape>
        </w:pict>
      </w:r>
      <w:r w:rsidR="00F10D66">
        <w:t>Our results show that a</w:t>
      </w:r>
      <w:r w:rsidR="00F10D66" w:rsidRPr="008C6C5E">
        <w:t xml:space="preserve">s the </w:t>
      </w:r>
      <w:r w:rsidR="00F10D66">
        <w:t xml:space="preserve">interspecific </w:t>
      </w:r>
      <w:r w:rsidR="00F10D66" w:rsidRPr="008C6C5E">
        <w:t xml:space="preserve">variation in selection increases, effective </w:t>
      </w:r>
      <w:r w:rsidR="00F10D66">
        <w:t>community diversity</w:t>
      </w:r>
      <w:r w:rsidR="00F10D66" w:rsidRPr="008C6C5E">
        <w:t xml:space="preserve"> decreases from the total </w:t>
      </w:r>
      <w:r w:rsidR="00F10D66">
        <w:t>richness</w:t>
      </w:r>
      <w:r w:rsidR="00F10D66" w:rsidRPr="008C6C5E">
        <w:t xml:space="preserve"> of species in the community</w:t>
      </w:r>
      <w:r w:rsidR="00F10D66">
        <w:t xml:space="preserve"> (see Figs. 2, 3)</w:t>
      </w:r>
      <w:r w:rsidR="00F10D66" w:rsidRPr="008C6C5E">
        <w:t xml:space="preserve"> and </w:t>
      </w:r>
      <w:r w:rsidR="00F10D66">
        <w:t xml:space="preserve">that the </w:t>
      </w:r>
      <w:r w:rsidR="00F10D66" w:rsidRPr="008C6C5E">
        <w:t xml:space="preserve">genetic variation in one species is more likely to influence the </w:t>
      </w:r>
      <w:r w:rsidR="00F10D66">
        <w:t>fitness</w:t>
      </w:r>
      <w:r w:rsidR="00F10D66" w:rsidRPr="008C6C5E">
        <w:t xml:space="preserve"> of another</w:t>
      </w:r>
      <w:r w:rsidR="00F10D66">
        <w:t xml:space="preserve"> (see </w:t>
      </w:r>
      <w:commentRangeStart w:id="103"/>
      <w:r w:rsidR="00F10D66">
        <w:t>Fig</w:t>
      </w:r>
      <w:ins w:id="104" w:author="tgw" w:date="2010-04-29T10:26:00Z">
        <w:r w:rsidR="00F10D66">
          <w:t>.</w:t>
        </w:r>
      </w:ins>
      <w:del w:id="105" w:author="tgw" w:date="2010-04-29T10:26:00Z">
        <w:r w:rsidR="00F10D66" w:rsidDel="00E826D0">
          <w:delText>ure</w:delText>
        </w:r>
      </w:del>
      <w:r w:rsidR="00F10D66">
        <w:t xml:space="preserve"> </w:t>
      </w:r>
      <w:commentRangeEnd w:id="103"/>
      <w:r w:rsidR="00F10D66">
        <w:rPr>
          <w:rStyle w:val="CommentReference"/>
        </w:rPr>
        <w:commentReference w:id="103"/>
      </w:r>
      <w:r w:rsidR="00F10D66">
        <w:t>4).</w:t>
      </w:r>
      <w:r w:rsidR="00F10D66" w:rsidRPr="008C6C5E">
        <w:t xml:space="preserve">  </w:t>
      </w:r>
      <w:r w:rsidR="00F10D66" w:rsidRPr="008C6C5E">
        <w:rPr>
          <w:color w:val="000000"/>
        </w:rPr>
        <w:t xml:space="preserve">Species in the </w:t>
      </w:r>
      <w:r w:rsidR="00F10D66">
        <w:rPr>
          <w:color w:val="000000"/>
        </w:rPr>
        <w:t xml:space="preserve">symmetric </w:t>
      </w:r>
      <w:r w:rsidR="00F10D66" w:rsidRPr="008C6C5E">
        <w:rPr>
          <w:color w:val="000000"/>
        </w:rPr>
        <w:t xml:space="preserve">interactions community all perceive the full diversity of species in the community and have the largest effective </w:t>
      </w:r>
      <w:r w:rsidR="00F10D66">
        <w:rPr>
          <w:color w:val="000000"/>
        </w:rPr>
        <w:t>community diversity</w:t>
      </w:r>
      <w:r w:rsidR="00F10D66" w:rsidRPr="008C6C5E">
        <w:rPr>
          <w:color w:val="000000"/>
        </w:rPr>
        <w:t>.</w:t>
      </w:r>
      <w:r w:rsidR="00F10D66">
        <w:rPr>
          <w:color w:val="000000"/>
        </w:rPr>
        <w:t xml:space="preserve"> </w:t>
      </w:r>
      <w:r w:rsidR="00F10D66" w:rsidRPr="008C6C5E">
        <w:rPr>
          <w:color w:val="000000"/>
        </w:rPr>
        <w:t xml:space="preserve"> </w:t>
      </w:r>
      <w:r w:rsidR="00F10D66">
        <w:rPr>
          <w:color w:val="000000"/>
        </w:rPr>
        <w:t>Variation in</w:t>
      </w:r>
      <w:r w:rsidR="00F10D66" w:rsidRPr="008C6C5E">
        <w:rPr>
          <w:color w:val="000000"/>
        </w:rPr>
        <w:t xml:space="preserve"> strength and frequency of interactions reduce effective </w:t>
      </w:r>
      <w:r w:rsidR="00F10D66">
        <w:rPr>
          <w:color w:val="000000"/>
        </w:rPr>
        <w:t>community diversity</w:t>
      </w:r>
      <w:r w:rsidR="00F10D66" w:rsidRPr="008C6C5E">
        <w:rPr>
          <w:color w:val="000000"/>
        </w:rPr>
        <w:t xml:space="preserve">. </w:t>
      </w:r>
      <w:r w:rsidR="00F10D66">
        <w:rPr>
          <w:color w:val="000000"/>
        </w:rPr>
        <w:t xml:space="preserve"> Foundation </w:t>
      </w:r>
      <w:r w:rsidR="00F10D66" w:rsidRPr="008C6C5E">
        <w:rPr>
          <w:color w:val="000000"/>
        </w:rPr>
        <w:t xml:space="preserve">species that </w:t>
      </w:r>
      <w:r w:rsidR="00F10D66">
        <w:rPr>
          <w:color w:val="000000"/>
        </w:rPr>
        <w:t>provide the major</w:t>
      </w:r>
      <w:r w:rsidR="00F10D66" w:rsidRPr="008C6C5E">
        <w:rPr>
          <w:color w:val="000000"/>
        </w:rPr>
        <w:t xml:space="preserve"> source</w:t>
      </w:r>
      <w:r w:rsidR="00F10D66">
        <w:rPr>
          <w:color w:val="000000"/>
        </w:rPr>
        <w:t>s</w:t>
      </w:r>
      <w:r w:rsidR="00F10D66" w:rsidRPr="008C6C5E">
        <w:rPr>
          <w:color w:val="000000"/>
        </w:rPr>
        <w:t xml:space="preserve"> of interspecific selection reduce effective </w:t>
      </w:r>
      <w:r w:rsidR="00F10D66">
        <w:rPr>
          <w:color w:val="000000"/>
        </w:rPr>
        <w:t>community diversity even further</w:t>
      </w:r>
      <w:r w:rsidR="00F10D66" w:rsidRPr="008C6C5E">
        <w:rPr>
          <w:color w:val="000000"/>
        </w:rPr>
        <w:t xml:space="preserve">.  </w:t>
      </w:r>
      <w:r w:rsidR="00F10D66">
        <w:rPr>
          <w:color w:val="000000"/>
        </w:rPr>
        <w:t>F</w:t>
      </w:r>
      <w:r w:rsidR="00F10D66" w:rsidRPr="008C6C5E">
        <w:rPr>
          <w:color w:val="000000"/>
        </w:rPr>
        <w:t>ew and varying interactions further reduce</w:t>
      </w:r>
      <w:del w:id="106" w:author="Stephen M. Shuster" w:date="2010-04-30T08:54:00Z">
        <w:r w:rsidR="00F10D66" w:rsidRPr="008C6C5E" w:rsidDel="00F45814">
          <w:rPr>
            <w:color w:val="000000"/>
          </w:rPr>
          <w:delText>d</w:delText>
        </w:r>
      </w:del>
      <w:r w:rsidR="00F10D66" w:rsidRPr="008C6C5E">
        <w:rPr>
          <w:color w:val="000000"/>
        </w:rPr>
        <w:t xml:space="preserve"> effective </w:t>
      </w:r>
      <w:r w:rsidR="00F10D66">
        <w:rPr>
          <w:color w:val="000000"/>
        </w:rPr>
        <w:t>community diversity</w:t>
      </w:r>
      <w:r w:rsidR="00F10D66" w:rsidRPr="008C6C5E">
        <w:rPr>
          <w:color w:val="000000"/>
        </w:rPr>
        <w:t>.</w:t>
      </w:r>
      <w:r w:rsidR="00F10D66">
        <w:rPr>
          <w:color w:val="000000"/>
        </w:rPr>
        <w:t xml:space="preserve">  </w:t>
      </w:r>
    </w:p>
    <w:p w14:paraId="69D2F6D7" w14:textId="77777777" w:rsidR="00F10D66" w:rsidRPr="00756C52" w:rsidRDefault="00F10D66" w:rsidP="00AB0D78">
      <w:pPr>
        <w:spacing w:line="480" w:lineRule="auto"/>
        <w:ind w:firstLine="720"/>
      </w:pPr>
      <w:commentRangeStart w:id="107"/>
      <w:r>
        <w:rPr>
          <w:color w:val="000000"/>
        </w:rPr>
        <w:t>We</w:t>
      </w:r>
      <w:commentRangeEnd w:id="107"/>
      <w:r>
        <w:rPr>
          <w:rStyle w:val="CommentReference"/>
        </w:rPr>
        <w:commentReference w:id="107"/>
      </w:r>
      <w:r>
        <w:rPr>
          <w:color w:val="000000"/>
        </w:rPr>
        <w:t xml:space="preserve"> also found that a species’ effective community diversity (</w:t>
      </w:r>
      <w:proofErr w:type="spellStart"/>
      <w:r>
        <w:rPr>
          <w:i/>
          <w:color w:val="000000"/>
        </w:rPr>
        <w:t>D</w:t>
      </w:r>
      <w:r w:rsidRPr="00661CC8">
        <w:rPr>
          <w:i/>
          <w:color w:val="000000"/>
          <w:vertAlign w:val="subscript"/>
        </w:rPr>
        <w:t>E</w:t>
      </w:r>
      <w:proofErr w:type="gramStart"/>
      <w:r>
        <w:rPr>
          <w:i/>
          <w:color w:val="000000"/>
          <w:vertAlign w:val="subscript"/>
        </w:rPr>
        <w:t>,i</w:t>
      </w:r>
      <w:proofErr w:type="spellEnd"/>
      <w:proofErr w:type="gramEnd"/>
      <w:r>
        <w:rPr>
          <w:color w:val="000000"/>
        </w:rPr>
        <w:t>) is negatively correlated with the maximum covariance between its fitness and the trait value of an interacting species (Fig</w:t>
      </w:r>
      <w:ins w:id="108" w:author="tgw" w:date="2010-04-29T10:27:00Z">
        <w:r>
          <w:rPr>
            <w:color w:val="000000"/>
          </w:rPr>
          <w:t>.</w:t>
        </w:r>
      </w:ins>
      <w:del w:id="109" w:author="tgw" w:date="2010-04-29T10:27:00Z">
        <w:r w:rsidDel="00E826D0">
          <w:rPr>
            <w:color w:val="000000"/>
          </w:rPr>
          <w:delText>ure</w:delText>
        </w:r>
      </w:del>
      <w:r>
        <w:rPr>
          <w:color w:val="000000"/>
        </w:rPr>
        <w:t xml:space="preserve"> 3)</w:t>
      </w:r>
      <w:ins w:id="110" w:author="Stephen M. Shuster" w:date="2010-04-29T18:08:00Z">
        <w:r>
          <w:rPr>
            <w:color w:val="000000"/>
          </w:rPr>
          <w:t>,</w:t>
        </w:r>
      </w:ins>
      <w:del w:id="111" w:author="Stephen M. Shuster" w:date="2010-04-29T18:08:00Z">
        <w:r w:rsidDel="009952EE">
          <w:rPr>
            <w:color w:val="000000"/>
          </w:rPr>
          <w:delText>.</w:delText>
        </w:r>
      </w:del>
      <w:r>
        <w:rPr>
          <w:color w:val="000000"/>
        </w:rPr>
        <w:t xml:space="preserve">  </w:t>
      </w:r>
      <w:ins w:id="112" w:author="Stephen M. Shuster" w:date="2010-04-29T18:08:00Z">
        <w:r>
          <w:rPr>
            <w:color w:val="000000"/>
          </w:rPr>
          <w:t>a</w:t>
        </w:r>
      </w:ins>
      <w:del w:id="113" w:author="Stephen M. Shuster" w:date="2010-04-29T18:08:00Z">
        <w:r w:rsidDel="009952EE">
          <w:rPr>
            <w:color w:val="000000"/>
          </w:rPr>
          <w:delText>A</w:delText>
        </w:r>
      </w:del>
      <w:r>
        <w:rPr>
          <w:color w:val="000000"/>
        </w:rPr>
        <w:t>nd generally, a</w:t>
      </w:r>
      <w:r w:rsidRPr="008C6C5E">
        <w:rPr>
          <w:color w:val="000000"/>
        </w:rPr>
        <w:t xml:space="preserve">s </w:t>
      </w:r>
      <w:r>
        <w:rPr>
          <w:color w:val="000000"/>
        </w:rPr>
        <w:t xml:space="preserve">the number of interactions decline or as </w:t>
      </w:r>
      <w:r w:rsidRPr="008C6C5E">
        <w:rPr>
          <w:color w:val="000000"/>
        </w:rPr>
        <w:t xml:space="preserve">variation in selection </w:t>
      </w:r>
      <w:r>
        <w:rPr>
          <w:color w:val="000000"/>
        </w:rPr>
        <w:t>among</w:t>
      </w:r>
      <w:r w:rsidRPr="008C6C5E">
        <w:rPr>
          <w:color w:val="000000"/>
        </w:rPr>
        <w:t xml:space="preserve"> species increases, </w:t>
      </w:r>
      <w:r>
        <w:rPr>
          <w:color w:val="000000"/>
        </w:rPr>
        <w:t xml:space="preserve">each species’ </w:t>
      </w:r>
      <w:r w:rsidRPr="008C6C5E">
        <w:rPr>
          <w:color w:val="000000"/>
        </w:rPr>
        <w:t xml:space="preserve">effective </w:t>
      </w:r>
      <w:r>
        <w:rPr>
          <w:color w:val="000000"/>
        </w:rPr>
        <w:t>community diversity</w:t>
      </w:r>
      <w:r w:rsidRPr="008C6C5E">
        <w:rPr>
          <w:color w:val="000000"/>
        </w:rPr>
        <w:t xml:space="preserve"> decreases.</w:t>
      </w:r>
      <w:r>
        <w:rPr>
          <w:color w:val="000000"/>
        </w:rPr>
        <w:t xml:space="preserve">  In particular, when compared to species that are not foundation </w:t>
      </w:r>
      <w:r>
        <w:rPr>
          <w:color w:val="000000"/>
        </w:rPr>
        <w:lastRenderedPageBreak/>
        <w:t xml:space="preserve">species, trait variation within a foundation species </w:t>
      </w:r>
      <w:proofErr w:type="spellStart"/>
      <w:r w:rsidRPr="00756C52">
        <w:rPr>
          <w:i/>
          <w:color w:val="000000"/>
        </w:rPr>
        <w:t>i</w:t>
      </w:r>
      <w:proofErr w:type="spellEnd"/>
      <w:r>
        <w:rPr>
          <w:color w:val="000000"/>
        </w:rPr>
        <w:t xml:space="preserve"> has a much greater influence on its interacting community, as measured by the average fitness of interacting species </w:t>
      </w:r>
      <w:r w:rsidRPr="00756C52">
        <w:rPr>
          <w:i/>
          <w:color w:val="000000"/>
        </w:rPr>
        <w:t>j’s</w:t>
      </w:r>
      <w:r>
        <w:rPr>
          <w:i/>
          <w:color w:val="000000"/>
        </w:rPr>
        <w:t xml:space="preserve"> </w:t>
      </w:r>
      <w:r>
        <w:rPr>
          <w:color w:val="000000"/>
        </w:rPr>
        <w:t>(Fig</w:t>
      </w:r>
      <w:ins w:id="114" w:author="tgw" w:date="2010-04-29T10:27:00Z">
        <w:r>
          <w:rPr>
            <w:color w:val="000000"/>
          </w:rPr>
          <w:t>.</w:t>
        </w:r>
      </w:ins>
      <w:del w:id="115" w:author="tgw" w:date="2010-04-29T10:27:00Z">
        <w:r w:rsidDel="00E826D0">
          <w:rPr>
            <w:color w:val="000000"/>
          </w:rPr>
          <w:delText>ure</w:delText>
        </w:r>
      </w:del>
      <w:r>
        <w:rPr>
          <w:color w:val="000000"/>
        </w:rPr>
        <w:t xml:space="preserve"> 4).</w:t>
      </w:r>
    </w:p>
    <w:p w14:paraId="5D548B24" w14:textId="77777777" w:rsidR="00F10D66" w:rsidRPr="00534B57" w:rsidRDefault="00A53549" w:rsidP="00980288">
      <w:pPr>
        <w:autoSpaceDE w:val="0"/>
        <w:autoSpaceDN w:val="0"/>
        <w:adjustRightInd w:val="0"/>
        <w:spacing w:line="480" w:lineRule="auto"/>
        <w:ind w:firstLine="720"/>
        <w:rPr>
          <w:color w:val="000000"/>
        </w:rPr>
      </w:pPr>
      <w:r>
        <w:rPr>
          <w:noProof/>
        </w:rPr>
        <w:pict w14:anchorId="50ABDA5C">
          <v:shape id="_x0000_s1028" type="#_x0000_t202" style="position:absolute;left:0;text-align:left;margin-left:-37.95pt;margin-top:-41.95pt;width:45pt;height:18pt;z-index:251658240" filled="f" stroked="f">
            <v:textbox>
              <w:txbxContent>
                <w:p w14:paraId="7D6B99E0" w14:textId="77777777" w:rsidR="00A53549" w:rsidRPr="00632AA7" w:rsidRDefault="00A53549" w:rsidP="00AA4289">
                  <w:pPr>
                    <w:jc w:val="center"/>
                    <w:rPr>
                      <w:color w:val="FF0000"/>
                    </w:rPr>
                  </w:pPr>
                  <w:r w:rsidRPr="00632AA7">
                    <w:rPr>
                      <w:color w:val="FF0000"/>
                    </w:rPr>
                    <w:t xml:space="preserve">FIG </w:t>
                  </w:r>
                  <w:r>
                    <w:rPr>
                      <w:color w:val="FF0000"/>
                    </w:rPr>
                    <w:t>3</w:t>
                  </w:r>
                </w:p>
              </w:txbxContent>
            </v:textbox>
          </v:shape>
        </w:pict>
      </w:r>
      <w:r w:rsidR="00F10D66">
        <w:t xml:space="preserve">The important conceptual advance and practical implication of defining a species’ effective community diversity is that the genetic analyses of relative few species may tell us much about the structure and evolution of much larger communities.  This perspective may allow us to understand how communities with vastly different species richness may or may not fundamentally differ in the number of species that define and structure these communities.  Furthermore, it is likely that even where one sees hundreds of species in a community, the </w:t>
      </w:r>
      <w:r w:rsidR="00F10D66">
        <w:rPr>
          <w:i/>
        </w:rPr>
        <w:t>effective community diversity</w:t>
      </w:r>
      <w:r w:rsidR="00F10D66">
        <w:t xml:space="preserve"> of each species is much lower than the total number of species present (Fig. 2).  Many species simply do not </w:t>
      </w:r>
      <w:commentRangeStart w:id="116"/>
      <w:ins w:id="117" w:author="tgw" w:date="2010-04-29T10:18:00Z">
        <w:del w:id="118" w:author="Stephen M. Shuster" w:date="2010-04-29T18:10:00Z">
          <w:r w:rsidR="00F10D66" w:rsidDel="009952EE">
            <w:delText xml:space="preserve">sufficiently </w:delText>
          </w:r>
        </w:del>
      </w:ins>
      <w:del w:id="119" w:author="Stephen M. Shuster" w:date="2010-04-29T18:10:00Z">
        <w:r w:rsidR="00F10D66" w:rsidDel="009952EE">
          <w:delText>interact</w:delText>
        </w:r>
      </w:del>
      <w:ins w:id="120" w:author="tgw" w:date="2010-04-29T10:19:00Z">
        <w:del w:id="121" w:author="Stephen M. Shuster" w:date="2010-04-29T18:10:00Z">
          <w:r w:rsidR="00F10D66" w:rsidDel="009952EE">
            <w:delText xml:space="preserve"> i</w:delText>
          </w:r>
        </w:del>
      </w:ins>
      <w:ins w:id="122" w:author="Stephen M. Shuster" w:date="2010-04-29T18:11:00Z">
        <w:r w:rsidR="00F10D66">
          <w:t xml:space="preserve">interact with sufficient frequency or </w:t>
        </w:r>
      </w:ins>
      <w:ins w:id="123" w:author="Stephen M. Shuster" w:date="2010-04-30T09:08:00Z">
        <w:r w:rsidR="00F10D66">
          <w:t xml:space="preserve">adequate </w:t>
        </w:r>
      </w:ins>
      <w:ins w:id="124" w:author="Stephen M. Shuster" w:date="2010-04-29T18:11:00Z">
        <w:r w:rsidR="00F10D66">
          <w:t xml:space="preserve">intensity to </w:t>
        </w:r>
      </w:ins>
      <w:ins w:id="125" w:author="Stephen M. Shuster" w:date="2010-04-29T18:13:00Z">
        <w:r w:rsidR="00F10D66">
          <w:t xml:space="preserve">affect the outcome of </w:t>
        </w:r>
      </w:ins>
      <w:ins w:id="126" w:author="Stephen M. Shuster" w:date="2010-04-30T08:59:00Z">
        <w:r w:rsidR="00F10D66">
          <w:t xml:space="preserve">total </w:t>
        </w:r>
      </w:ins>
      <w:ins w:id="127" w:author="Stephen M. Shuster" w:date="2010-04-29T18:12:00Z">
        <w:r w:rsidR="00F10D66">
          <w:t>selection act</w:t>
        </w:r>
      </w:ins>
      <w:ins w:id="128" w:author="Stephen M. Shuster" w:date="2010-04-30T09:09:00Z">
        <w:r w:rsidR="00F10D66">
          <w:t>ing</w:t>
        </w:r>
      </w:ins>
      <w:ins w:id="129" w:author="Stephen M. Shuster" w:date="2010-04-29T18:12:00Z">
        <w:r w:rsidR="00F10D66">
          <w:t xml:space="preserve"> </w:t>
        </w:r>
      </w:ins>
      <w:ins w:id="130" w:author="Stephen M. Shuster" w:date="2010-04-29T18:11:00Z">
        <w:r w:rsidR="00F10D66">
          <w:t xml:space="preserve">within </w:t>
        </w:r>
      </w:ins>
      <w:ins w:id="131" w:author="tgw" w:date="2010-04-29T10:19:00Z">
        <w:del w:id="132" w:author="Stephen M. Shuster" w:date="2010-04-29T18:10:00Z">
          <w:r w:rsidR="00F10D66" w:rsidDel="009952EE">
            <w:delText>n</w:delText>
          </w:r>
        </w:del>
        <w:del w:id="133" w:author="Stephen M. Shuster" w:date="2010-04-29T18:12:00Z">
          <w:r w:rsidR="00F10D66" w:rsidDel="009952EE">
            <w:delText xml:space="preserve"> ways that affect the rest of</w:delText>
          </w:r>
        </w:del>
        <w:del w:id="134" w:author="Stephen M. Shuster" w:date="2010-04-30T08:58:00Z">
          <w:r w:rsidR="00F10D66" w:rsidDel="00F45814">
            <w:delText xml:space="preserve"> </w:delText>
          </w:r>
        </w:del>
        <w:r w:rsidR="00F10D66">
          <w:t>the community</w:t>
        </w:r>
      </w:ins>
      <w:r w:rsidR="00F10D66">
        <w:t xml:space="preserve">.  </w:t>
      </w:r>
      <w:commentRangeEnd w:id="116"/>
      <w:r w:rsidR="00F10D66">
        <w:rPr>
          <w:rStyle w:val="CommentReference"/>
        </w:rPr>
        <w:commentReference w:id="116"/>
      </w:r>
      <w:del w:id="135" w:author="Stephen M. Shuster" w:date="2010-04-29T18:13:00Z">
        <w:r w:rsidR="00F10D66" w:rsidDel="009952EE">
          <w:delText>For example</w:delText>
        </w:r>
      </w:del>
      <w:ins w:id="136" w:author="Stephen M. Shuster" w:date="2010-04-29T18:13:00Z">
        <w:r w:rsidR="00F10D66">
          <w:t>In contrast</w:t>
        </w:r>
      </w:ins>
      <w:r w:rsidR="00F10D66">
        <w:t xml:space="preserve">, interactions </w:t>
      </w:r>
      <w:del w:id="137" w:author="Stephen M. Shuster" w:date="2010-04-29T18:13:00Z">
        <w:r w:rsidR="00F10D66" w:rsidDel="009952EE">
          <w:delText>of a</w:delText>
        </w:r>
      </w:del>
      <w:ins w:id="138" w:author="Stephen M. Shuster" w:date="2010-04-29T18:13:00Z">
        <w:r w:rsidR="00F10D66">
          <w:t xml:space="preserve">among </w:t>
        </w:r>
      </w:ins>
      <w:del w:id="139" w:author="Stephen M. Shuster" w:date="2010-04-29T18:15:00Z">
        <w:r w:rsidR="00F10D66" w:rsidDel="009952EE">
          <w:delText xml:space="preserve"> </w:delText>
        </w:r>
      </w:del>
      <w:r w:rsidR="00F10D66">
        <w:t xml:space="preserve">foundation species such as </w:t>
      </w:r>
      <w:del w:id="140" w:author="Stephen M. Shuster" w:date="2010-04-29T18:14:00Z">
        <w:r w:rsidR="00F10D66" w:rsidDel="009952EE">
          <w:delText xml:space="preserve">the </w:delText>
        </w:r>
      </w:del>
      <w:r w:rsidR="00F10D66">
        <w:t>beaver (</w:t>
      </w:r>
      <w:r w:rsidR="00F10D66" w:rsidRPr="003C6244">
        <w:rPr>
          <w:i/>
        </w:rPr>
        <w:t xml:space="preserve">Castor </w:t>
      </w:r>
      <w:proofErr w:type="spellStart"/>
      <w:r w:rsidR="00F10D66" w:rsidRPr="003C6244">
        <w:rPr>
          <w:i/>
        </w:rPr>
        <w:t>canadensis</w:t>
      </w:r>
      <w:proofErr w:type="spellEnd"/>
      <w:r w:rsidR="00F10D66">
        <w:t xml:space="preserve">) and </w:t>
      </w:r>
      <w:del w:id="141" w:author="Stephen M. Shuster" w:date="2010-04-29T18:14:00Z">
        <w:r w:rsidR="00F10D66" w:rsidDel="009952EE">
          <w:delText xml:space="preserve">a </w:delText>
        </w:r>
      </w:del>
      <w:r w:rsidR="00F10D66">
        <w:t xml:space="preserve">riparian </w:t>
      </w:r>
      <w:ins w:id="142" w:author="Stephen M. Shuster" w:date="2010-04-29T18:14:00Z">
        <w:r w:rsidR="00F10D66">
          <w:t xml:space="preserve">cottonwood </w:t>
        </w:r>
      </w:ins>
      <w:r w:rsidR="00F10D66">
        <w:t>tree</w:t>
      </w:r>
      <w:ins w:id="143" w:author="Stephen M. Shuster" w:date="2010-04-29T18:14:00Z">
        <w:r w:rsidR="00F10D66">
          <w:t>s</w:t>
        </w:r>
      </w:ins>
      <w:r w:rsidR="00F10D66">
        <w:t xml:space="preserve"> (</w:t>
      </w:r>
      <w:proofErr w:type="spellStart"/>
      <w:r w:rsidR="00F10D66" w:rsidRPr="003C6244">
        <w:rPr>
          <w:i/>
        </w:rPr>
        <w:t>Populus</w:t>
      </w:r>
      <w:proofErr w:type="spellEnd"/>
      <w:r w:rsidR="00F10D66">
        <w:t xml:space="preserve"> spp.), can </w:t>
      </w:r>
      <w:ins w:id="144" w:author="Stephen M. Shuster" w:date="2010-04-29T18:15:00Z">
        <w:r w:rsidR="00F10D66">
          <w:t>determin</w:t>
        </w:r>
      </w:ins>
      <w:ins w:id="145" w:author="Stephen M. Shuster" w:date="2010-04-29T18:17:00Z">
        <w:r w:rsidR="00F10D66">
          <w:t>e</w:t>
        </w:r>
      </w:ins>
      <w:ins w:id="146" w:author="Stephen M. Shuster" w:date="2010-04-29T18:15:00Z">
        <w:r w:rsidR="00F10D66">
          <w:t xml:space="preserve"> whether habitat type is riparian or dry grassland (</w:t>
        </w:r>
        <w:proofErr w:type="spellStart"/>
        <w:r w:rsidR="00F10D66">
          <w:t>Chadde</w:t>
        </w:r>
        <w:proofErr w:type="spellEnd"/>
        <w:r w:rsidR="00F10D66">
          <w:t xml:space="preserve"> and Kay 1991) thereby </w:t>
        </w:r>
      </w:ins>
      <w:ins w:id="147" w:author="Stephen M. Shuster" w:date="2010-04-29T18:18:00Z">
        <w:r w:rsidR="00F10D66">
          <w:t xml:space="preserve">defining </w:t>
        </w:r>
      </w:ins>
      <w:ins w:id="148" w:author="Stephen M. Shuster" w:date="2010-04-30T09:17:00Z">
        <w:r w:rsidR="00F10D66">
          <w:t>the</w:t>
        </w:r>
      </w:ins>
      <w:ins w:id="149" w:author="Stephen M. Shuster" w:date="2010-04-30T09:13:00Z">
        <w:r w:rsidR="00F10D66">
          <w:t xml:space="preserve"> community </w:t>
        </w:r>
      </w:ins>
      <w:ins w:id="150" w:author="Stephen M. Shuster" w:date="2010-04-29T18:18:00Z">
        <w:r w:rsidR="00F10D66">
          <w:t xml:space="preserve">and </w:t>
        </w:r>
      </w:ins>
      <w:del w:id="151" w:author="Stephen M. Shuster" w:date="2010-04-29T18:18:00Z">
        <w:r w:rsidR="00F10D66" w:rsidDel="00171E43">
          <w:delText>defin</w:delText>
        </w:r>
      </w:del>
      <w:del w:id="152" w:author="Stephen M. Shuster" w:date="2010-04-29T18:16:00Z">
        <w:r w:rsidR="00F10D66" w:rsidDel="009952EE">
          <w:delText>e</w:delText>
        </w:r>
      </w:del>
      <w:del w:id="153" w:author="Stephen M. Shuster" w:date="2010-04-29T18:18:00Z">
        <w:r w:rsidR="00F10D66" w:rsidDel="00171E43">
          <w:delText xml:space="preserve"> and </w:delText>
        </w:r>
      </w:del>
      <w:r w:rsidR="00F10D66">
        <w:t>impos</w:t>
      </w:r>
      <w:ins w:id="154" w:author="Stephen M. Shuster" w:date="2010-04-29T18:16:00Z">
        <w:r w:rsidR="00F10D66">
          <w:t>ing</w:t>
        </w:r>
      </w:ins>
      <w:del w:id="155" w:author="Stephen M. Shuster" w:date="2010-04-29T18:16:00Z">
        <w:r w:rsidR="00F10D66" w:rsidDel="009952EE">
          <w:delText>e</w:delText>
        </w:r>
      </w:del>
      <w:r w:rsidR="00F10D66">
        <w:t xml:space="preserve"> </w:t>
      </w:r>
      <w:ins w:id="156" w:author="Stephen M. Shuster" w:date="2010-04-29T18:19:00Z">
        <w:r w:rsidR="00F10D66">
          <w:t xml:space="preserve">disproportionate </w:t>
        </w:r>
      </w:ins>
      <w:r w:rsidR="00F10D66">
        <w:t xml:space="preserve">selection </w:t>
      </w:r>
      <w:ins w:id="157" w:author="Stephen M. Shuster" w:date="2010-04-29T18:18:00Z">
        <w:r w:rsidR="00F10D66">
          <w:t>up</w:t>
        </w:r>
      </w:ins>
      <w:r w:rsidR="00F10D66">
        <w:t xml:space="preserve">on a </w:t>
      </w:r>
      <w:del w:id="158" w:author="Stephen M. Shuster" w:date="2010-04-30T09:13:00Z">
        <w:r w:rsidR="00F10D66" w:rsidDel="00017C64">
          <w:delText xml:space="preserve">much </w:delText>
        </w:r>
      </w:del>
      <w:r w:rsidR="00F10D66">
        <w:t>large</w:t>
      </w:r>
      <w:del w:id="159" w:author="Stephen M. Shuster" w:date="2010-04-30T09:13:00Z">
        <w:r w:rsidR="00F10D66" w:rsidDel="00017C64">
          <w:delText>r</w:delText>
        </w:r>
      </w:del>
      <w:r w:rsidR="00F10D66">
        <w:t xml:space="preserve"> </w:t>
      </w:r>
      <w:ins w:id="160" w:author="Stephen M. Shuster" w:date="2010-04-30T08:59:00Z">
        <w:r w:rsidR="00F10D66">
          <w:t>number of species</w:t>
        </w:r>
      </w:ins>
      <w:del w:id="161" w:author="Stephen M. Shuster" w:date="2010-04-30T09:11:00Z">
        <w:r w:rsidR="00F10D66" w:rsidDel="00017C64">
          <w:delText>community</w:delText>
        </w:r>
      </w:del>
      <w:ins w:id="162" w:author="Stephen M. Shuster" w:date="2010-04-29T18:16:00Z">
        <w:r w:rsidR="00F10D66">
          <w:t xml:space="preserve">. </w:t>
        </w:r>
      </w:ins>
      <w:ins w:id="163" w:author="Stephen M. Shuster" w:date="2010-04-30T09:17:00Z">
        <w:r w:rsidR="00F10D66">
          <w:t>While</w:t>
        </w:r>
      </w:ins>
      <w:ins w:id="164" w:author="Stephen M. Shuster" w:date="2010-04-30T09:18:00Z">
        <w:r w:rsidR="00F10D66">
          <w:t>100s if not 1000s of species that may exist in such circumstances,</w:t>
        </w:r>
      </w:ins>
      <w:ins w:id="165" w:author="Stephen M. Shuster" w:date="2010-04-30T09:17:00Z">
        <w:r w:rsidR="00F10D66">
          <w:t xml:space="preserve"> </w:t>
        </w:r>
      </w:ins>
      <w:ins w:id="166" w:author="Stephen M. Shuster" w:date="2010-04-30T09:18:00Z">
        <w:r w:rsidR="00F10D66">
          <w:t>t</w:t>
        </w:r>
      </w:ins>
      <w:ins w:id="167" w:author="Stephen M. Shuster" w:date="2010-04-29T18:16:00Z">
        <w:r w:rsidR="00F10D66">
          <w:t>he overwhelming influence of foundation species reduce</w:t>
        </w:r>
      </w:ins>
      <w:ins w:id="168" w:author="Stephen M. Shuster" w:date="2010-04-30T09:13:00Z">
        <w:r w:rsidR="00F10D66">
          <w:t>s</w:t>
        </w:r>
      </w:ins>
      <w:ins w:id="169" w:author="Stephen M. Shuster" w:date="2010-04-29T18:16:00Z">
        <w:r w:rsidR="00F10D66">
          <w:t xml:space="preserve"> </w:t>
        </w:r>
      </w:ins>
      <w:del w:id="170" w:author="Stephen M. Shuster" w:date="2010-04-29T18:16:00Z">
        <w:r w:rsidR="00F10D66" w:rsidDel="009952EE">
          <w:delText xml:space="preserve"> by </w:delText>
        </w:r>
      </w:del>
      <w:del w:id="171" w:author="Stephen M. Shuster" w:date="2010-04-29T18:15:00Z">
        <w:r w:rsidR="00F10D66" w:rsidDel="009952EE">
          <w:delText xml:space="preserve">determining if the habitat type is riparian or dry grassland (Chadde and Kay 1991).  </w:delText>
        </w:r>
      </w:del>
      <w:del w:id="172" w:author="Stephen M. Shuster" w:date="2010-04-29T18:16:00Z">
        <w:r w:rsidR="00F10D66" w:rsidDel="00171E43">
          <w:delText xml:space="preserve">Thus, </w:delText>
        </w:r>
      </w:del>
      <w:r w:rsidR="00F10D66">
        <w:t xml:space="preserve">the effective community diversity </w:t>
      </w:r>
      <w:del w:id="173" w:author="Stephen M. Shuster" w:date="2010-04-30T09:19:00Z">
        <w:r w:rsidR="00F10D66" w:rsidDel="006A55FC">
          <w:delText xml:space="preserve">of </w:delText>
        </w:r>
      </w:del>
      <w:del w:id="174" w:author="Stephen M. Shuster" w:date="2010-04-29T18:17:00Z">
        <w:r w:rsidR="00F10D66" w:rsidDel="00171E43">
          <w:delText xml:space="preserve">each of the </w:delText>
        </w:r>
      </w:del>
      <w:del w:id="175" w:author="Stephen M. Shuster" w:date="2010-04-30T09:18:00Z">
        <w:r w:rsidR="00F10D66" w:rsidDel="006A55FC">
          <w:delText xml:space="preserve">100s if not 1000s of species in this system </w:delText>
        </w:r>
      </w:del>
      <w:del w:id="176" w:author="Stephen M. Shuster" w:date="2010-04-29T18:17:00Z">
        <w:r w:rsidR="00F10D66" w:rsidDel="00171E43">
          <w:delText xml:space="preserve">may be reduced </w:delText>
        </w:r>
      </w:del>
      <w:r w:rsidR="00F10D66">
        <w:t>to a much smaller</w:t>
      </w:r>
      <w:ins w:id="177" w:author="Stephen M. Shuster" w:date="2010-04-29T18:17:00Z">
        <w:r w:rsidR="00F10D66">
          <w:t>, functional</w:t>
        </w:r>
      </w:ins>
      <w:r w:rsidR="00F10D66">
        <w:t xml:space="preserve"> number.</w:t>
      </w:r>
    </w:p>
    <w:p w14:paraId="0F6AD9A5" w14:textId="77777777" w:rsidR="00F10D66" w:rsidRPr="005C33B5" w:rsidRDefault="00F10D66" w:rsidP="00B65285">
      <w:pPr>
        <w:spacing w:line="480" w:lineRule="auto"/>
        <w:jc w:val="center"/>
        <w:rPr>
          <w:i/>
          <w:color w:val="000000"/>
        </w:rPr>
      </w:pPr>
      <w:r w:rsidRPr="005C33B5">
        <w:rPr>
          <w:i/>
          <w:color w:val="000000"/>
        </w:rPr>
        <w:t>The importance of a community genetics perspective</w:t>
      </w:r>
    </w:p>
    <w:p w14:paraId="112C4232" w14:textId="77777777" w:rsidR="00F10D66" w:rsidRPr="002F6E27" w:rsidRDefault="00A53549" w:rsidP="00E927C1">
      <w:pPr>
        <w:spacing w:line="480" w:lineRule="auto"/>
        <w:ind w:firstLine="720"/>
      </w:pPr>
      <w:r>
        <w:rPr>
          <w:noProof/>
        </w:rPr>
        <w:pict w14:anchorId="6BE4C992">
          <v:shape id="_x0000_s1029" type="#_x0000_t202" style="position:absolute;left:0;text-align:left;margin-left:-37.95pt;margin-top:11.15pt;width:45pt;height:18pt;z-index:251659264" filled="f" stroked="f">
            <v:textbox>
              <w:txbxContent>
                <w:p w14:paraId="762EC00F" w14:textId="77777777" w:rsidR="00A53549" w:rsidRPr="00632AA7" w:rsidRDefault="00A53549" w:rsidP="00AA4289">
                  <w:pPr>
                    <w:jc w:val="center"/>
                    <w:rPr>
                      <w:color w:val="FF0000"/>
                    </w:rPr>
                  </w:pPr>
                  <w:r w:rsidRPr="00632AA7">
                    <w:rPr>
                      <w:color w:val="FF0000"/>
                    </w:rPr>
                    <w:t xml:space="preserve">FIG </w:t>
                  </w:r>
                  <w:r>
                    <w:rPr>
                      <w:color w:val="FF0000"/>
                    </w:rPr>
                    <w:t>4</w:t>
                  </w:r>
                </w:p>
              </w:txbxContent>
            </v:textbox>
          </v:shape>
        </w:pict>
      </w:r>
      <w:r w:rsidR="00F10D66">
        <w:rPr>
          <w:color w:val="000000"/>
        </w:rPr>
        <w:t>I</w:t>
      </w:r>
      <w:r w:rsidR="00F10D66" w:rsidRPr="008C6C5E">
        <w:rPr>
          <w:color w:val="000000"/>
        </w:rPr>
        <w:t xml:space="preserve">f community genetics is important when </w:t>
      </w:r>
      <w:ins w:id="178" w:author="Stephen M. Shuster" w:date="2010-04-29T18:20:00Z">
        <w:r w:rsidR="00F10D66">
          <w:rPr>
            <w:color w:val="000000"/>
          </w:rPr>
          <w:t xml:space="preserve">few </w:t>
        </w:r>
      </w:ins>
      <w:r w:rsidR="00F10D66" w:rsidRPr="008C6C5E">
        <w:rPr>
          <w:color w:val="000000"/>
        </w:rPr>
        <w:t xml:space="preserve">species </w:t>
      </w:r>
      <w:del w:id="179" w:author="Stephen M. Shuster" w:date="2010-04-29T18:20:00Z">
        <w:r w:rsidR="00F10D66" w:rsidRPr="008C6C5E" w:rsidDel="00171E43">
          <w:rPr>
            <w:color w:val="000000"/>
          </w:rPr>
          <w:delText xml:space="preserve">interact with few </w:delText>
        </w:r>
      </w:del>
      <w:ins w:id="180" w:author="Stephen M. Shuster" w:date="2010-04-29T18:20:00Z">
        <w:r w:rsidR="00F10D66">
          <w:rPr>
            <w:color w:val="000000"/>
          </w:rPr>
          <w:t xml:space="preserve">impose disproportionate affects on many </w:t>
        </w:r>
      </w:ins>
      <w:r w:rsidR="00F10D66" w:rsidRPr="008C6C5E">
        <w:rPr>
          <w:color w:val="000000"/>
        </w:rPr>
        <w:t>other species</w:t>
      </w:r>
      <w:r w:rsidR="00F10D66">
        <w:rPr>
          <w:color w:val="000000"/>
        </w:rPr>
        <w:t xml:space="preserve"> (Fig. 4)</w:t>
      </w:r>
      <w:r w:rsidR="00F10D66" w:rsidRPr="008C6C5E">
        <w:rPr>
          <w:color w:val="000000"/>
        </w:rPr>
        <w:t xml:space="preserve">, it is important to ask if few interactions are rare or common in ecological systems.  Dunne et al. (2002) reviewed </w:t>
      </w:r>
      <w:r w:rsidR="00F10D66">
        <w:rPr>
          <w:color w:val="000000"/>
        </w:rPr>
        <w:t xml:space="preserve">the topology of </w:t>
      </w:r>
      <w:r w:rsidR="00F10D66" w:rsidRPr="008C6C5E">
        <w:rPr>
          <w:color w:val="000000"/>
        </w:rPr>
        <w:t xml:space="preserve">15 </w:t>
      </w:r>
      <w:r w:rsidR="00F10D66">
        <w:rPr>
          <w:color w:val="000000"/>
        </w:rPr>
        <w:t xml:space="preserve">aquatic </w:t>
      </w:r>
      <w:r w:rsidR="00F10D66" w:rsidRPr="008C6C5E">
        <w:rPr>
          <w:color w:val="000000"/>
        </w:rPr>
        <w:lastRenderedPageBreak/>
        <w:t>food webs from various environments</w:t>
      </w:r>
      <w:r w:rsidR="00F10D66">
        <w:rPr>
          <w:color w:val="000000"/>
        </w:rPr>
        <w:t xml:space="preserve"> (</w:t>
      </w:r>
      <w:r w:rsidR="00F10D66" w:rsidRPr="008C6C5E">
        <w:rPr>
          <w:color w:val="000000"/>
        </w:rPr>
        <w:t>5 ponds, 5 terrestrial, 2 streams, and 3 estuaries</w:t>
      </w:r>
      <w:r w:rsidR="00F10D66">
        <w:rPr>
          <w:color w:val="000000"/>
        </w:rPr>
        <w:t>)</w:t>
      </w:r>
      <w:r w:rsidR="00F10D66" w:rsidRPr="008C6C5E">
        <w:rPr>
          <w:color w:val="000000"/>
        </w:rPr>
        <w:t xml:space="preserve"> and show</w:t>
      </w:r>
      <w:r w:rsidR="00F10D66">
        <w:rPr>
          <w:color w:val="000000"/>
        </w:rPr>
        <w:t>ed</w:t>
      </w:r>
      <w:r w:rsidR="00F10D66" w:rsidRPr="008C6C5E">
        <w:rPr>
          <w:color w:val="000000"/>
        </w:rPr>
        <w:t xml:space="preserve"> that species vary in their overall connectivity and number of links per species</w:t>
      </w:r>
      <w:r w:rsidR="00F10D66">
        <w:rPr>
          <w:color w:val="000000"/>
        </w:rPr>
        <w:t xml:space="preserve"> (one can think of links per species as a species’ perception of richness)</w:t>
      </w:r>
      <w:r w:rsidR="00F10D66" w:rsidRPr="008C6C5E">
        <w:rPr>
          <w:color w:val="000000"/>
        </w:rPr>
        <w:t xml:space="preserve">.  They observed that 25-40% of species in these food webs have 3 or fewer direct connections and the average links per species is much lower than the total number of species. </w:t>
      </w:r>
      <w:r w:rsidR="00F10D66">
        <w:rPr>
          <w:color w:val="000000"/>
        </w:rPr>
        <w:t xml:space="preserve"> When viewing food web diagrams, we encourage the reader to consider the number of links (i.e., the richness of interactions) coming from each species because there are likely to be few.  Species certainly don’t directly interact with all other species.  </w:t>
      </w:r>
      <w:r w:rsidR="00F10D66" w:rsidRPr="008C6C5E">
        <w:rPr>
          <w:color w:val="000000"/>
        </w:rPr>
        <w:t>These observations indicate that many</w:t>
      </w:r>
      <w:r w:rsidR="00F10D66">
        <w:rPr>
          <w:color w:val="000000"/>
        </w:rPr>
        <w:t xml:space="preserve"> species</w:t>
      </w:r>
      <w:r w:rsidR="00F10D66" w:rsidRPr="008C6C5E">
        <w:rPr>
          <w:color w:val="000000"/>
        </w:rPr>
        <w:t xml:space="preserve"> </w:t>
      </w:r>
      <w:r w:rsidR="00F10D66">
        <w:rPr>
          <w:color w:val="000000"/>
        </w:rPr>
        <w:t xml:space="preserve">are </w:t>
      </w:r>
      <w:r w:rsidR="00F10D66" w:rsidRPr="008C6C5E">
        <w:rPr>
          <w:color w:val="000000"/>
        </w:rPr>
        <w:t xml:space="preserve">likely </w:t>
      </w:r>
      <w:r w:rsidR="00F10D66">
        <w:rPr>
          <w:color w:val="000000"/>
        </w:rPr>
        <w:t xml:space="preserve">to </w:t>
      </w:r>
      <w:r w:rsidR="00F10D66" w:rsidRPr="008C6C5E">
        <w:rPr>
          <w:color w:val="000000"/>
        </w:rPr>
        <w:t xml:space="preserve">have low effective </w:t>
      </w:r>
      <w:r w:rsidR="00F10D66">
        <w:rPr>
          <w:color w:val="000000"/>
        </w:rPr>
        <w:t>community diversity.  In these cases,</w:t>
      </w:r>
      <w:r w:rsidR="00F10D66" w:rsidRPr="008C6C5E">
        <w:rPr>
          <w:color w:val="000000"/>
        </w:rPr>
        <w:t xml:space="preserve"> genetic variation</w:t>
      </w:r>
      <w:r w:rsidR="00F10D66">
        <w:rPr>
          <w:color w:val="000000"/>
        </w:rPr>
        <w:t xml:space="preserve"> in a few species, especially foundation species, </w:t>
      </w:r>
      <w:r w:rsidR="00F10D66" w:rsidRPr="008C6C5E">
        <w:rPr>
          <w:color w:val="000000"/>
        </w:rPr>
        <w:t xml:space="preserve">could affect the </w:t>
      </w:r>
      <w:r w:rsidR="00F10D66">
        <w:rPr>
          <w:color w:val="000000"/>
        </w:rPr>
        <w:t>evolutionary and ecological dynamics</w:t>
      </w:r>
      <w:r w:rsidR="00F10D66" w:rsidRPr="008C6C5E">
        <w:rPr>
          <w:color w:val="000000"/>
        </w:rPr>
        <w:t xml:space="preserve"> </w:t>
      </w:r>
      <w:r w:rsidR="00F10D66">
        <w:rPr>
          <w:color w:val="000000"/>
        </w:rPr>
        <w:t>among</w:t>
      </w:r>
      <w:r w:rsidR="00F10D66" w:rsidRPr="008C6C5E">
        <w:rPr>
          <w:color w:val="000000"/>
        </w:rPr>
        <w:t xml:space="preserve"> </w:t>
      </w:r>
      <w:r w:rsidR="00F10D66">
        <w:rPr>
          <w:color w:val="000000"/>
        </w:rPr>
        <w:t xml:space="preserve">many other </w:t>
      </w:r>
      <w:r w:rsidR="00F10D66" w:rsidRPr="008C6C5E">
        <w:rPr>
          <w:color w:val="000000"/>
        </w:rPr>
        <w:t xml:space="preserve">species in </w:t>
      </w:r>
      <w:r w:rsidR="00F10D66">
        <w:rPr>
          <w:color w:val="000000"/>
        </w:rPr>
        <w:t>these</w:t>
      </w:r>
      <w:r w:rsidR="00F10D66" w:rsidRPr="008C6C5E">
        <w:rPr>
          <w:color w:val="000000"/>
        </w:rPr>
        <w:t xml:space="preserve"> communities.</w:t>
      </w:r>
      <w:r w:rsidR="00F10D66">
        <w:rPr>
          <w:color w:val="000000"/>
        </w:rPr>
        <w:t xml:space="preserve">  </w:t>
      </w:r>
      <w:r w:rsidR="00F10D66">
        <w:t xml:space="preserve"> </w:t>
      </w:r>
    </w:p>
    <w:p w14:paraId="69F434EE" w14:textId="77777777" w:rsidR="00F10D66" w:rsidRDefault="00F10D66" w:rsidP="00E927C1">
      <w:pPr>
        <w:autoSpaceDE w:val="0"/>
        <w:autoSpaceDN w:val="0"/>
        <w:adjustRightInd w:val="0"/>
        <w:spacing w:line="480" w:lineRule="auto"/>
        <w:ind w:firstLine="720"/>
      </w:pPr>
      <w:r>
        <w:t xml:space="preserve">Because foundation species likely have the largest selective influence on the other species </w:t>
      </w:r>
      <w:r>
        <w:rPr>
          <w:color w:val="000000"/>
        </w:rPr>
        <w:t>(Fig. 4)</w:t>
      </w:r>
      <w:r>
        <w:t>, they reduce the effective community diversity of all other species (Fig</w:t>
      </w:r>
      <w:ins w:id="181" w:author="tgw" w:date="2010-04-29T10:23:00Z">
        <w:r>
          <w:t>s</w:t>
        </w:r>
      </w:ins>
      <w:r>
        <w:t xml:space="preserve"> 2 and 3).  Heritable variation in one species will likely cause fitness or ecological variation in another when it is the dominant ecological selective force.  </w:t>
      </w:r>
      <w:r>
        <w:rPr>
          <w:color w:val="000000"/>
        </w:rPr>
        <w:t xml:space="preserve">Although few studies have experimentally examined the strength of genetic-based links between a foundation species and a dependent community, they can be surprisingly strong and require few steps.  For example, Dickson and </w:t>
      </w:r>
      <w:proofErr w:type="spellStart"/>
      <w:r>
        <w:rPr>
          <w:color w:val="000000"/>
        </w:rPr>
        <w:t>Whitham</w:t>
      </w:r>
      <w:proofErr w:type="spellEnd"/>
      <w:r>
        <w:rPr>
          <w:color w:val="000000"/>
        </w:rPr>
        <w:t xml:space="preserve"> (1996) explored how the interaction between aphid resistant and susceptible cottonwood trees affected a much </w:t>
      </w:r>
      <w:r w:rsidRPr="00777900">
        <w:rPr>
          <w:color w:val="000000"/>
        </w:rPr>
        <w:t xml:space="preserve">larger community.  They found that </w:t>
      </w:r>
      <w:r w:rsidRPr="00777900">
        <w:t xml:space="preserve">susceptible </w:t>
      </w:r>
      <w:r>
        <w:t xml:space="preserve">trees </w:t>
      </w:r>
      <w:r w:rsidRPr="00777900">
        <w:t xml:space="preserve">supported 31% greater species richness and 26% greater relative abundances than resistant trees (Dickson and </w:t>
      </w:r>
      <w:proofErr w:type="spellStart"/>
      <w:r w:rsidRPr="00777900">
        <w:t>Whitham</w:t>
      </w:r>
      <w:proofErr w:type="spellEnd"/>
      <w:r w:rsidRPr="00777900">
        <w:t xml:space="preserve"> 1996). </w:t>
      </w:r>
      <w:r>
        <w:t xml:space="preserve"> </w:t>
      </w:r>
      <w:r w:rsidRPr="00777900">
        <w:t xml:space="preserve">Because this analysis included 42 </w:t>
      </w:r>
      <w:r>
        <w:t xml:space="preserve">arthropod </w:t>
      </w:r>
      <w:r w:rsidRPr="00777900">
        <w:t xml:space="preserve">taxa from 35 families and 14 orders (herbivores, predators, and parasites), this represents a clear case of greater biodiversity being </w:t>
      </w:r>
      <w:r w:rsidRPr="00777900">
        <w:lastRenderedPageBreak/>
        <w:t>associated with susceptibility.</w:t>
      </w:r>
      <w:r>
        <w:t xml:space="preserve">  They then removed the aphid from susceptible trees to see if the genetic-based interaction of the aphids with the tree was responsible for the community differences or if independent of the aphids, the genetic differences between tree phenotypes acted directly on the community.  They found that with the removal of the aphids, the communities of susceptible trees were very similar to resistant trees arguing that </w:t>
      </w:r>
      <w:ins w:id="182" w:author="Stephen M. Shuster" w:date="2010-04-30T09:21:00Z">
        <w:r>
          <w:t>interspeci</w:t>
        </w:r>
      </w:ins>
      <w:ins w:id="183" w:author="Stephen M. Shuster" w:date="2010-04-30T09:22:00Z">
        <w:r>
          <w:t>fic, indirect genetic effects (</w:t>
        </w:r>
      </w:ins>
      <w:r>
        <w:t>IIGEs</w:t>
      </w:r>
      <w:ins w:id="184" w:author="Stephen M. Shuster" w:date="2010-04-30T09:22:00Z">
        <w:r>
          <w:t>)</w:t>
        </w:r>
      </w:ins>
      <w:r>
        <w:t xml:space="preserve"> between two foundation species (i.e., tree and aphid) defined a much larger community.  Studies by Keith et al. (2010) also show that the same aphid has a stabilizing effect on the arthropod community such that trees with aphids have more similar communities year-after-year than resistant trees without aphids, and that community stability can be quantified as a heritable plant trait mediated by the presence of aphids.  In addition to arthropods, Dickson and </w:t>
      </w:r>
      <w:proofErr w:type="spellStart"/>
      <w:r>
        <w:t>Whitham</w:t>
      </w:r>
      <w:proofErr w:type="spellEnd"/>
      <w:r>
        <w:t xml:space="preserve"> (1996)</w:t>
      </w:r>
      <w:ins w:id="185" w:author="tgw" w:date="2010-04-29T10:29:00Z">
        <w:r>
          <w:t xml:space="preserve"> </w:t>
        </w:r>
      </w:ins>
      <w:r>
        <w:t>also found that a fungal parasite and avian predators were affected by the presence of aphids.  See also Crawford et al. (2007) for similar findings using a removal</w:t>
      </w:r>
      <w:ins w:id="186" w:author="tgw" w:date="2010-04-29T10:29:00Z">
        <w:r>
          <w:t xml:space="preserve"> </w:t>
        </w:r>
      </w:ins>
      <w:r>
        <w:t xml:space="preserve">experiment with gall makers on goldenrod.  </w:t>
      </w:r>
    </w:p>
    <w:p w14:paraId="589F7436" w14:textId="77777777" w:rsidR="00F10D66" w:rsidRPr="008C6C5E" w:rsidRDefault="00F10D66" w:rsidP="00E927C1">
      <w:pPr>
        <w:autoSpaceDE w:val="0"/>
        <w:autoSpaceDN w:val="0"/>
        <w:adjustRightInd w:val="0"/>
        <w:spacing w:line="480" w:lineRule="auto"/>
        <w:ind w:firstLine="720"/>
        <w:rPr>
          <w:color w:val="000000"/>
        </w:rPr>
      </w:pPr>
      <w:r>
        <w:t xml:space="preserve">In contrast to the previous two examples, </w:t>
      </w:r>
      <w:proofErr w:type="spellStart"/>
      <w:r>
        <w:t>Sthultz</w:t>
      </w:r>
      <w:proofErr w:type="spellEnd"/>
      <w:r>
        <w:t xml:space="preserve"> et al. (2009) found just the opposite effect; scale susceptible and resistant pines supported very different </w:t>
      </w:r>
      <w:proofErr w:type="spellStart"/>
      <w:r>
        <w:t>mycorrhizal</w:t>
      </w:r>
      <w:proofErr w:type="spellEnd"/>
      <w:r>
        <w:t xml:space="preserve"> communities (21 taxa in two divisions), but with the 20 </w:t>
      </w:r>
      <w:proofErr w:type="spellStart"/>
      <w:r>
        <w:t>yr</w:t>
      </w:r>
      <w:proofErr w:type="spellEnd"/>
      <w:r>
        <w:t xml:space="preserve"> removal of scale insects from susceptible trees that had recovered from scale attack, the </w:t>
      </w:r>
      <w:proofErr w:type="spellStart"/>
      <w:r>
        <w:t>mycorrhizal</w:t>
      </w:r>
      <w:proofErr w:type="spellEnd"/>
      <w:r>
        <w:t xml:space="preserve"> community was still the same as control susceptible trees that had lost most of their foliage.  Thus, in the first case, two links defined the community in which plant genetics interacted through an herbivore to define the community.  In the second case, only one link was required; plant genetics defined the </w:t>
      </w:r>
      <w:proofErr w:type="spellStart"/>
      <w:r>
        <w:t>mycorrhizal</w:t>
      </w:r>
      <w:proofErr w:type="spellEnd"/>
      <w:r>
        <w:t xml:space="preserve"> community</w:t>
      </w:r>
      <w:ins w:id="187" w:author="tgw" w:date="2010-04-29T10:30:00Z">
        <w:r>
          <w:t xml:space="preserve"> independent of scale insects</w:t>
        </w:r>
      </w:ins>
      <w:r>
        <w:t xml:space="preserve">.  Such examples support our models in which IIGE among species need not be diffuse or </w:t>
      </w:r>
      <w:r>
        <w:lastRenderedPageBreak/>
        <w:t xml:space="preserve">complex; and that effective community </w:t>
      </w:r>
      <w:proofErr w:type="gramStart"/>
      <w:r>
        <w:t>diversity,</w:t>
      </w:r>
      <w:proofErr w:type="gramEnd"/>
      <w:r>
        <w:t xml:space="preserve"> </w:t>
      </w:r>
      <w:r w:rsidRPr="004B04E6">
        <w:rPr>
          <w:i/>
        </w:rPr>
        <w:t>D</w:t>
      </w:r>
      <w:r w:rsidRPr="004B04E6">
        <w:rPr>
          <w:i/>
          <w:vertAlign w:val="subscript"/>
        </w:rPr>
        <w:t>E</w:t>
      </w:r>
      <w:r>
        <w:t xml:space="preserve"> can be a very small subset of the whole community.</w:t>
      </w:r>
    </w:p>
    <w:p w14:paraId="783A2F14" w14:textId="77777777" w:rsidR="00F10D66" w:rsidDel="005D3DE2" w:rsidRDefault="00F10D66">
      <w:pPr>
        <w:autoSpaceDE w:val="0"/>
        <w:autoSpaceDN w:val="0"/>
        <w:adjustRightInd w:val="0"/>
        <w:spacing w:line="480" w:lineRule="auto"/>
        <w:rPr>
          <w:del w:id="188" w:author="Stephen M. Shuster" w:date="2010-04-30T09:44:00Z"/>
          <w:color w:val="000000"/>
        </w:rPr>
        <w:pPrChange w:id="189" w:author="Stephen M. Shuster" w:date="2010-04-30T09:45:00Z">
          <w:pPr>
            <w:autoSpaceDE w:val="0"/>
            <w:autoSpaceDN w:val="0"/>
            <w:adjustRightInd w:val="0"/>
            <w:spacing w:line="480" w:lineRule="auto"/>
            <w:ind w:firstLine="720"/>
          </w:pPr>
        </w:pPrChange>
      </w:pPr>
      <w:r>
        <w:rPr>
          <w:color w:val="000000"/>
        </w:rPr>
        <w:tab/>
      </w:r>
      <w:del w:id="190" w:author="Stephen M. Shuster" w:date="2010-04-30T09:23:00Z">
        <w:r w:rsidDel="006A55FC">
          <w:rPr>
            <w:color w:val="000000"/>
          </w:rPr>
          <w:delText xml:space="preserve">In contrast, </w:delText>
        </w:r>
        <w:r w:rsidRPr="00A60E9C" w:rsidDel="006A55FC">
          <w:rPr>
            <w:color w:val="000000"/>
          </w:rPr>
          <w:delText xml:space="preserve">there are </w:delText>
        </w:r>
      </w:del>
      <w:ins w:id="191" w:author="Stephen M. Shuster" w:date="2010-04-30T09:23:00Z">
        <w:r>
          <w:rPr>
            <w:color w:val="000000"/>
          </w:rPr>
          <w:t>S</w:t>
        </w:r>
      </w:ins>
      <w:del w:id="192" w:author="Stephen M. Shuster" w:date="2010-04-30T09:23:00Z">
        <w:r w:rsidRPr="00A60E9C" w:rsidDel="006A55FC">
          <w:rPr>
            <w:color w:val="000000"/>
          </w:rPr>
          <w:delText>s</w:delText>
        </w:r>
      </w:del>
      <w:r w:rsidRPr="00A60E9C">
        <w:rPr>
          <w:color w:val="000000"/>
        </w:rPr>
        <w:t xml:space="preserve">cenarios </w:t>
      </w:r>
      <w:ins w:id="193" w:author="Stephen M. Shuster" w:date="2010-04-30T09:23:00Z">
        <w:r>
          <w:rPr>
            <w:color w:val="000000"/>
          </w:rPr>
          <w:t xml:space="preserve">also exist in </w:t>
        </w:r>
      </w:ins>
      <w:ins w:id="194" w:author="Stephen M. Shuster" w:date="2010-04-30T09:24:00Z">
        <w:r>
          <w:rPr>
            <w:color w:val="000000"/>
          </w:rPr>
          <w:t xml:space="preserve">which </w:t>
        </w:r>
      </w:ins>
      <w:ins w:id="195" w:author="Stephen M. Shuster" w:date="2010-04-30T09:35:00Z">
        <w:r>
          <w:rPr>
            <w:color w:val="000000"/>
          </w:rPr>
          <w:t xml:space="preserve">potentially </w:t>
        </w:r>
      </w:ins>
      <w:ins w:id="196" w:author="Stephen M. Shuster" w:date="2010-04-30T09:31:00Z">
        <w:r>
          <w:rPr>
            <w:color w:val="000000"/>
          </w:rPr>
          <w:t xml:space="preserve">strong </w:t>
        </w:r>
      </w:ins>
      <w:del w:id="197" w:author="Stephen M. Shuster" w:date="2010-04-30T09:24:00Z">
        <w:r w:rsidRPr="00A60E9C" w:rsidDel="006A55FC">
          <w:rPr>
            <w:color w:val="000000"/>
          </w:rPr>
          <w:delText xml:space="preserve">where </w:delText>
        </w:r>
      </w:del>
      <w:r w:rsidRPr="00A60E9C">
        <w:rPr>
          <w:color w:val="000000"/>
        </w:rPr>
        <w:t xml:space="preserve">genetic </w:t>
      </w:r>
      <w:del w:id="198" w:author="Stephen M. Shuster" w:date="2010-04-30T09:31:00Z">
        <w:r w:rsidRPr="00A60E9C" w:rsidDel="0097350C">
          <w:rPr>
            <w:color w:val="000000"/>
          </w:rPr>
          <w:delText xml:space="preserve">variation </w:delText>
        </w:r>
      </w:del>
      <w:ins w:id="199" w:author="Stephen M. Shuster" w:date="2010-04-30T09:31:00Z">
        <w:r>
          <w:rPr>
            <w:color w:val="000000"/>
          </w:rPr>
          <w:t xml:space="preserve">interactions </w:t>
        </w:r>
      </w:ins>
      <w:ins w:id="200" w:author="Stephen M. Shuster" w:date="2010-04-30T09:32:00Z">
        <w:r>
          <w:rPr>
            <w:color w:val="000000"/>
          </w:rPr>
          <w:t xml:space="preserve">among species </w:t>
        </w:r>
      </w:ins>
      <w:ins w:id="201" w:author="Stephen M. Shuster" w:date="2010-04-30T09:31:00Z">
        <w:r>
          <w:rPr>
            <w:color w:val="000000"/>
          </w:rPr>
          <w:t xml:space="preserve">have </w:t>
        </w:r>
      </w:ins>
      <w:del w:id="202" w:author="Stephen M. Shuster" w:date="2010-04-30T09:26:00Z">
        <w:r w:rsidRPr="00A60E9C" w:rsidDel="0097350C">
          <w:rPr>
            <w:color w:val="000000"/>
          </w:rPr>
          <w:delText>could have</w:delText>
        </w:r>
      </w:del>
      <w:del w:id="203" w:author="Stephen M. Shuster" w:date="2010-04-30T09:31:00Z">
        <w:r w:rsidRPr="00A60E9C" w:rsidDel="0097350C">
          <w:rPr>
            <w:color w:val="000000"/>
          </w:rPr>
          <w:delText xml:space="preserve"> </w:delText>
        </w:r>
      </w:del>
      <w:r w:rsidRPr="00A60E9C">
        <w:rPr>
          <w:color w:val="000000"/>
        </w:rPr>
        <w:t xml:space="preserve">little impact on </w:t>
      </w:r>
      <w:ins w:id="204" w:author="Stephen M. Shuster" w:date="2010-04-30T09:32:00Z">
        <w:r>
          <w:rPr>
            <w:color w:val="000000"/>
          </w:rPr>
          <w:t>the outcome of selection within communities</w:t>
        </w:r>
      </w:ins>
      <w:ins w:id="205" w:author="Stephen M. Shuster" w:date="2010-04-30T09:34:00Z">
        <w:r>
          <w:rPr>
            <w:color w:val="000000"/>
          </w:rPr>
          <w:t xml:space="preserve"> because the </w:t>
        </w:r>
      </w:ins>
      <w:del w:id="206" w:author="Stephen M. Shuster" w:date="2010-04-30T09:34:00Z">
        <w:r w:rsidRPr="00A60E9C" w:rsidDel="0097350C">
          <w:rPr>
            <w:color w:val="000000"/>
          </w:rPr>
          <w:delText>interaction</w:delText>
        </w:r>
        <w:r w:rsidDel="0097350C">
          <w:rPr>
            <w:color w:val="000000"/>
          </w:rPr>
          <w:delText>s</w:delText>
        </w:r>
        <w:r w:rsidRPr="00A60E9C" w:rsidDel="0097350C">
          <w:rPr>
            <w:color w:val="000000"/>
          </w:rPr>
          <w:delText xml:space="preserve"> if two </w:delText>
        </w:r>
      </w:del>
      <w:r w:rsidRPr="00A60E9C">
        <w:rPr>
          <w:color w:val="000000"/>
        </w:rPr>
        <w:t>species rarely interact</w:t>
      </w:r>
      <w:del w:id="207" w:author="Stephen M. Shuster" w:date="2010-04-30T09:34:00Z">
        <w:r w:rsidRPr="00A60E9C" w:rsidDel="0097350C">
          <w:rPr>
            <w:color w:val="000000"/>
          </w:rPr>
          <w:delText xml:space="preserve">, even if the consequence of </w:delText>
        </w:r>
        <w:r w:rsidDel="0097350C">
          <w:rPr>
            <w:color w:val="000000"/>
          </w:rPr>
          <w:delText xml:space="preserve">a rare </w:delText>
        </w:r>
        <w:r w:rsidRPr="00A60E9C" w:rsidDel="0097350C">
          <w:rPr>
            <w:color w:val="000000"/>
          </w:rPr>
          <w:delText>interaction between any two species is strong</w:delText>
        </w:r>
      </w:del>
      <w:r w:rsidRPr="008C6C5E">
        <w:rPr>
          <w:color w:val="000000"/>
        </w:rPr>
        <w:t xml:space="preserve">.  </w:t>
      </w:r>
      <w:r>
        <w:rPr>
          <w:color w:val="000000"/>
        </w:rPr>
        <w:t xml:space="preserve">For example, </w:t>
      </w:r>
      <w:r w:rsidRPr="008C6C5E">
        <w:rPr>
          <w:color w:val="000000"/>
        </w:rPr>
        <w:t>Hubbell’s (2001) neutral theory</w:t>
      </w:r>
      <w:del w:id="208" w:author="Stephen M. Shuster" w:date="2010-04-30T09:40:00Z">
        <w:r w:rsidDel="005D3DE2">
          <w:rPr>
            <w:color w:val="000000"/>
          </w:rPr>
          <w:delText>, which</w:delText>
        </w:r>
      </w:del>
      <w:r w:rsidRPr="008C6C5E">
        <w:rPr>
          <w:color w:val="000000"/>
        </w:rPr>
        <w:t xml:space="preserve"> describe</w:t>
      </w:r>
      <w:r>
        <w:rPr>
          <w:color w:val="000000"/>
        </w:rPr>
        <w:t>s</w:t>
      </w:r>
      <w:r w:rsidRPr="008C6C5E">
        <w:rPr>
          <w:color w:val="000000"/>
        </w:rPr>
        <w:t xml:space="preserve"> </w:t>
      </w:r>
      <w:r>
        <w:rPr>
          <w:color w:val="000000"/>
        </w:rPr>
        <w:t>the</w:t>
      </w:r>
      <w:r w:rsidRPr="008C6C5E">
        <w:rPr>
          <w:color w:val="000000"/>
        </w:rPr>
        <w:t xml:space="preserve"> dynamics of tropical forests</w:t>
      </w:r>
      <w:ins w:id="209" w:author="Stephen M. Shuster" w:date="2010-04-30T09:41:00Z">
        <w:r>
          <w:rPr>
            <w:color w:val="000000"/>
          </w:rPr>
          <w:t>,</w:t>
        </w:r>
      </w:ins>
      <w:r w:rsidRPr="008C6C5E">
        <w:rPr>
          <w:color w:val="000000"/>
        </w:rPr>
        <w:t xml:space="preserve"> </w:t>
      </w:r>
      <w:del w:id="210" w:author="Stephen M. Shuster" w:date="2010-04-30T09:39:00Z">
        <w:r w:rsidRPr="008C6C5E" w:rsidDel="005D3DE2">
          <w:rPr>
            <w:color w:val="000000"/>
          </w:rPr>
          <w:delText>is an example where</w:delText>
        </w:r>
      </w:del>
      <w:ins w:id="211" w:author="Stephen M. Shuster" w:date="2010-04-30T09:39:00Z">
        <w:r>
          <w:rPr>
            <w:color w:val="000000"/>
          </w:rPr>
          <w:t>wherein</w:t>
        </w:r>
      </w:ins>
      <w:r w:rsidRPr="008C6C5E">
        <w:rPr>
          <w:color w:val="000000"/>
        </w:rPr>
        <w:t xml:space="preserve"> high species diversity </w:t>
      </w:r>
      <w:del w:id="212" w:author="Stephen M. Shuster" w:date="2010-04-30T09:39:00Z">
        <w:r w:rsidRPr="008C6C5E" w:rsidDel="005D3DE2">
          <w:rPr>
            <w:color w:val="000000"/>
          </w:rPr>
          <w:delText xml:space="preserve">is likely to </w:delText>
        </w:r>
      </w:del>
      <w:r w:rsidRPr="008C6C5E">
        <w:rPr>
          <w:color w:val="000000"/>
        </w:rPr>
        <w:t>make</w:t>
      </w:r>
      <w:ins w:id="213" w:author="Stephen M. Shuster" w:date="2010-04-30T09:39:00Z">
        <w:r>
          <w:rPr>
            <w:color w:val="000000"/>
          </w:rPr>
          <w:t>s</w:t>
        </w:r>
      </w:ins>
      <w:r w:rsidRPr="008C6C5E">
        <w:rPr>
          <w:color w:val="000000"/>
        </w:rPr>
        <w:t xml:space="preserve"> the frequency of interaction</w:t>
      </w:r>
      <w:r>
        <w:rPr>
          <w:color w:val="000000"/>
        </w:rPr>
        <w:t>s</w:t>
      </w:r>
      <w:r w:rsidRPr="008C6C5E">
        <w:rPr>
          <w:color w:val="000000"/>
        </w:rPr>
        <w:t xml:space="preserve"> between </w:t>
      </w:r>
      <w:r>
        <w:rPr>
          <w:color w:val="000000"/>
        </w:rPr>
        <w:t xml:space="preserve">individuals of </w:t>
      </w:r>
      <w:r w:rsidRPr="008C6C5E">
        <w:rPr>
          <w:color w:val="000000"/>
        </w:rPr>
        <w:t xml:space="preserve">any two species very low.  In this situation, </w:t>
      </w:r>
      <w:del w:id="214" w:author="Stephen M. Shuster" w:date="2010-04-30T09:41:00Z">
        <w:r w:rsidRPr="008C6C5E" w:rsidDel="005D3DE2">
          <w:rPr>
            <w:color w:val="000000"/>
          </w:rPr>
          <w:delText>selection</w:delText>
        </w:r>
        <w:r w:rsidDel="005D3DE2">
          <w:rPr>
            <w:color w:val="000000"/>
          </w:rPr>
          <w:delText xml:space="preserve"> (</w:delText>
        </w:r>
      </w:del>
      <w:r>
        <w:rPr>
          <w:color w:val="000000"/>
        </w:rPr>
        <w:t xml:space="preserve">the fitness consequence of </w:t>
      </w:r>
      <w:del w:id="215" w:author="Stephen M. Shuster" w:date="2010-04-30T09:41:00Z">
        <w:r w:rsidDel="005D3DE2">
          <w:rPr>
            <w:color w:val="000000"/>
          </w:rPr>
          <w:delText xml:space="preserve">the </w:delText>
        </w:r>
      </w:del>
      <w:ins w:id="216" w:author="Stephen M. Shuster" w:date="2010-04-30T09:41:00Z">
        <w:r>
          <w:rPr>
            <w:color w:val="000000"/>
          </w:rPr>
          <w:t xml:space="preserve">interspecific </w:t>
        </w:r>
      </w:ins>
      <w:r>
        <w:rPr>
          <w:color w:val="000000"/>
        </w:rPr>
        <w:t>interaction</w:t>
      </w:r>
      <w:ins w:id="217" w:author="Stephen M. Shuster" w:date="2010-04-30T09:41:00Z">
        <w:r>
          <w:rPr>
            <w:color w:val="000000"/>
          </w:rPr>
          <w:t>s</w:t>
        </w:r>
      </w:ins>
      <w:del w:id="218" w:author="Stephen M. Shuster" w:date="2010-04-30T09:41:00Z">
        <w:r w:rsidDel="005D3DE2">
          <w:rPr>
            <w:color w:val="000000"/>
          </w:rPr>
          <w:delText>)</w:delText>
        </w:r>
      </w:del>
      <w:r w:rsidRPr="008C6C5E">
        <w:rPr>
          <w:color w:val="000000"/>
        </w:rPr>
        <w:t xml:space="preserve"> could be high</w:t>
      </w:r>
      <w:ins w:id="219" w:author="Stephen M. Shuster" w:date="2010-04-30T09:36:00Z">
        <w:r>
          <w:rPr>
            <w:color w:val="000000"/>
          </w:rPr>
          <w:t>,</w:t>
        </w:r>
      </w:ins>
      <w:r w:rsidRPr="008C6C5E">
        <w:rPr>
          <w:color w:val="000000"/>
        </w:rPr>
        <w:t xml:space="preserve"> but the frequency of </w:t>
      </w:r>
      <w:ins w:id="220" w:author="Stephen M. Shuster" w:date="2010-04-30T09:38:00Z">
        <w:r>
          <w:rPr>
            <w:color w:val="000000"/>
          </w:rPr>
          <w:t xml:space="preserve">particular </w:t>
        </w:r>
      </w:ins>
      <w:r w:rsidRPr="008C6C5E">
        <w:rPr>
          <w:color w:val="000000"/>
        </w:rPr>
        <w:t>interaction</w:t>
      </w:r>
      <w:ins w:id="221" w:author="Stephen M. Shuster" w:date="2010-04-30T09:36:00Z">
        <w:r>
          <w:rPr>
            <w:color w:val="000000"/>
          </w:rPr>
          <w:t>s</w:t>
        </w:r>
      </w:ins>
      <w:r>
        <w:rPr>
          <w:color w:val="000000"/>
        </w:rPr>
        <w:t xml:space="preserve"> within </w:t>
      </w:r>
      <w:del w:id="222" w:author="Stephen M. Shuster" w:date="2010-04-30T09:37:00Z">
        <w:r w:rsidDel="005D3DE2">
          <w:rPr>
            <w:color w:val="000000"/>
          </w:rPr>
          <w:delText xml:space="preserve">a randomly </w:delText>
        </w:r>
      </w:del>
      <w:del w:id="223" w:author="Stephen M. Shuster" w:date="2010-04-30T09:36:00Z">
        <w:r w:rsidDel="005D3DE2">
          <w:rPr>
            <w:color w:val="000000"/>
          </w:rPr>
          <w:delText xml:space="preserve">mating </w:delText>
        </w:r>
      </w:del>
      <w:del w:id="224" w:author="Stephen M. Shuster" w:date="2010-04-30T09:37:00Z">
        <w:r w:rsidDel="005D3DE2">
          <w:rPr>
            <w:color w:val="000000"/>
          </w:rPr>
          <w:delText>population</w:delText>
        </w:r>
        <w:r w:rsidRPr="008C6C5E" w:rsidDel="005D3DE2">
          <w:rPr>
            <w:color w:val="000000"/>
          </w:rPr>
          <w:delText xml:space="preserve"> </w:delText>
        </w:r>
      </w:del>
      <w:ins w:id="225" w:author="Stephen M. Shuster" w:date="2010-04-30T09:42:00Z">
        <w:r>
          <w:rPr>
            <w:color w:val="000000"/>
          </w:rPr>
          <w:t>the</w:t>
        </w:r>
      </w:ins>
      <w:ins w:id="226" w:author="Stephen M. Shuster" w:date="2010-04-30T09:37:00Z">
        <w:r>
          <w:rPr>
            <w:color w:val="000000"/>
          </w:rPr>
          <w:t xml:space="preserve"> community </w:t>
        </w:r>
      </w:ins>
      <w:r w:rsidRPr="008C6C5E">
        <w:rPr>
          <w:color w:val="000000"/>
        </w:rPr>
        <w:t>is so low</w:t>
      </w:r>
      <w:r>
        <w:rPr>
          <w:color w:val="000000"/>
        </w:rPr>
        <w:t xml:space="preserve"> </w:t>
      </w:r>
      <w:r w:rsidRPr="008C6C5E">
        <w:rPr>
          <w:color w:val="000000"/>
        </w:rPr>
        <w:t xml:space="preserve">that </w:t>
      </w:r>
      <w:r>
        <w:rPr>
          <w:color w:val="000000"/>
        </w:rPr>
        <w:t xml:space="preserve">the </w:t>
      </w:r>
      <w:r w:rsidRPr="008C6C5E">
        <w:rPr>
          <w:color w:val="000000"/>
        </w:rPr>
        <w:t xml:space="preserve">effect of any one species on another is </w:t>
      </w:r>
      <w:del w:id="227" w:author="Stephen M. Shuster" w:date="2010-04-30T09:42:00Z">
        <w:r w:rsidRPr="008C6C5E" w:rsidDel="005D3DE2">
          <w:rPr>
            <w:color w:val="000000"/>
          </w:rPr>
          <w:delText xml:space="preserve">very </w:delText>
        </w:r>
      </w:del>
      <w:r w:rsidRPr="008C6C5E">
        <w:rPr>
          <w:color w:val="000000"/>
        </w:rPr>
        <w:t>close to zero</w:t>
      </w:r>
      <w:r>
        <w:rPr>
          <w:color w:val="000000"/>
        </w:rPr>
        <w:t>.  Thus,</w:t>
      </w:r>
      <w:r w:rsidRPr="008C6C5E">
        <w:rPr>
          <w:color w:val="000000"/>
        </w:rPr>
        <w:t xml:space="preserve"> </w:t>
      </w:r>
      <w:ins w:id="228" w:author="Stephen M. Shuster" w:date="2010-04-30T09:43:00Z">
        <w:r>
          <w:rPr>
            <w:color w:val="000000"/>
          </w:rPr>
          <w:t xml:space="preserve">while </w:t>
        </w:r>
      </w:ins>
      <w:r w:rsidRPr="008C6C5E">
        <w:rPr>
          <w:color w:val="000000"/>
        </w:rPr>
        <w:t xml:space="preserve">effective </w:t>
      </w:r>
      <w:r>
        <w:rPr>
          <w:color w:val="000000"/>
        </w:rPr>
        <w:t>community diversity</w:t>
      </w:r>
      <w:r w:rsidRPr="008C6C5E">
        <w:rPr>
          <w:color w:val="000000"/>
        </w:rPr>
        <w:t xml:space="preserve"> within a trophic level </w:t>
      </w:r>
      <w:ins w:id="229" w:author="Stephen M. Shuster" w:date="2010-04-30T09:40:00Z">
        <w:r>
          <w:rPr>
            <w:color w:val="000000"/>
          </w:rPr>
          <w:t>c</w:t>
        </w:r>
      </w:ins>
      <w:del w:id="230" w:author="Stephen M. Shuster" w:date="2010-04-30T09:40:00Z">
        <w:r w:rsidRPr="008C6C5E" w:rsidDel="005D3DE2">
          <w:rPr>
            <w:color w:val="000000"/>
          </w:rPr>
          <w:delText>w</w:delText>
        </w:r>
      </w:del>
      <w:r w:rsidRPr="008C6C5E">
        <w:rPr>
          <w:color w:val="000000"/>
        </w:rPr>
        <w:t xml:space="preserve">ould </w:t>
      </w:r>
      <w:proofErr w:type="gramStart"/>
      <w:r w:rsidRPr="008C6C5E">
        <w:rPr>
          <w:color w:val="000000"/>
        </w:rPr>
        <w:t>be</w:t>
      </w:r>
      <w:proofErr w:type="gramEnd"/>
      <w:r w:rsidRPr="008C6C5E">
        <w:rPr>
          <w:color w:val="000000"/>
        </w:rPr>
        <w:t xml:space="preserve"> high </w:t>
      </w:r>
      <w:del w:id="231" w:author="Stephen M. Shuster" w:date="2010-04-30T09:40:00Z">
        <w:r w:rsidDel="005D3DE2">
          <w:rPr>
            <w:color w:val="000000"/>
          </w:rPr>
          <w:delText>and</w:delText>
        </w:r>
        <w:r w:rsidRPr="008C6C5E" w:rsidDel="005D3DE2">
          <w:rPr>
            <w:color w:val="000000"/>
          </w:rPr>
          <w:delText xml:space="preserve"> </w:delText>
        </w:r>
      </w:del>
      <w:r w:rsidRPr="008C6C5E">
        <w:rPr>
          <w:color w:val="000000"/>
        </w:rPr>
        <w:t>the system is effectively neutral with respect to evolution in a community context</w:t>
      </w:r>
      <w:r>
        <w:rPr>
          <w:color w:val="000000"/>
        </w:rPr>
        <w:t xml:space="preserve">. </w:t>
      </w:r>
      <w:ins w:id="232" w:author="Stephen M. Shuster" w:date="2010-04-30T09:43:00Z">
        <w:r>
          <w:rPr>
            <w:color w:val="000000"/>
          </w:rPr>
          <w:t xml:space="preserve">Under such circumstances, </w:t>
        </w:r>
      </w:ins>
    </w:p>
    <w:p w14:paraId="6B2D0EF2" w14:textId="77777777" w:rsidR="00F10D66" w:rsidRDefault="00F10D66">
      <w:pPr>
        <w:autoSpaceDE w:val="0"/>
        <w:autoSpaceDN w:val="0"/>
        <w:adjustRightInd w:val="0"/>
        <w:spacing w:line="480" w:lineRule="auto"/>
        <w:rPr>
          <w:ins w:id="233" w:author="Stephen M. Shuster" w:date="2010-04-30T09:46:00Z"/>
          <w:color w:val="000000"/>
        </w:rPr>
        <w:pPrChange w:id="234" w:author="Stephen M. Shuster" w:date="2010-04-30T09:45:00Z">
          <w:pPr>
            <w:autoSpaceDE w:val="0"/>
            <w:autoSpaceDN w:val="0"/>
            <w:adjustRightInd w:val="0"/>
            <w:spacing w:line="480" w:lineRule="auto"/>
            <w:ind w:firstLine="720"/>
          </w:pPr>
        </w:pPrChange>
      </w:pPr>
      <w:del w:id="235" w:author="Stephen M. Shuster" w:date="2010-04-30T09:44:00Z">
        <w:r w:rsidDel="005D3DE2">
          <w:rPr>
            <w:color w:val="000000"/>
          </w:rPr>
          <w:delText xml:space="preserve">Thus, in this context, </w:delText>
        </w:r>
      </w:del>
      <w:proofErr w:type="gramStart"/>
      <w:r>
        <w:rPr>
          <w:color w:val="000000"/>
        </w:rPr>
        <w:t>genetic</w:t>
      </w:r>
      <w:proofErr w:type="gramEnd"/>
      <w:r>
        <w:rPr>
          <w:color w:val="000000"/>
        </w:rPr>
        <w:t xml:space="preserve"> variation in one species is likely of </w:t>
      </w:r>
      <w:del w:id="236" w:author="Stephen M. Shuster" w:date="2010-04-30T09:45:00Z">
        <w:r w:rsidDel="00137A9B">
          <w:rPr>
            <w:color w:val="000000"/>
          </w:rPr>
          <w:delText xml:space="preserve">no </w:delText>
        </w:r>
      </w:del>
      <w:ins w:id="237" w:author="Stephen M. Shuster" w:date="2010-04-30T09:45:00Z">
        <w:r>
          <w:rPr>
            <w:color w:val="000000"/>
          </w:rPr>
          <w:t xml:space="preserve">little </w:t>
        </w:r>
      </w:ins>
      <w:r>
        <w:rPr>
          <w:color w:val="000000"/>
        </w:rPr>
        <w:t>consequence for the evolutionary and ecological dynamics of another</w:t>
      </w:r>
      <w:r w:rsidRPr="008C6C5E">
        <w:rPr>
          <w:color w:val="000000"/>
        </w:rPr>
        <w:t xml:space="preserve">.  </w:t>
      </w:r>
    </w:p>
    <w:p w14:paraId="3AA33D58" w14:textId="77777777" w:rsidR="00F10D66" w:rsidRDefault="00F10D66" w:rsidP="00137A9B">
      <w:pPr>
        <w:numPr>
          <w:ins w:id="238" w:author="Stephen M. Shuster" w:date="2010-04-30T09:46:00Z"/>
        </w:numPr>
        <w:autoSpaceDE w:val="0"/>
        <w:autoSpaceDN w:val="0"/>
        <w:adjustRightInd w:val="0"/>
        <w:spacing w:line="480" w:lineRule="auto"/>
        <w:ind w:firstLine="720"/>
        <w:rPr>
          <w:color w:val="000000"/>
        </w:rPr>
      </w:pPr>
      <w:r w:rsidRPr="008C6C5E">
        <w:rPr>
          <w:color w:val="000000"/>
        </w:rPr>
        <w:t>While Hubbell’s theory does not address interactions between trophic</w:t>
      </w:r>
      <w:ins w:id="239" w:author="tgw" w:date="2010-04-29T10:32:00Z">
        <w:r>
          <w:rPr>
            <w:color w:val="000000"/>
          </w:rPr>
          <w:t xml:space="preserve"> </w:t>
        </w:r>
      </w:ins>
      <w:proofErr w:type="gramStart"/>
      <w:r>
        <w:rPr>
          <w:color w:val="000000"/>
        </w:rPr>
        <w:t xml:space="preserve">levels </w:t>
      </w:r>
      <w:r w:rsidRPr="008C6C5E">
        <w:rPr>
          <w:color w:val="000000"/>
        </w:rPr>
        <w:t>,</w:t>
      </w:r>
      <w:proofErr w:type="gramEnd"/>
      <w:r w:rsidRPr="008C6C5E">
        <w:rPr>
          <w:color w:val="000000"/>
        </w:rPr>
        <w:t xml:space="preserve"> it is possible that frequent and strong interactions between species of different trophic levels could cause the effective </w:t>
      </w:r>
      <w:r>
        <w:rPr>
          <w:color w:val="000000"/>
        </w:rPr>
        <w:t>community diversity</w:t>
      </w:r>
      <w:r w:rsidRPr="008C6C5E">
        <w:rPr>
          <w:color w:val="000000"/>
        </w:rPr>
        <w:t xml:space="preserve"> to be low across trop</w:t>
      </w:r>
      <w:r>
        <w:rPr>
          <w:color w:val="000000"/>
        </w:rPr>
        <w:t>h</w:t>
      </w:r>
      <w:r w:rsidRPr="008C6C5E">
        <w:rPr>
          <w:color w:val="000000"/>
        </w:rPr>
        <w:t>ic levels, e.g.</w:t>
      </w:r>
      <w:r>
        <w:rPr>
          <w:color w:val="000000"/>
        </w:rPr>
        <w:t>,</w:t>
      </w:r>
      <w:r w:rsidRPr="008C6C5E">
        <w:rPr>
          <w:color w:val="000000"/>
        </w:rPr>
        <w:t xml:space="preserve"> plant-pollinator interactions.  </w:t>
      </w:r>
      <w:r>
        <w:rPr>
          <w:color w:val="000000"/>
        </w:rPr>
        <w:t xml:space="preserve">Because many such </w:t>
      </w:r>
      <w:del w:id="240" w:author="tgw" w:date="2010-04-29T10:32:00Z">
        <w:r w:rsidDel="00122AE2">
          <w:rPr>
            <w:color w:val="000000"/>
          </w:rPr>
          <w:delText xml:space="preserve">between </w:delText>
        </w:r>
      </w:del>
      <w:r>
        <w:rPr>
          <w:color w:val="000000"/>
        </w:rPr>
        <w:t xml:space="preserve">trophic interactions occur (e.g., plant-herbivore, predator-prey, parasite-host, plant-fungal), it is important that future studies critically examine the relative contribution of these important interactions on effective community diversity.  Importantly, to confirm either neutral or non-neutral hypotheses in a community context, it is important to experimentally confirm either case as was done with the experimental removal of species as in (Dickson and </w:t>
      </w:r>
      <w:proofErr w:type="spellStart"/>
      <w:r>
        <w:rPr>
          <w:color w:val="000000"/>
        </w:rPr>
        <w:t>Whitham</w:t>
      </w:r>
      <w:proofErr w:type="spellEnd"/>
      <w:r>
        <w:rPr>
          <w:color w:val="000000"/>
        </w:rPr>
        <w:t xml:space="preserve"> 1996; Crawford et al. 2007; </w:t>
      </w:r>
      <w:proofErr w:type="spellStart"/>
      <w:r>
        <w:rPr>
          <w:color w:val="000000"/>
        </w:rPr>
        <w:t>Sthultz</w:t>
      </w:r>
      <w:proofErr w:type="spellEnd"/>
      <w:r>
        <w:rPr>
          <w:color w:val="000000"/>
        </w:rPr>
        <w:t xml:space="preserve"> et al. 2009).</w:t>
      </w:r>
    </w:p>
    <w:p w14:paraId="2375344F" w14:textId="77777777" w:rsidR="00F10D66" w:rsidRDefault="00F10D66" w:rsidP="008C6C5E">
      <w:pPr>
        <w:autoSpaceDE w:val="0"/>
        <w:autoSpaceDN w:val="0"/>
        <w:adjustRightInd w:val="0"/>
        <w:spacing w:line="480" w:lineRule="auto"/>
        <w:rPr>
          <w:ins w:id="241" w:author="Stephen M. Shuster" w:date="2010-04-30T09:52:00Z"/>
          <w:color w:val="000000"/>
        </w:rPr>
      </w:pPr>
      <w:r>
        <w:rPr>
          <w:color w:val="000000"/>
        </w:rPr>
        <w:lastRenderedPageBreak/>
        <w:tab/>
        <w:t>By illustrating the importance of selection and genetic variation for ecological dynamics, community genetics provides a predictive ecological and evolutionary continuum</w:t>
      </w:r>
      <w:r w:rsidDel="002F6E27">
        <w:rPr>
          <w:color w:val="000000"/>
        </w:rPr>
        <w:t xml:space="preserve"> </w:t>
      </w:r>
      <w:r>
        <w:rPr>
          <w:color w:val="000000"/>
        </w:rPr>
        <w:t xml:space="preserve">from </w:t>
      </w:r>
      <w:del w:id="242" w:author="Stephen M. Shuster" w:date="2010-04-30T09:51:00Z">
        <w:r w:rsidDel="00137A9B">
          <w:rPr>
            <w:color w:val="000000"/>
          </w:rPr>
          <w:delText xml:space="preserve">Hubbell’s neutral theory and </w:delText>
        </w:r>
      </w:del>
      <w:r>
        <w:rPr>
          <w:color w:val="000000"/>
        </w:rPr>
        <w:t>Ehrlich and Raven’s observations of coevolution</w:t>
      </w:r>
      <w:ins w:id="243" w:author="Stephen M. Shuster" w:date="2010-04-30T09:51:00Z">
        <w:r>
          <w:rPr>
            <w:color w:val="000000"/>
          </w:rPr>
          <w:t xml:space="preserve"> to Hubbell’s neutral theory</w:t>
        </w:r>
      </w:ins>
      <w:r>
        <w:rPr>
          <w:color w:val="000000"/>
        </w:rPr>
        <w:t>.  When, as Hubbell suggests,</w:t>
      </w:r>
      <w:r w:rsidRPr="008C6C5E">
        <w:rPr>
          <w:color w:val="000000"/>
        </w:rPr>
        <w:t xml:space="preserve"> interactions between species are </w:t>
      </w:r>
      <w:r>
        <w:rPr>
          <w:color w:val="000000"/>
        </w:rPr>
        <w:t xml:space="preserve">many and </w:t>
      </w:r>
      <w:r w:rsidRPr="008C6C5E">
        <w:rPr>
          <w:color w:val="000000"/>
        </w:rPr>
        <w:t xml:space="preserve">too diffuse for interactions between any two species to predict </w:t>
      </w:r>
      <w:r>
        <w:rPr>
          <w:color w:val="000000"/>
        </w:rPr>
        <w:t xml:space="preserve">the change in </w:t>
      </w:r>
      <w:r w:rsidRPr="008C6C5E">
        <w:rPr>
          <w:color w:val="000000"/>
        </w:rPr>
        <w:t>community structure</w:t>
      </w:r>
      <w:r>
        <w:rPr>
          <w:color w:val="000000"/>
        </w:rPr>
        <w:t xml:space="preserve"> over time</w:t>
      </w:r>
      <w:r w:rsidRPr="008C6C5E">
        <w:rPr>
          <w:color w:val="000000"/>
        </w:rPr>
        <w:t>, the</w:t>
      </w:r>
      <w:r>
        <w:rPr>
          <w:color w:val="000000"/>
        </w:rPr>
        <w:t>n</w:t>
      </w:r>
      <w:r w:rsidRPr="008C6C5E">
        <w:rPr>
          <w:color w:val="000000"/>
        </w:rPr>
        <w:t xml:space="preserve"> genetic variation </w:t>
      </w:r>
      <w:r>
        <w:rPr>
          <w:color w:val="000000"/>
        </w:rPr>
        <w:t xml:space="preserve">within any one species </w:t>
      </w:r>
      <w:r w:rsidRPr="008C6C5E">
        <w:rPr>
          <w:color w:val="000000"/>
        </w:rPr>
        <w:t>also is of no importance for those interactions</w:t>
      </w:r>
      <w:r>
        <w:rPr>
          <w:color w:val="000000"/>
        </w:rPr>
        <w:t xml:space="preserve"> (dashed line in Fig. 4)</w:t>
      </w:r>
      <w:r w:rsidRPr="008C6C5E">
        <w:rPr>
          <w:color w:val="000000"/>
        </w:rPr>
        <w:t xml:space="preserve">.  </w:t>
      </w:r>
      <w:r>
        <w:rPr>
          <w:color w:val="000000"/>
        </w:rPr>
        <w:t>By contrast</w:t>
      </w:r>
      <w:r w:rsidRPr="008C6C5E">
        <w:rPr>
          <w:color w:val="000000"/>
        </w:rPr>
        <w:t xml:space="preserve">, </w:t>
      </w:r>
      <w:r>
        <w:rPr>
          <w:color w:val="000000"/>
        </w:rPr>
        <w:t xml:space="preserve">in strict pairwise coevolution, one species accounts for all the ecological selection of another and vice-versa; their effective community </w:t>
      </w:r>
      <w:del w:id="244" w:author="Stephen M. Shuster" w:date="2010-04-30T09:47:00Z">
        <w:r w:rsidDel="00137A9B">
          <w:rPr>
            <w:color w:val="000000"/>
          </w:rPr>
          <w:delText>diversties</w:delText>
        </w:r>
      </w:del>
      <w:ins w:id="245" w:author="Stephen M. Shuster" w:date="2010-04-30T09:47:00Z">
        <w:r>
          <w:rPr>
            <w:color w:val="000000"/>
          </w:rPr>
          <w:t>diversities</w:t>
        </w:r>
      </w:ins>
      <w:r>
        <w:rPr>
          <w:color w:val="000000"/>
        </w:rPr>
        <w:t xml:space="preserve"> are </w:t>
      </w:r>
      <w:proofErr w:type="spellStart"/>
      <w:r>
        <w:rPr>
          <w:color w:val="000000"/>
        </w:rPr>
        <w:t>one</w:t>
      </w:r>
      <w:ins w:id="246" w:author="Stephen M. Shuster" w:date="2010-04-30T09:47:00Z">
        <w:r>
          <w:rPr>
            <w:color w:val="000000"/>
          </w:rPr>
          <w:t>,</w:t>
        </w:r>
      </w:ins>
      <w:del w:id="247" w:author="Stephen M. Shuster" w:date="2010-04-30T09:47:00Z">
        <w:r w:rsidDel="00137A9B">
          <w:rPr>
            <w:color w:val="000000"/>
          </w:rPr>
          <w:delText xml:space="preserve"> and</w:delText>
        </w:r>
      </w:del>
      <w:del w:id="248" w:author="Stephen M. Shuster" w:date="2010-04-30T09:51:00Z">
        <w:r w:rsidDel="00137A9B">
          <w:rPr>
            <w:color w:val="000000"/>
          </w:rPr>
          <w:delText xml:space="preserve"> </w:delText>
        </w:r>
      </w:del>
      <w:r>
        <w:rPr>
          <w:color w:val="000000"/>
        </w:rPr>
        <w:t>the</w:t>
      </w:r>
      <w:proofErr w:type="spellEnd"/>
      <w:r>
        <w:rPr>
          <w:color w:val="000000"/>
        </w:rPr>
        <w:t xml:space="preserve"> effective community </w:t>
      </w:r>
      <w:ins w:id="249" w:author="Stephen M. Shuster" w:date="2010-04-30T09:48:00Z">
        <w:r>
          <w:rPr>
            <w:color w:val="000000"/>
          </w:rPr>
          <w:t xml:space="preserve">for one species </w:t>
        </w:r>
      </w:ins>
      <w:r>
        <w:rPr>
          <w:color w:val="000000"/>
        </w:rPr>
        <w:t>is represented by</w:t>
      </w:r>
      <w:ins w:id="250" w:author="tgw" w:date="2010-04-29T10:33:00Z">
        <w:r>
          <w:rPr>
            <w:color w:val="000000"/>
          </w:rPr>
          <w:t xml:space="preserve"> </w:t>
        </w:r>
      </w:ins>
      <w:del w:id="251" w:author="Stephen M. Shuster" w:date="2010-04-30T09:48:00Z">
        <w:r w:rsidDel="00137A9B">
          <w:rPr>
            <w:color w:val="000000"/>
          </w:rPr>
          <w:delText xml:space="preserve">each </w:delText>
        </w:r>
      </w:del>
      <w:ins w:id="252" w:author="Stephen M. Shuster" w:date="2010-04-30T09:48:00Z">
        <w:r>
          <w:rPr>
            <w:color w:val="000000"/>
          </w:rPr>
          <w:t xml:space="preserve">the </w:t>
        </w:r>
      </w:ins>
      <w:r>
        <w:rPr>
          <w:color w:val="000000"/>
        </w:rPr>
        <w:t>other</w:t>
      </w:r>
      <w:ins w:id="253" w:author="Stephen M. Shuster" w:date="2010-04-30T09:51:00Z">
        <w:r>
          <w:rPr>
            <w:color w:val="000000"/>
          </w:rPr>
          <w:t>,</w:t>
        </w:r>
      </w:ins>
      <w:r>
        <w:rPr>
          <w:color w:val="000000"/>
        </w:rPr>
        <w:t xml:space="preserve"> and heritable variation in each species is of great importance.  The connection of these theories resides in the proportion of one species’ total ecological selection that is comprised by another.  Thus, </w:t>
      </w:r>
      <w:r w:rsidRPr="008C6C5E">
        <w:rPr>
          <w:color w:val="000000"/>
        </w:rPr>
        <w:t>if</w:t>
      </w:r>
      <w:r>
        <w:rPr>
          <w:color w:val="000000"/>
        </w:rPr>
        <w:t xml:space="preserve"> interspecific</w:t>
      </w:r>
      <w:r w:rsidRPr="008C6C5E">
        <w:rPr>
          <w:color w:val="000000"/>
        </w:rPr>
        <w:t xml:space="preserve"> interactions</w:t>
      </w:r>
      <w:r>
        <w:rPr>
          <w:color w:val="000000"/>
        </w:rPr>
        <w:t xml:space="preserve"> (i.e., ecological selection)</w:t>
      </w:r>
      <w:r w:rsidRPr="008C6C5E">
        <w:rPr>
          <w:color w:val="000000"/>
        </w:rPr>
        <w:t xml:space="preserve"> are important</w:t>
      </w:r>
      <w:r>
        <w:rPr>
          <w:color w:val="000000"/>
        </w:rPr>
        <w:t xml:space="preserve"> for predicting community structure,</w:t>
      </w:r>
      <w:r w:rsidRPr="008C6C5E">
        <w:rPr>
          <w:color w:val="000000"/>
        </w:rPr>
        <w:t xml:space="preserve"> </w:t>
      </w:r>
      <w:r>
        <w:rPr>
          <w:color w:val="000000"/>
        </w:rPr>
        <w:t xml:space="preserve">then heritable variation in traits that cause ecological </w:t>
      </w:r>
      <w:r w:rsidRPr="008C6C5E">
        <w:rPr>
          <w:color w:val="000000"/>
        </w:rPr>
        <w:t>selection</w:t>
      </w:r>
      <w:r>
        <w:rPr>
          <w:color w:val="000000"/>
        </w:rPr>
        <w:t xml:space="preserve"> </w:t>
      </w:r>
      <w:r w:rsidRPr="008C6C5E">
        <w:rPr>
          <w:color w:val="000000"/>
        </w:rPr>
        <w:t xml:space="preserve">is also </w:t>
      </w:r>
      <w:r>
        <w:rPr>
          <w:color w:val="000000"/>
        </w:rPr>
        <w:t xml:space="preserve">likely to be </w:t>
      </w:r>
      <w:r w:rsidRPr="008C6C5E">
        <w:rPr>
          <w:color w:val="000000"/>
        </w:rPr>
        <w:t xml:space="preserve">important.  </w:t>
      </w:r>
      <w:commentRangeStart w:id="254"/>
      <w:r>
        <w:rPr>
          <w:color w:val="000000"/>
        </w:rPr>
        <w:t xml:space="preserve">As species’ effective community diversity increases from one towards infinity, we move from an ecological, selection-driven world to a neutral, drift-driven world.  </w:t>
      </w:r>
      <w:commentRangeEnd w:id="254"/>
      <w:r>
        <w:rPr>
          <w:rStyle w:val="CommentReference"/>
        </w:rPr>
        <w:commentReference w:id="254"/>
      </w:r>
    </w:p>
    <w:p w14:paraId="62647E48" w14:textId="77777777" w:rsidR="00F10D66" w:rsidRDefault="00F10D66" w:rsidP="008C6C5E">
      <w:pPr>
        <w:numPr>
          <w:ins w:id="255" w:author="Stephen M. Shuster" w:date="2010-04-30T09:52:00Z"/>
        </w:numPr>
        <w:autoSpaceDE w:val="0"/>
        <w:autoSpaceDN w:val="0"/>
        <w:adjustRightInd w:val="0"/>
        <w:spacing w:line="480" w:lineRule="auto"/>
        <w:rPr>
          <w:color w:val="000000"/>
        </w:rPr>
      </w:pPr>
      <w:ins w:id="256" w:author="Stephen M. Shuster" w:date="2010-04-30T09:52:00Z">
        <w:r>
          <w:rPr>
            <w:color w:val="000000"/>
          </w:rPr>
          <w:tab/>
          <w:t xml:space="preserve">Network theory considers similar relationships among species (refs and possible additional review of this area). </w:t>
        </w:r>
      </w:ins>
      <w:ins w:id="257" w:author="Stephen M. Shuster" w:date="2010-04-30T09:54:00Z">
        <w:r>
          <w:rPr>
            <w:color w:val="000000"/>
          </w:rPr>
          <w:t>While t</w:t>
        </w:r>
      </w:ins>
      <w:ins w:id="258" w:author="Stephen M. Shuster" w:date="2010-04-30T09:53:00Z">
        <w:r>
          <w:rPr>
            <w:color w:val="000000"/>
          </w:rPr>
          <w:t xml:space="preserve">his approach </w:t>
        </w:r>
      </w:ins>
      <w:ins w:id="259" w:author="Stephen M. Shuster" w:date="2010-04-30T09:54:00Z">
        <w:r>
          <w:rPr>
            <w:color w:val="000000"/>
          </w:rPr>
          <w:t xml:space="preserve">does consider </w:t>
        </w:r>
      </w:ins>
      <w:ins w:id="260" w:author="Stephen M. Shuster" w:date="2010-04-30T09:53:00Z">
        <w:r>
          <w:rPr>
            <w:color w:val="000000"/>
          </w:rPr>
          <w:t xml:space="preserve">the relative “centrality” of particular species in terms of the </w:t>
        </w:r>
      </w:ins>
      <w:ins w:id="261" w:author="Stephen M. Shuster" w:date="2010-04-30T09:54:00Z">
        <w:r>
          <w:rPr>
            <w:color w:val="000000"/>
          </w:rPr>
          <w:t xml:space="preserve">number of connections that exist between </w:t>
        </w:r>
      </w:ins>
      <w:ins w:id="262" w:author="Stephen M. Shuster" w:date="2010-04-30T09:55:00Z">
        <w:r>
          <w:rPr>
            <w:color w:val="000000"/>
          </w:rPr>
          <w:t xml:space="preserve">it and other members of the community, it does not provide a means for assessing how centrality or the lack of it </w:t>
        </w:r>
      </w:ins>
      <w:ins w:id="263" w:author="Stephen M. Shuster" w:date="2010-04-30T10:02:00Z">
        <w:r>
          <w:rPr>
            <w:color w:val="000000"/>
          </w:rPr>
          <w:t xml:space="preserve">may influence </w:t>
        </w:r>
      </w:ins>
      <w:ins w:id="264" w:author="Stephen M. Shuster" w:date="2010-04-30T09:55:00Z">
        <w:r>
          <w:rPr>
            <w:color w:val="000000"/>
          </w:rPr>
          <w:t xml:space="preserve">the intensity of selection </w:t>
        </w:r>
      </w:ins>
      <w:ins w:id="265" w:author="Stephen M. Shuster" w:date="2010-04-30T10:03:00Z">
        <w:r>
          <w:rPr>
            <w:color w:val="000000"/>
          </w:rPr>
          <w:t xml:space="preserve">responsible for shaping </w:t>
        </w:r>
      </w:ins>
      <w:ins w:id="266" w:author="Stephen M. Shuster" w:date="2010-04-30T09:55:00Z">
        <w:r>
          <w:rPr>
            <w:color w:val="000000"/>
          </w:rPr>
          <w:t xml:space="preserve">community organization. </w:t>
        </w:r>
      </w:ins>
      <w:ins w:id="267" w:author="Stephen M. Shuster" w:date="2010-04-30T09:56:00Z">
        <w:r>
          <w:rPr>
            <w:color w:val="000000"/>
          </w:rPr>
          <w:t xml:space="preserve">Community genetics seeks to </w:t>
        </w:r>
      </w:ins>
      <w:ins w:id="268" w:author="Stephen M. Shuster" w:date="2010-04-30T10:00:00Z">
        <w:r>
          <w:rPr>
            <w:color w:val="000000"/>
          </w:rPr>
          <w:t xml:space="preserve">describe </w:t>
        </w:r>
      </w:ins>
      <w:ins w:id="269" w:author="Stephen M. Shuster" w:date="2010-04-30T09:56:00Z">
        <w:r>
          <w:rPr>
            <w:color w:val="000000"/>
          </w:rPr>
          <w:t xml:space="preserve">forces that influence community organization within an evolutionary context. </w:t>
        </w:r>
      </w:ins>
      <w:ins w:id="270" w:author="Stephen M. Shuster" w:date="2010-04-30T10:05:00Z">
        <w:r>
          <w:rPr>
            <w:color w:val="000000"/>
          </w:rPr>
          <w:t xml:space="preserve">Our </w:t>
        </w:r>
      </w:ins>
      <w:proofErr w:type="gramStart"/>
      <w:ins w:id="271" w:author="Stephen M. Shuster" w:date="2010-04-30T10:04:00Z">
        <w:r>
          <w:rPr>
            <w:color w:val="000000"/>
          </w:rPr>
          <w:t>approach for estimating</w:t>
        </w:r>
      </w:ins>
      <w:ins w:id="272" w:author="Stephen M. Shuster" w:date="2010-04-30T09:57:00Z">
        <w:r>
          <w:rPr>
            <w:color w:val="000000"/>
          </w:rPr>
          <w:t xml:space="preserve"> effective </w:t>
        </w:r>
        <w:r>
          <w:rPr>
            <w:color w:val="000000"/>
          </w:rPr>
          <w:lastRenderedPageBreak/>
          <w:t>community diversity</w:t>
        </w:r>
      </w:ins>
      <w:ins w:id="273" w:author="Stephen M. Shuster" w:date="2010-04-30T10:04:00Z">
        <w:r>
          <w:rPr>
            <w:color w:val="000000"/>
          </w:rPr>
          <w:t xml:space="preserve">, </w:t>
        </w:r>
      </w:ins>
      <w:ins w:id="274" w:author="Stephen M. Shuster" w:date="2010-04-30T10:13:00Z">
        <w:r w:rsidRPr="004B04E6">
          <w:rPr>
            <w:i/>
          </w:rPr>
          <w:t>D</w:t>
        </w:r>
        <w:r w:rsidRPr="004B04E6">
          <w:rPr>
            <w:i/>
            <w:vertAlign w:val="subscript"/>
          </w:rPr>
          <w:t>E</w:t>
        </w:r>
      </w:ins>
      <w:ins w:id="275" w:author="Stephen M. Shuster" w:date="2010-04-30T10:04:00Z">
        <w:r>
          <w:rPr>
            <w:color w:val="000000"/>
          </w:rPr>
          <w:t xml:space="preserve">, </w:t>
        </w:r>
      </w:ins>
      <w:ins w:id="276" w:author="Stephen M. Shuster" w:date="2010-04-30T09:58:00Z">
        <w:r>
          <w:rPr>
            <w:color w:val="000000"/>
          </w:rPr>
          <w:t>examine</w:t>
        </w:r>
      </w:ins>
      <w:ins w:id="277" w:author="Stephen M. Shuster" w:date="2010-04-30T10:05:00Z">
        <w:r>
          <w:rPr>
            <w:color w:val="000000"/>
          </w:rPr>
          <w:t>s</w:t>
        </w:r>
      </w:ins>
      <w:ins w:id="278" w:author="Stephen M. Shuster" w:date="2010-04-30T09:58:00Z">
        <w:r>
          <w:rPr>
            <w:color w:val="000000"/>
          </w:rPr>
          <w:t xml:space="preserve"> how genetic variation in within species influences the fitness consequences of </w:t>
        </w:r>
      </w:ins>
      <w:ins w:id="279" w:author="Stephen M. Shuster" w:date="2010-04-30T09:57:00Z">
        <w:r>
          <w:rPr>
            <w:color w:val="000000"/>
          </w:rPr>
          <w:t>interspecific interactions</w:t>
        </w:r>
      </w:ins>
      <w:ins w:id="280" w:author="Stephen M. Shuster" w:date="2010-04-30T09:58:00Z">
        <w:r>
          <w:rPr>
            <w:color w:val="000000"/>
          </w:rPr>
          <w:t xml:space="preserve"> </w:t>
        </w:r>
      </w:ins>
      <w:ins w:id="281" w:author="Stephen M. Shuster" w:date="2010-04-30T10:05:00Z">
        <w:r>
          <w:rPr>
            <w:color w:val="000000"/>
          </w:rPr>
          <w:t>in</w:t>
        </w:r>
      </w:ins>
      <w:ins w:id="282" w:author="Stephen M. Shuster" w:date="2010-04-30T09:58:00Z">
        <w:r>
          <w:rPr>
            <w:color w:val="000000"/>
          </w:rPr>
          <w:t xml:space="preserve"> other species, </w:t>
        </w:r>
      </w:ins>
      <w:ins w:id="283" w:author="Stephen M. Shuster" w:date="2010-04-30T10:02:00Z">
        <w:r>
          <w:rPr>
            <w:color w:val="000000"/>
          </w:rPr>
          <w:t xml:space="preserve">and </w:t>
        </w:r>
      </w:ins>
      <w:ins w:id="284" w:author="Stephen M. Shuster" w:date="2010-04-30T09:58:00Z">
        <w:r>
          <w:rPr>
            <w:color w:val="000000"/>
          </w:rPr>
          <w:t>weight</w:t>
        </w:r>
      </w:ins>
      <w:proofErr w:type="gramEnd"/>
      <w:ins w:id="285" w:author="Stephen M. Shuster" w:date="2010-04-30T10:02:00Z">
        <w:r>
          <w:rPr>
            <w:color w:val="000000"/>
          </w:rPr>
          <w:t xml:space="preserve"> their overall effect</w:t>
        </w:r>
      </w:ins>
      <w:ins w:id="286" w:author="Stephen M. Shuster" w:date="2010-04-30T09:58:00Z">
        <w:r>
          <w:rPr>
            <w:color w:val="000000"/>
          </w:rPr>
          <w:t xml:space="preserve"> by </w:t>
        </w:r>
      </w:ins>
      <w:ins w:id="287" w:author="Stephen M. Shuster" w:date="2010-04-30T09:59:00Z">
        <w:r>
          <w:rPr>
            <w:color w:val="000000"/>
          </w:rPr>
          <w:t>their</w:t>
        </w:r>
      </w:ins>
      <w:ins w:id="288" w:author="Stephen M. Shuster" w:date="2010-04-30T09:58:00Z">
        <w:r>
          <w:rPr>
            <w:color w:val="000000"/>
          </w:rPr>
          <w:t xml:space="preserve"> </w:t>
        </w:r>
      </w:ins>
      <w:ins w:id="289" w:author="Stephen M. Shuster" w:date="2010-04-30T10:02:00Z">
        <w:r>
          <w:rPr>
            <w:color w:val="000000"/>
          </w:rPr>
          <w:t xml:space="preserve">relative </w:t>
        </w:r>
      </w:ins>
      <w:ins w:id="290" w:author="Stephen M. Shuster" w:date="2010-04-30T09:59:00Z">
        <w:r>
          <w:rPr>
            <w:color w:val="000000"/>
          </w:rPr>
          <w:t>frequency and intensity</w:t>
        </w:r>
      </w:ins>
      <w:ins w:id="291" w:author="Stephen M. Shuster" w:date="2010-04-30T10:05:00Z">
        <w:r>
          <w:rPr>
            <w:color w:val="000000"/>
          </w:rPr>
          <w:t>.</w:t>
        </w:r>
      </w:ins>
      <w:ins w:id="292" w:author="Stephen M. Shuster" w:date="2010-04-30T09:59:00Z">
        <w:r>
          <w:rPr>
            <w:color w:val="000000"/>
          </w:rPr>
          <w:t xml:space="preserve"> </w:t>
        </w:r>
      </w:ins>
      <w:ins w:id="293" w:author="Stephen M. Shuster" w:date="2010-04-30T10:06:00Z">
        <w:r>
          <w:rPr>
            <w:color w:val="000000"/>
          </w:rPr>
          <w:t>O</w:t>
        </w:r>
      </w:ins>
      <w:ins w:id="294" w:author="Stephen M. Shuster" w:date="2010-04-30T10:04:00Z">
        <w:r>
          <w:rPr>
            <w:color w:val="000000"/>
          </w:rPr>
          <w:t xml:space="preserve">ur approach </w:t>
        </w:r>
      </w:ins>
      <w:ins w:id="295" w:author="Stephen M. Shuster" w:date="2010-04-30T10:06:00Z">
        <w:r>
          <w:rPr>
            <w:color w:val="000000"/>
          </w:rPr>
          <w:t xml:space="preserve">thus provides a method for understanding community organization that is as empirically </w:t>
        </w:r>
      </w:ins>
      <w:ins w:id="296" w:author="Stephen M. Shuster" w:date="2010-04-30T10:07:00Z">
        <w:r>
          <w:rPr>
            <w:color w:val="000000"/>
          </w:rPr>
          <w:t>straightforward as network theory, and is consistent with community genetics theory (or some shit like that).</w:t>
        </w:r>
      </w:ins>
    </w:p>
    <w:p w14:paraId="444D8A37" w14:textId="77777777" w:rsidR="00F10D66" w:rsidRPr="005C33B5" w:rsidRDefault="00F10D66" w:rsidP="00B65285">
      <w:pPr>
        <w:spacing w:line="480" w:lineRule="auto"/>
        <w:jc w:val="center"/>
        <w:rPr>
          <w:i/>
          <w:color w:val="000000"/>
        </w:rPr>
      </w:pPr>
      <w:r w:rsidRPr="005C33B5">
        <w:rPr>
          <w:i/>
          <w:color w:val="000000"/>
        </w:rPr>
        <w:t>Conservation implications</w:t>
      </w:r>
    </w:p>
    <w:p w14:paraId="6DBC35B2" w14:textId="77777777" w:rsidR="00F10D66" w:rsidRDefault="00F10D66" w:rsidP="00B52F17">
      <w:pPr>
        <w:spacing w:line="480" w:lineRule="auto"/>
        <w:ind w:firstLine="720"/>
      </w:pPr>
      <w:r>
        <w:rPr>
          <w:color w:val="000000"/>
        </w:rPr>
        <w:t>The concept of effective community diversity may have</w:t>
      </w:r>
      <w:r>
        <w:t xml:space="preserve"> important conservation implications.  When a community is largely characterized and ecologically dominated by a few species, then genetic variation within these foundation species and their interactions may be crucial to the conservation of the rest of the community.  Because these types of species effectively drive effective community diversity down, genetic variation within these species represents niche variation for dependent species (Fig. 5).  </w:t>
      </w:r>
    </w:p>
    <w:p w14:paraId="6864E612" w14:textId="77777777" w:rsidR="00F10D66" w:rsidRDefault="00F10D66" w:rsidP="00B52F17">
      <w:pPr>
        <w:spacing w:line="480" w:lineRule="auto"/>
        <w:ind w:firstLine="720"/>
      </w:pPr>
      <w:r>
        <w:t>This approach differs from other conservation genetics approaches that emphasize the conservation of genetic diversity in rare and endangered species</w:t>
      </w:r>
      <w:ins w:id="297" w:author="Stephen M. Shuster" w:date="2010-04-30T10:12:00Z">
        <w:r>
          <w:t>,</w:t>
        </w:r>
      </w:ins>
      <w:r>
        <w:t xml:space="preserve"> and ha</w:t>
      </w:r>
      <w:ins w:id="298" w:author="Stephen M. Shuster" w:date="2010-04-30T10:12:00Z">
        <w:r>
          <w:t>ve</w:t>
        </w:r>
      </w:ins>
      <w:del w:id="299" w:author="Stephen M. Shuster" w:date="2010-04-30T10:12:00Z">
        <w:r w:rsidDel="00B74A75">
          <w:delText>s</w:delText>
        </w:r>
      </w:del>
      <w:r>
        <w:t xml:space="preserve"> </w:t>
      </w:r>
      <w:r w:rsidRPr="00FF694D">
        <w:t xml:space="preserve">resulted in concepts such as MVP, the minimum viable population needed to maintain a species (Schaffer 1981).  </w:t>
      </w:r>
      <w:r>
        <w:t>Our findings derived from effective community diversity</w:t>
      </w:r>
      <w:ins w:id="300" w:author="Stephen M. Shuster" w:date="2010-04-30T10:13:00Z">
        <w:r>
          <w:t xml:space="preserve">, </w:t>
        </w:r>
        <w:r w:rsidRPr="004B04E6">
          <w:rPr>
            <w:i/>
          </w:rPr>
          <w:t>D</w:t>
        </w:r>
        <w:r w:rsidRPr="004B04E6">
          <w:rPr>
            <w:i/>
            <w:vertAlign w:val="subscript"/>
          </w:rPr>
          <w:t>E</w:t>
        </w:r>
        <w:r>
          <w:t xml:space="preserve">, </w:t>
        </w:r>
      </w:ins>
      <w:del w:id="301" w:author="Stephen M. Shuster" w:date="2010-04-30T10:13:00Z">
        <w:r w:rsidRPr="00FF694D" w:rsidDel="00B74A75">
          <w:delText xml:space="preserve"> </w:delText>
        </w:r>
      </w:del>
      <w:r w:rsidRPr="00FF694D">
        <w:t xml:space="preserve">argue that it is important to consider the </w:t>
      </w:r>
      <w:r w:rsidRPr="00FF694D">
        <w:rPr>
          <w:color w:val="000000"/>
        </w:rPr>
        <w:t>minimum viable interacting population size (MVIP</w:t>
      </w:r>
      <w:r>
        <w:rPr>
          <w:color w:val="000000"/>
        </w:rPr>
        <w:t xml:space="preserve"> – </w:t>
      </w:r>
      <w:proofErr w:type="spellStart"/>
      <w:r>
        <w:rPr>
          <w:color w:val="000000"/>
        </w:rPr>
        <w:t>Whitham</w:t>
      </w:r>
      <w:proofErr w:type="spellEnd"/>
      <w:r>
        <w:rPr>
          <w:color w:val="000000"/>
        </w:rPr>
        <w:t xml:space="preserve"> et al. 2003</w:t>
      </w:r>
      <w:r w:rsidRPr="00FF694D">
        <w:rPr>
          <w:color w:val="000000"/>
        </w:rPr>
        <w:t xml:space="preserve">) that represents the size of a population needed to maintain the genetic diversity at levels required by </w:t>
      </w:r>
      <w:r w:rsidRPr="00FF694D">
        <w:rPr>
          <w:i/>
          <w:iCs/>
          <w:color w:val="000000"/>
        </w:rPr>
        <w:t xml:space="preserve">other </w:t>
      </w:r>
      <w:r w:rsidRPr="00FF694D">
        <w:rPr>
          <w:color w:val="000000"/>
        </w:rPr>
        <w:t xml:space="preserve">dependent and interacting species.  Thus, </w:t>
      </w:r>
      <w:r>
        <w:rPr>
          <w:color w:val="000000"/>
        </w:rPr>
        <w:t xml:space="preserve">the </w:t>
      </w:r>
      <w:r w:rsidRPr="00FF694D">
        <w:rPr>
          <w:color w:val="000000"/>
        </w:rPr>
        <w:t>minimum viable population (MVP) sizes for conserving the target species are probably</w:t>
      </w:r>
      <w:r>
        <w:rPr>
          <w:color w:val="000000"/>
        </w:rPr>
        <w:t xml:space="preserve"> </w:t>
      </w:r>
      <w:r w:rsidRPr="00FF694D">
        <w:rPr>
          <w:color w:val="000000"/>
        </w:rPr>
        <w:t>much smaller than what is required to conserve</w:t>
      </w:r>
      <w:r>
        <w:rPr>
          <w:color w:val="000000"/>
        </w:rPr>
        <w:t xml:space="preserve"> other </w:t>
      </w:r>
      <w:r w:rsidRPr="00FF694D">
        <w:rPr>
          <w:color w:val="000000"/>
        </w:rPr>
        <w:t>community members</w:t>
      </w:r>
      <w:r>
        <w:rPr>
          <w:color w:val="000000"/>
        </w:rPr>
        <w:t xml:space="preserve"> that might be dependent upon those interactions for their survival. </w:t>
      </w:r>
      <w:r w:rsidRPr="00FF694D">
        <w:rPr>
          <w:color w:val="000000"/>
        </w:rPr>
        <w:t xml:space="preserve"> </w:t>
      </w:r>
      <w:r>
        <w:rPr>
          <w:color w:val="000000"/>
        </w:rPr>
        <w:t>A</w:t>
      </w:r>
      <w:r w:rsidRPr="00FF694D">
        <w:rPr>
          <w:color w:val="000000"/>
        </w:rPr>
        <w:t>n understanding of community</w:t>
      </w:r>
      <w:r>
        <w:rPr>
          <w:color w:val="000000"/>
        </w:rPr>
        <w:t xml:space="preserve"> </w:t>
      </w:r>
      <w:r w:rsidRPr="00FF694D">
        <w:rPr>
          <w:color w:val="000000"/>
        </w:rPr>
        <w:lastRenderedPageBreak/>
        <w:t xml:space="preserve">genetics </w:t>
      </w:r>
      <w:r>
        <w:rPr>
          <w:color w:val="000000"/>
        </w:rPr>
        <w:t xml:space="preserve">and effective community diversity </w:t>
      </w:r>
      <w:r w:rsidRPr="00FF694D">
        <w:rPr>
          <w:color w:val="000000"/>
        </w:rPr>
        <w:t>should broaden conservation goals because</w:t>
      </w:r>
      <w:r>
        <w:rPr>
          <w:color w:val="000000"/>
        </w:rPr>
        <w:t xml:space="preserve"> </w:t>
      </w:r>
      <w:r w:rsidRPr="00FF694D">
        <w:rPr>
          <w:color w:val="000000"/>
        </w:rPr>
        <w:t>genetic variation is linked not just to single-species</w:t>
      </w:r>
      <w:r>
        <w:rPr>
          <w:color w:val="000000"/>
        </w:rPr>
        <w:t xml:space="preserve"> </w:t>
      </w:r>
      <w:r w:rsidRPr="00FF694D">
        <w:rPr>
          <w:color w:val="000000"/>
        </w:rPr>
        <w:t>survival, but also to patterns of interactions among</w:t>
      </w:r>
      <w:r>
        <w:rPr>
          <w:color w:val="000000"/>
        </w:rPr>
        <w:t xml:space="preserve"> </w:t>
      </w:r>
      <w:r w:rsidRPr="00FF694D">
        <w:rPr>
          <w:color w:val="000000"/>
        </w:rPr>
        <w:t xml:space="preserve">species </w:t>
      </w:r>
      <w:r>
        <w:t xml:space="preserve">(see also McIntyre and </w:t>
      </w:r>
      <w:proofErr w:type="spellStart"/>
      <w:r>
        <w:t>Whitham</w:t>
      </w:r>
      <w:proofErr w:type="spellEnd"/>
      <w:r>
        <w:t xml:space="preserve"> 2003; Booth and Grime 2003; Wimp et al. 2004, </w:t>
      </w:r>
      <w:proofErr w:type="spellStart"/>
      <w:r>
        <w:t>Bangert</w:t>
      </w:r>
      <w:proofErr w:type="spellEnd"/>
      <w:r>
        <w:t xml:space="preserve"> et al. 2005; 2008; Evans et al. 2009). </w:t>
      </w:r>
    </w:p>
    <w:p w14:paraId="01DB3CD9" w14:textId="77777777" w:rsidR="00F10D66" w:rsidRDefault="00F10D66" w:rsidP="008C6C5E">
      <w:pPr>
        <w:autoSpaceDE w:val="0"/>
        <w:autoSpaceDN w:val="0"/>
        <w:adjustRightInd w:val="0"/>
        <w:spacing w:line="480" w:lineRule="auto"/>
        <w:rPr>
          <w:color w:val="000000"/>
        </w:rPr>
      </w:pPr>
    </w:p>
    <w:p w14:paraId="52BA116B" w14:textId="77777777" w:rsidR="00F10D66" w:rsidRDefault="00F10D66" w:rsidP="008A77F4">
      <w:pPr>
        <w:autoSpaceDE w:val="0"/>
        <w:autoSpaceDN w:val="0"/>
        <w:adjustRightInd w:val="0"/>
        <w:spacing w:line="480" w:lineRule="auto"/>
        <w:jc w:val="center"/>
        <w:rPr>
          <w:color w:val="000000"/>
        </w:rPr>
      </w:pPr>
      <w:r>
        <w:rPr>
          <w:color w:val="000000"/>
        </w:rPr>
        <w:br w:type="page"/>
      </w:r>
      <w:r>
        <w:rPr>
          <w:color w:val="000000"/>
        </w:rPr>
        <w:lastRenderedPageBreak/>
        <w:t>L</w:t>
      </w:r>
      <w:r w:rsidRPr="008A77F4">
        <w:rPr>
          <w:color w:val="000000"/>
          <w:sz w:val="18"/>
          <w:szCs w:val="18"/>
        </w:rPr>
        <w:t>ITERATURE CITED</w:t>
      </w:r>
    </w:p>
    <w:p w14:paraId="473B25BE" w14:textId="77777777" w:rsidR="00F10D66" w:rsidRPr="00801CD7" w:rsidRDefault="00F10D66" w:rsidP="007741C7">
      <w:pPr>
        <w:autoSpaceDE w:val="0"/>
        <w:autoSpaceDN w:val="0"/>
        <w:adjustRightInd w:val="0"/>
        <w:spacing w:line="480" w:lineRule="auto"/>
        <w:ind w:left="720" w:hanging="720"/>
        <w:rPr>
          <w:color w:val="000000"/>
        </w:rPr>
      </w:pPr>
      <w:proofErr w:type="spellStart"/>
      <w:proofErr w:type="gramStart"/>
      <w:r w:rsidRPr="00801CD7">
        <w:rPr>
          <w:color w:val="000000"/>
        </w:rPr>
        <w:t>Agrawal</w:t>
      </w:r>
      <w:proofErr w:type="spellEnd"/>
      <w:r w:rsidRPr="00801CD7">
        <w:rPr>
          <w:color w:val="000000"/>
        </w:rPr>
        <w:t>, A. A. 2004.</w:t>
      </w:r>
      <w:proofErr w:type="gramEnd"/>
      <w:r w:rsidRPr="00801CD7">
        <w:rPr>
          <w:color w:val="000000"/>
        </w:rPr>
        <w:t xml:space="preserve">  Resistance and susceptibility of milkweed: competition, root herbivory, and plant genetic variation.  </w:t>
      </w:r>
      <w:proofErr w:type="gramStart"/>
      <w:r w:rsidRPr="00801CD7">
        <w:rPr>
          <w:color w:val="000000"/>
        </w:rPr>
        <w:t>Ecology 85</w:t>
      </w:r>
      <w:r>
        <w:rPr>
          <w:color w:val="000000"/>
        </w:rPr>
        <w:t>:</w:t>
      </w:r>
      <w:r w:rsidRPr="00801CD7">
        <w:rPr>
          <w:color w:val="000000"/>
        </w:rPr>
        <w:t>2118-2133.</w:t>
      </w:r>
      <w:proofErr w:type="gramEnd"/>
    </w:p>
    <w:p w14:paraId="4323BBC5" w14:textId="77777777"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Agrawal</w:t>
      </w:r>
      <w:proofErr w:type="spellEnd"/>
      <w:r w:rsidRPr="00801CD7">
        <w:rPr>
          <w:color w:val="000000"/>
        </w:rPr>
        <w:t xml:space="preserve">, A. F., E.D. </w:t>
      </w:r>
      <w:proofErr w:type="spellStart"/>
      <w:r w:rsidRPr="00801CD7">
        <w:rPr>
          <w:color w:val="000000"/>
        </w:rPr>
        <w:t>Brodie</w:t>
      </w:r>
      <w:proofErr w:type="spellEnd"/>
      <w:r w:rsidRPr="00801CD7">
        <w:rPr>
          <w:color w:val="000000"/>
        </w:rPr>
        <w:t>, III and M. J. Wade. 2001. On indirect effects in structured populations.  American Naturalist 158</w:t>
      </w:r>
      <w:r>
        <w:rPr>
          <w:color w:val="000000"/>
        </w:rPr>
        <w:t>:</w:t>
      </w:r>
      <w:r w:rsidRPr="00801CD7">
        <w:rPr>
          <w:color w:val="000000"/>
        </w:rPr>
        <w:t>308-323.</w:t>
      </w:r>
    </w:p>
    <w:p w14:paraId="4CE754EC" w14:textId="77777777"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Antonovics</w:t>
      </w:r>
      <w:proofErr w:type="spellEnd"/>
      <w:r w:rsidRPr="00801CD7">
        <w:rPr>
          <w:color w:val="000000"/>
        </w:rPr>
        <w:t xml:space="preserve">, J. 1992. </w:t>
      </w:r>
      <w:proofErr w:type="gramStart"/>
      <w:r w:rsidRPr="00801CD7">
        <w:rPr>
          <w:color w:val="000000"/>
        </w:rPr>
        <w:t>Toward community genetics.</w:t>
      </w:r>
      <w:proofErr w:type="gramEnd"/>
      <w:r w:rsidRPr="00801CD7">
        <w:rPr>
          <w:color w:val="000000"/>
        </w:rPr>
        <w:t xml:space="preserve"> Pages 426–449 </w:t>
      </w:r>
      <w:r w:rsidRPr="00801CD7">
        <w:rPr>
          <w:i/>
          <w:iCs/>
          <w:color w:val="000000"/>
        </w:rPr>
        <w:t xml:space="preserve">in </w:t>
      </w:r>
      <w:r w:rsidRPr="00801CD7">
        <w:rPr>
          <w:color w:val="000000"/>
        </w:rPr>
        <w:t xml:space="preserve">R. S. Fritz and E. L. Simms, </w:t>
      </w:r>
      <w:proofErr w:type="gramStart"/>
      <w:r>
        <w:rPr>
          <w:color w:val="000000"/>
        </w:rPr>
        <w:t>eds</w:t>
      </w:r>
      <w:proofErr w:type="gramEnd"/>
      <w:r w:rsidRPr="00801CD7">
        <w:rPr>
          <w:color w:val="000000"/>
        </w:rPr>
        <w:t xml:space="preserve">. </w:t>
      </w:r>
      <w:proofErr w:type="gramStart"/>
      <w:r w:rsidRPr="00801CD7">
        <w:rPr>
          <w:color w:val="000000"/>
        </w:rPr>
        <w:t>Plant resistance to herbivores and pathogens.</w:t>
      </w:r>
      <w:proofErr w:type="gramEnd"/>
      <w:r w:rsidRPr="00801CD7">
        <w:rPr>
          <w:color w:val="000000"/>
        </w:rPr>
        <w:t xml:space="preserve"> </w:t>
      </w:r>
      <w:proofErr w:type="gramStart"/>
      <w:r w:rsidRPr="00801CD7">
        <w:rPr>
          <w:color w:val="000000"/>
        </w:rPr>
        <w:t>Univ</w:t>
      </w:r>
      <w:r>
        <w:rPr>
          <w:color w:val="000000"/>
        </w:rPr>
        <w:t>.</w:t>
      </w:r>
      <w:r w:rsidRPr="00801CD7">
        <w:rPr>
          <w:color w:val="000000"/>
        </w:rPr>
        <w:t xml:space="preserve"> of Chicago Press, Chicago.</w:t>
      </w:r>
      <w:proofErr w:type="gramEnd"/>
    </w:p>
    <w:p w14:paraId="61B1D233" w14:textId="77777777" w:rsidR="00F10D66" w:rsidRDefault="00F10D66" w:rsidP="007741C7">
      <w:pPr>
        <w:autoSpaceDE w:val="0"/>
        <w:autoSpaceDN w:val="0"/>
        <w:adjustRightInd w:val="0"/>
        <w:spacing w:line="480" w:lineRule="auto"/>
        <w:ind w:left="720" w:hanging="720"/>
        <w:rPr>
          <w:color w:val="000000"/>
        </w:rPr>
      </w:pPr>
      <w:r w:rsidRPr="007C45C3">
        <w:rPr>
          <w:color w:val="000000"/>
        </w:rPr>
        <w:t xml:space="preserve">Bailey, J.K., S.C. </w:t>
      </w:r>
      <w:proofErr w:type="spellStart"/>
      <w:r w:rsidRPr="007C45C3">
        <w:rPr>
          <w:color w:val="000000"/>
        </w:rPr>
        <w:t>Wooley</w:t>
      </w:r>
      <w:proofErr w:type="spellEnd"/>
      <w:r w:rsidRPr="007C45C3">
        <w:rPr>
          <w:color w:val="000000"/>
        </w:rPr>
        <w:t xml:space="preserve">, R.L. </w:t>
      </w:r>
      <w:proofErr w:type="spellStart"/>
      <w:r w:rsidRPr="007C45C3">
        <w:rPr>
          <w:color w:val="000000"/>
        </w:rPr>
        <w:t>Lindroth</w:t>
      </w:r>
      <w:proofErr w:type="spellEnd"/>
      <w:r w:rsidRPr="007C45C3">
        <w:rPr>
          <w:color w:val="000000"/>
        </w:rPr>
        <w:t xml:space="preserve">, and T.G. </w:t>
      </w:r>
      <w:proofErr w:type="spellStart"/>
      <w:r w:rsidRPr="007C45C3">
        <w:rPr>
          <w:color w:val="000000"/>
        </w:rPr>
        <w:t>Whitham</w:t>
      </w:r>
      <w:proofErr w:type="spellEnd"/>
      <w:r w:rsidRPr="007C45C3">
        <w:rPr>
          <w:color w:val="000000"/>
        </w:rPr>
        <w:t xml:space="preserve">.  2006.  Importance of species interactions to community </w:t>
      </w:r>
      <w:proofErr w:type="spellStart"/>
      <w:r w:rsidRPr="007C45C3">
        <w:rPr>
          <w:color w:val="000000"/>
        </w:rPr>
        <w:t>heritability</w:t>
      </w:r>
      <w:proofErr w:type="gramStart"/>
      <w:r>
        <w:rPr>
          <w:color w:val="000000"/>
        </w:rPr>
        <w:t>:</w:t>
      </w:r>
      <w:r w:rsidRPr="007C45C3">
        <w:rPr>
          <w:color w:val="000000"/>
        </w:rPr>
        <w:t>A</w:t>
      </w:r>
      <w:proofErr w:type="spellEnd"/>
      <w:proofErr w:type="gramEnd"/>
      <w:r w:rsidRPr="007C45C3">
        <w:rPr>
          <w:color w:val="000000"/>
        </w:rPr>
        <w:t xml:space="preserve"> genetic basis to trophic-level interactions.  Ecology Letters 9</w:t>
      </w:r>
      <w:r>
        <w:rPr>
          <w:color w:val="000000"/>
        </w:rPr>
        <w:t>:</w:t>
      </w:r>
      <w:r w:rsidRPr="007C45C3">
        <w:rPr>
          <w:color w:val="000000"/>
        </w:rPr>
        <w:t>78-85.</w:t>
      </w:r>
    </w:p>
    <w:p w14:paraId="7DD9E104" w14:textId="77777777" w:rsidR="00F10D66" w:rsidRDefault="00F10D66" w:rsidP="007741C7">
      <w:pPr>
        <w:autoSpaceDE w:val="0"/>
        <w:autoSpaceDN w:val="0"/>
        <w:adjustRightInd w:val="0"/>
        <w:spacing w:line="480" w:lineRule="auto"/>
        <w:ind w:left="720" w:hanging="720"/>
        <w:rPr>
          <w:color w:val="000000"/>
        </w:rPr>
      </w:pPr>
      <w:r w:rsidRPr="009217B2">
        <w:rPr>
          <w:color w:val="000000"/>
        </w:rPr>
        <w:t xml:space="preserve">Bailey, J.K., J.A. Schweitzer, F. </w:t>
      </w:r>
      <w:proofErr w:type="spellStart"/>
      <w:r w:rsidRPr="009217B2">
        <w:rPr>
          <w:color w:val="000000"/>
        </w:rPr>
        <w:t>Úbeda</w:t>
      </w:r>
      <w:proofErr w:type="spellEnd"/>
      <w:r w:rsidRPr="009217B2">
        <w:rPr>
          <w:color w:val="000000"/>
        </w:rPr>
        <w:t xml:space="preserve">, J. </w:t>
      </w:r>
      <w:proofErr w:type="spellStart"/>
      <w:r w:rsidRPr="009217B2">
        <w:rPr>
          <w:color w:val="000000"/>
        </w:rPr>
        <w:t>Koricheva</w:t>
      </w:r>
      <w:proofErr w:type="spellEnd"/>
      <w:r w:rsidRPr="009217B2">
        <w:rPr>
          <w:color w:val="000000"/>
        </w:rPr>
        <w:t xml:space="preserve">, C.J. </w:t>
      </w:r>
      <w:proofErr w:type="spellStart"/>
      <w:r w:rsidRPr="009217B2">
        <w:rPr>
          <w:color w:val="000000"/>
        </w:rPr>
        <w:t>LeRoy</w:t>
      </w:r>
      <w:proofErr w:type="spellEnd"/>
      <w:r w:rsidRPr="009217B2">
        <w:rPr>
          <w:color w:val="000000"/>
        </w:rPr>
        <w:t xml:space="preserve">, M.D. </w:t>
      </w:r>
      <w:proofErr w:type="spellStart"/>
      <w:r w:rsidRPr="009217B2">
        <w:rPr>
          <w:color w:val="000000"/>
        </w:rPr>
        <w:t>Madritch</w:t>
      </w:r>
      <w:proofErr w:type="spellEnd"/>
      <w:r w:rsidRPr="009217B2">
        <w:rPr>
          <w:color w:val="000000"/>
        </w:rPr>
        <w:t xml:space="preserve">, B.J. </w:t>
      </w:r>
      <w:proofErr w:type="spellStart"/>
      <w:r w:rsidRPr="009217B2">
        <w:rPr>
          <w:color w:val="000000"/>
        </w:rPr>
        <w:t>Rehill</w:t>
      </w:r>
      <w:proofErr w:type="spellEnd"/>
      <w:r w:rsidRPr="009217B2">
        <w:rPr>
          <w:color w:val="000000"/>
        </w:rPr>
        <w:t xml:space="preserve">, R.K. </w:t>
      </w:r>
      <w:proofErr w:type="spellStart"/>
      <w:r w:rsidRPr="009217B2">
        <w:rPr>
          <w:color w:val="000000"/>
        </w:rPr>
        <w:t>Bangert</w:t>
      </w:r>
      <w:proofErr w:type="spellEnd"/>
      <w:r w:rsidRPr="009217B2">
        <w:rPr>
          <w:color w:val="000000"/>
        </w:rPr>
        <w:t>, D.G. Fischer, G.J. Allan</w:t>
      </w:r>
      <w:r>
        <w:rPr>
          <w:color w:val="000000"/>
        </w:rPr>
        <w:t xml:space="preserve"> et al</w:t>
      </w:r>
      <w:r w:rsidRPr="009217B2">
        <w:rPr>
          <w:color w:val="000000"/>
        </w:rPr>
        <w:t>.  2009.  From genes to ecosystems</w:t>
      </w:r>
      <w:r>
        <w:rPr>
          <w:color w:val="000000"/>
        </w:rPr>
        <w:t xml:space="preserve">: </w:t>
      </w:r>
      <w:r w:rsidRPr="009217B2">
        <w:rPr>
          <w:color w:val="000000"/>
        </w:rPr>
        <w:t>A synthesis of the effects of plant genetic factors across levels of organization.  Phil. Trans. R. Soc. B 364:1607-1616.</w:t>
      </w:r>
    </w:p>
    <w:p w14:paraId="2A9A4546" w14:textId="77777777"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Bangert</w:t>
      </w:r>
      <w:proofErr w:type="spellEnd"/>
      <w:r w:rsidRPr="00801CD7">
        <w:rPr>
          <w:color w:val="000000"/>
        </w:rPr>
        <w:t xml:space="preserve">, R.K., R.J. </w:t>
      </w:r>
      <w:proofErr w:type="spellStart"/>
      <w:r w:rsidRPr="00801CD7">
        <w:rPr>
          <w:color w:val="000000"/>
        </w:rPr>
        <w:t>Turek</w:t>
      </w:r>
      <w:proofErr w:type="spellEnd"/>
      <w:r w:rsidRPr="00801CD7">
        <w:rPr>
          <w:color w:val="000000"/>
        </w:rPr>
        <w:t xml:space="preserve">, G.D. </w:t>
      </w:r>
      <w:proofErr w:type="spellStart"/>
      <w:r w:rsidRPr="00801CD7">
        <w:rPr>
          <w:color w:val="000000"/>
        </w:rPr>
        <w:t>Martinsen</w:t>
      </w:r>
      <w:proofErr w:type="spellEnd"/>
      <w:r w:rsidRPr="00801CD7">
        <w:rPr>
          <w:color w:val="000000"/>
        </w:rPr>
        <w:t xml:space="preserve">, G.M. Wimp, J.K. Bailey, and T.G. </w:t>
      </w:r>
      <w:proofErr w:type="spellStart"/>
      <w:r w:rsidRPr="00801CD7">
        <w:rPr>
          <w:color w:val="000000"/>
        </w:rPr>
        <w:t>Whitham</w:t>
      </w:r>
      <w:proofErr w:type="spellEnd"/>
      <w:r w:rsidRPr="00801CD7">
        <w:rPr>
          <w:color w:val="000000"/>
        </w:rPr>
        <w:t>.  2005.  Benefits of conservation of plant genetic diversity on arthropod diversity.  Conservation Biology 19</w:t>
      </w:r>
      <w:r>
        <w:rPr>
          <w:color w:val="000000"/>
        </w:rPr>
        <w:t>:</w:t>
      </w:r>
      <w:r w:rsidRPr="00801CD7">
        <w:rPr>
          <w:color w:val="000000"/>
        </w:rPr>
        <w:t>379-390.</w:t>
      </w:r>
    </w:p>
    <w:p w14:paraId="7B605AC7" w14:textId="77777777" w:rsidR="00F10D66" w:rsidRDefault="00F10D66" w:rsidP="007741C7">
      <w:pPr>
        <w:autoSpaceDE w:val="0"/>
        <w:autoSpaceDN w:val="0"/>
        <w:adjustRightInd w:val="0"/>
        <w:spacing w:line="480" w:lineRule="auto"/>
        <w:ind w:left="720" w:hanging="720"/>
        <w:rPr>
          <w:color w:val="000000"/>
        </w:rPr>
      </w:pPr>
      <w:proofErr w:type="spellStart"/>
      <w:r w:rsidRPr="00893E00">
        <w:rPr>
          <w:color w:val="000000"/>
        </w:rPr>
        <w:t>Bangert</w:t>
      </w:r>
      <w:proofErr w:type="spellEnd"/>
      <w:r w:rsidRPr="00893E00">
        <w:rPr>
          <w:color w:val="000000"/>
        </w:rPr>
        <w:t xml:space="preserve">, R.K., E.V. </w:t>
      </w:r>
      <w:proofErr w:type="spellStart"/>
      <w:r w:rsidRPr="00893E00">
        <w:rPr>
          <w:color w:val="000000"/>
        </w:rPr>
        <w:t>Lonsdorf</w:t>
      </w:r>
      <w:proofErr w:type="spellEnd"/>
      <w:r w:rsidRPr="00893E00">
        <w:rPr>
          <w:color w:val="000000"/>
        </w:rPr>
        <w:t xml:space="preserve">, G.M. Wimp, S.M. Shuster, D. Fischer, J.A. Schweitzer, G.J. Allan, J.K. Bailey, and T.G. </w:t>
      </w:r>
      <w:proofErr w:type="spellStart"/>
      <w:r w:rsidRPr="00893E00">
        <w:rPr>
          <w:color w:val="000000"/>
        </w:rPr>
        <w:t>Whitham</w:t>
      </w:r>
      <w:proofErr w:type="spellEnd"/>
      <w:r w:rsidRPr="00893E00">
        <w:rPr>
          <w:color w:val="000000"/>
        </w:rPr>
        <w:t xml:space="preserve">.  2008.  Genetic structure of a foundation </w:t>
      </w:r>
      <w:proofErr w:type="spellStart"/>
      <w:r w:rsidRPr="00893E00">
        <w:rPr>
          <w:color w:val="000000"/>
        </w:rPr>
        <w:t>species</w:t>
      </w:r>
      <w:proofErr w:type="gramStart"/>
      <w:r>
        <w:rPr>
          <w:color w:val="000000"/>
        </w:rPr>
        <w:t>:</w:t>
      </w:r>
      <w:r w:rsidRPr="00893E00">
        <w:rPr>
          <w:color w:val="000000"/>
        </w:rPr>
        <w:t>scaling</w:t>
      </w:r>
      <w:proofErr w:type="spellEnd"/>
      <w:proofErr w:type="gramEnd"/>
      <w:r w:rsidRPr="00893E00">
        <w:rPr>
          <w:color w:val="000000"/>
        </w:rPr>
        <w:t xml:space="preserve"> community phenotypes from the individual to the region.  </w:t>
      </w:r>
      <w:proofErr w:type="gramStart"/>
      <w:r w:rsidRPr="00893E00">
        <w:rPr>
          <w:color w:val="000000"/>
        </w:rPr>
        <w:t>Heredity 100</w:t>
      </w:r>
      <w:r>
        <w:rPr>
          <w:color w:val="000000"/>
        </w:rPr>
        <w:t>:</w:t>
      </w:r>
      <w:r w:rsidRPr="00893E00">
        <w:rPr>
          <w:color w:val="000000"/>
        </w:rPr>
        <w:t>121-131.</w:t>
      </w:r>
      <w:proofErr w:type="gramEnd"/>
    </w:p>
    <w:p w14:paraId="3A878804" w14:textId="77777777" w:rsidR="00F10D66" w:rsidRDefault="00F10D66" w:rsidP="007741C7">
      <w:pPr>
        <w:autoSpaceDE w:val="0"/>
        <w:autoSpaceDN w:val="0"/>
        <w:adjustRightInd w:val="0"/>
        <w:spacing w:line="480" w:lineRule="auto"/>
        <w:ind w:left="720" w:hanging="720"/>
        <w:rPr>
          <w:color w:val="000000"/>
        </w:rPr>
      </w:pPr>
      <w:r w:rsidRPr="00893E00">
        <w:rPr>
          <w:color w:val="000000"/>
        </w:rPr>
        <w:lastRenderedPageBreak/>
        <w:t>Barbour, R.C., J.M. O'Reilly-</w:t>
      </w:r>
      <w:proofErr w:type="spellStart"/>
      <w:r w:rsidRPr="00893E00">
        <w:rPr>
          <w:color w:val="000000"/>
        </w:rPr>
        <w:t>Wapstra</w:t>
      </w:r>
      <w:proofErr w:type="spellEnd"/>
      <w:r w:rsidRPr="00893E00">
        <w:rPr>
          <w:color w:val="000000"/>
        </w:rPr>
        <w:t xml:space="preserve">, D.W. De Little, G.J. Jordan, D.A. </w:t>
      </w:r>
      <w:proofErr w:type="spellStart"/>
      <w:r w:rsidRPr="00893E00">
        <w:rPr>
          <w:color w:val="000000"/>
        </w:rPr>
        <w:t>Steane</w:t>
      </w:r>
      <w:proofErr w:type="spellEnd"/>
      <w:r w:rsidRPr="00893E00">
        <w:rPr>
          <w:color w:val="000000"/>
        </w:rPr>
        <w:t xml:space="preserve">, J.R. Humphreys, J.K. Bailey, T.G. </w:t>
      </w:r>
      <w:proofErr w:type="spellStart"/>
      <w:r w:rsidRPr="00893E00">
        <w:rPr>
          <w:color w:val="000000"/>
        </w:rPr>
        <w:t>Whitham</w:t>
      </w:r>
      <w:proofErr w:type="spellEnd"/>
      <w:r w:rsidRPr="00893E00">
        <w:rPr>
          <w:color w:val="000000"/>
        </w:rPr>
        <w:t xml:space="preserve">, and B.M. Potts.  2009.  A geographic mosaic of genetic variation within a foundation tree species and its community-level consequences.  </w:t>
      </w:r>
      <w:proofErr w:type="gramStart"/>
      <w:r w:rsidRPr="00893E00">
        <w:rPr>
          <w:color w:val="000000"/>
        </w:rPr>
        <w:t>Ecology 90</w:t>
      </w:r>
      <w:r>
        <w:rPr>
          <w:color w:val="000000"/>
        </w:rPr>
        <w:t>:</w:t>
      </w:r>
      <w:r w:rsidRPr="00893E00">
        <w:rPr>
          <w:color w:val="000000"/>
        </w:rPr>
        <w:t>1762-1772.</w:t>
      </w:r>
      <w:proofErr w:type="gramEnd"/>
    </w:p>
    <w:p w14:paraId="7C79E7E0"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Booth, R. E. and J. P. Grime. 2003. Effects of genetic impoverishment on plant community diversity. Journal of Ecology 91</w:t>
      </w:r>
      <w:r>
        <w:rPr>
          <w:color w:val="000000"/>
        </w:rPr>
        <w:t>:</w:t>
      </w:r>
      <w:r w:rsidRPr="00801CD7">
        <w:rPr>
          <w:color w:val="000000"/>
        </w:rPr>
        <w:t>721-730.</w:t>
      </w:r>
    </w:p>
    <w:p w14:paraId="6BC18830" w14:textId="77777777"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Chadde</w:t>
      </w:r>
      <w:proofErr w:type="spellEnd"/>
      <w:r w:rsidRPr="00801CD7">
        <w:rPr>
          <w:color w:val="000000"/>
        </w:rPr>
        <w:t xml:space="preserve">, S.W., and C.E. Kay. 1991. Tall willow communities on Yellowstone’s northern </w:t>
      </w:r>
      <w:proofErr w:type="spellStart"/>
      <w:r w:rsidRPr="00801CD7">
        <w:rPr>
          <w:color w:val="000000"/>
        </w:rPr>
        <w:t>range</w:t>
      </w:r>
      <w:proofErr w:type="gramStart"/>
      <w:r>
        <w:rPr>
          <w:color w:val="000000"/>
        </w:rPr>
        <w:t>:</w:t>
      </w:r>
      <w:r w:rsidRPr="00801CD7">
        <w:rPr>
          <w:color w:val="000000"/>
        </w:rPr>
        <w:t>a</w:t>
      </w:r>
      <w:proofErr w:type="spellEnd"/>
      <w:proofErr w:type="gramEnd"/>
      <w:r w:rsidRPr="00801CD7">
        <w:rPr>
          <w:color w:val="000000"/>
        </w:rPr>
        <w:t xml:space="preserve"> test of the ‘‘natural regulation’’ paradigm. Pages 231–262 </w:t>
      </w:r>
      <w:r w:rsidRPr="00801CD7">
        <w:rPr>
          <w:i/>
          <w:iCs/>
          <w:color w:val="000000"/>
        </w:rPr>
        <w:t xml:space="preserve">in </w:t>
      </w:r>
      <w:r w:rsidRPr="00801CD7">
        <w:rPr>
          <w:color w:val="000000"/>
        </w:rPr>
        <w:t xml:space="preserve">R. B. </w:t>
      </w:r>
      <w:proofErr w:type="spellStart"/>
      <w:r w:rsidRPr="00801CD7">
        <w:rPr>
          <w:color w:val="000000"/>
        </w:rPr>
        <w:t>Keiter</w:t>
      </w:r>
      <w:proofErr w:type="spellEnd"/>
      <w:r w:rsidRPr="00801CD7">
        <w:rPr>
          <w:color w:val="000000"/>
        </w:rPr>
        <w:t xml:space="preserve"> and M. S. Boyce, editors.  </w:t>
      </w:r>
      <w:proofErr w:type="gramStart"/>
      <w:r w:rsidRPr="00801CD7">
        <w:rPr>
          <w:color w:val="000000"/>
        </w:rPr>
        <w:t>The Greater Yellowstone ecosystem.</w:t>
      </w:r>
      <w:proofErr w:type="gramEnd"/>
      <w:r w:rsidRPr="00801CD7">
        <w:rPr>
          <w:color w:val="000000"/>
        </w:rPr>
        <w:t xml:space="preserve">  Yale Univ</w:t>
      </w:r>
      <w:r>
        <w:rPr>
          <w:color w:val="000000"/>
        </w:rPr>
        <w:t>.</w:t>
      </w:r>
      <w:r w:rsidRPr="00801CD7">
        <w:rPr>
          <w:color w:val="000000"/>
        </w:rPr>
        <w:t xml:space="preserve"> Press, New Haven, Connecticut.</w:t>
      </w:r>
    </w:p>
    <w:p w14:paraId="7A92978A" w14:textId="77777777" w:rsidR="00F10D66" w:rsidRPr="00801CD7" w:rsidRDefault="00F10D66" w:rsidP="007741C7">
      <w:pPr>
        <w:autoSpaceDE w:val="0"/>
        <w:autoSpaceDN w:val="0"/>
        <w:adjustRightInd w:val="0"/>
        <w:spacing w:line="480" w:lineRule="auto"/>
        <w:ind w:left="720" w:hanging="720"/>
        <w:rPr>
          <w:color w:val="000000"/>
        </w:rPr>
      </w:pPr>
      <w:r w:rsidRPr="00B564CE">
        <w:t>Crawford, K.M., G.</w:t>
      </w:r>
      <w:r>
        <w:t xml:space="preserve">M. </w:t>
      </w:r>
      <w:proofErr w:type="spellStart"/>
      <w:r>
        <w:t>Crutsinger</w:t>
      </w:r>
      <w:proofErr w:type="spellEnd"/>
      <w:r>
        <w:t>, a</w:t>
      </w:r>
      <w:r w:rsidRPr="00B564CE">
        <w:t xml:space="preserve">nd N.J. Sanders. </w:t>
      </w:r>
      <w:r>
        <w:t>2004.</w:t>
      </w:r>
      <w:r w:rsidRPr="00B564CE">
        <w:t xml:space="preserve"> Host-plant genotypic diversity mediates the distribution of an ecosystem engineer</w:t>
      </w:r>
      <w:r>
        <w:t>.</w:t>
      </w:r>
      <w:r w:rsidRPr="00B564CE">
        <w:t xml:space="preserve"> </w:t>
      </w:r>
      <w:proofErr w:type="gramStart"/>
      <w:r w:rsidRPr="00B564CE">
        <w:t>Ecology 88</w:t>
      </w:r>
      <w:r>
        <w:t>:</w:t>
      </w:r>
      <w:r w:rsidRPr="00B564CE">
        <w:t>2114–2120</w:t>
      </w:r>
      <w:r>
        <w:rPr>
          <w:color w:val="000000"/>
        </w:rPr>
        <w:t>.</w:t>
      </w:r>
      <w:proofErr w:type="gramEnd"/>
    </w:p>
    <w:p w14:paraId="64CC7DF2" w14:textId="77777777" w:rsidR="00F10D66" w:rsidRDefault="00F10D66" w:rsidP="00893E00">
      <w:pPr>
        <w:autoSpaceDE w:val="0"/>
        <w:autoSpaceDN w:val="0"/>
        <w:adjustRightInd w:val="0"/>
        <w:spacing w:line="480" w:lineRule="auto"/>
        <w:ind w:left="720" w:hanging="720"/>
        <w:rPr>
          <w:color w:val="000000"/>
        </w:rPr>
      </w:pPr>
      <w:proofErr w:type="gramStart"/>
      <w:r w:rsidRPr="007C45C3">
        <w:rPr>
          <w:color w:val="000000"/>
        </w:rPr>
        <w:t>Crow, J. F. 1958.</w:t>
      </w:r>
      <w:proofErr w:type="gramEnd"/>
      <w:r w:rsidRPr="007C45C3">
        <w:rPr>
          <w:color w:val="000000"/>
        </w:rPr>
        <w:t xml:space="preserve"> </w:t>
      </w:r>
      <w:proofErr w:type="gramStart"/>
      <w:r w:rsidRPr="007C45C3">
        <w:rPr>
          <w:color w:val="000000"/>
        </w:rPr>
        <w:t>Some possibilities for measuring selection intensities in man.</w:t>
      </w:r>
      <w:proofErr w:type="gramEnd"/>
      <w:r w:rsidRPr="007C45C3">
        <w:rPr>
          <w:color w:val="000000"/>
        </w:rPr>
        <w:t xml:space="preserve"> Human Biol. 30:1-13. </w:t>
      </w:r>
    </w:p>
    <w:p w14:paraId="14088DA6" w14:textId="77777777" w:rsidR="00F10D66" w:rsidRDefault="00F10D66" w:rsidP="00893E00">
      <w:pPr>
        <w:autoSpaceDE w:val="0"/>
        <w:autoSpaceDN w:val="0"/>
        <w:adjustRightInd w:val="0"/>
        <w:spacing w:line="480" w:lineRule="auto"/>
        <w:ind w:left="720" w:hanging="720"/>
        <w:rPr>
          <w:color w:val="000000"/>
        </w:rPr>
      </w:pPr>
      <w:proofErr w:type="gramStart"/>
      <w:r w:rsidRPr="007C45C3">
        <w:rPr>
          <w:color w:val="000000"/>
        </w:rPr>
        <w:t>Crow, J. F. 1962.</w:t>
      </w:r>
      <w:proofErr w:type="gramEnd"/>
      <w:r w:rsidRPr="007C45C3">
        <w:rPr>
          <w:color w:val="000000"/>
        </w:rPr>
        <w:t xml:space="preserve"> Population </w:t>
      </w:r>
      <w:proofErr w:type="spellStart"/>
      <w:r w:rsidRPr="007C45C3">
        <w:rPr>
          <w:color w:val="000000"/>
        </w:rPr>
        <w:t>genetics</w:t>
      </w:r>
      <w:proofErr w:type="gramStart"/>
      <w:r>
        <w:rPr>
          <w:color w:val="000000"/>
        </w:rPr>
        <w:t>:</w:t>
      </w:r>
      <w:r w:rsidRPr="007C45C3">
        <w:rPr>
          <w:color w:val="000000"/>
        </w:rPr>
        <w:t>selection</w:t>
      </w:r>
      <w:proofErr w:type="spellEnd"/>
      <w:proofErr w:type="gramEnd"/>
      <w:r w:rsidRPr="007C45C3">
        <w:rPr>
          <w:color w:val="000000"/>
        </w:rPr>
        <w:t xml:space="preserve">. </w:t>
      </w:r>
      <w:r w:rsidRPr="00F66980">
        <w:rPr>
          <w:i/>
          <w:color w:val="000000"/>
        </w:rPr>
        <w:t>In</w:t>
      </w:r>
      <w:r w:rsidRPr="007C45C3">
        <w:rPr>
          <w:color w:val="000000"/>
        </w:rPr>
        <w:t xml:space="preserve"> W. J. Burdette (ed.), Methodology in Human Genetics, Holden-Day, San Francisco. </w:t>
      </w:r>
      <w:proofErr w:type="gramStart"/>
      <w:r w:rsidRPr="007C45C3">
        <w:rPr>
          <w:color w:val="000000"/>
        </w:rPr>
        <w:t>pp</w:t>
      </w:r>
      <w:proofErr w:type="gramEnd"/>
      <w:r w:rsidRPr="007C45C3">
        <w:rPr>
          <w:color w:val="000000"/>
        </w:rPr>
        <w:t xml:space="preserve">. 53-75. </w:t>
      </w:r>
    </w:p>
    <w:p w14:paraId="272EDFE4" w14:textId="77777777" w:rsidR="00F10D66" w:rsidRDefault="00F10D66" w:rsidP="00893E00">
      <w:pPr>
        <w:autoSpaceDE w:val="0"/>
        <w:autoSpaceDN w:val="0"/>
        <w:adjustRightInd w:val="0"/>
        <w:spacing w:line="480" w:lineRule="auto"/>
        <w:ind w:left="720" w:hanging="720"/>
        <w:rPr>
          <w:color w:val="000000"/>
        </w:rPr>
      </w:pPr>
      <w:proofErr w:type="spellStart"/>
      <w:r w:rsidRPr="00893E00">
        <w:rPr>
          <w:color w:val="000000"/>
        </w:rPr>
        <w:t>Crutsinger</w:t>
      </w:r>
      <w:proofErr w:type="spellEnd"/>
      <w:r w:rsidRPr="00893E00">
        <w:rPr>
          <w:color w:val="000000"/>
        </w:rPr>
        <w:t xml:space="preserve"> G.M.</w:t>
      </w:r>
      <w:r>
        <w:rPr>
          <w:color w:val="000000"/>
        </w:rPr>
        <w:t>,</w:t>
      </w:r>
      <w:r w:rsidRPr="00893E00">
        <w:rPr>
          <w:color w:val="000000"/>
        </w:rPr>
        <w:t xml:space="preserve"> M. D. Collins, J. A. </w:t>
      </w:r>
      <w:proofErr w:type="gramStart"/>
      <w:r w:rsidRPr="00893E00">
        <w:rPr>
          <w:color w:val="000000"/>
        </w:rPr>
        <w:t xml:space="preserve">Fordyce </w:t>
      </w:r>
      <w:r>
        <w:rPr>
          <w:color w:val="000000"/>
        </w:rPr>
        <w:t>,</w:t>
      </w:r>
      <w:proofErr w:type="gramEnd"/>
      <w:r>
        <w:rPr>
          <w:color w:val="000000"/>
        </w:rPr>
        <w:t xml:space="preserve"> </w:t>
      </w:r>
      <w:r w:rsidRPr="00586FE0">
        <w:rPr>
          <w:color w:val="000000"/>
        </w:rPr>
        <w:t>Z</w:t>
      </w:r>
      <w:r>
        <w:rPr>
          <w:color w:val="000000"/>
        </w:rPr>
        <w:t xml:space="preserve">. </w:t>
      </w:r>
      <w:proofErr w:type="spellStart"/>
      <w:r w:rsidRPr="00586FE0">
        <w:rPr>
          <w:color w:val="000000"/>
        </w:rPr>
        <w:t>Gompert</w:t>
      </w:r>
      <w:proofErr w:type="spellEnd"/>
      <w:r w:rsidRPr="00586FE0">
        <w:rPr>
          <w:color w:val="000000"/>
        </w:rPr>
        <w:t>, C</w:t>
      </w:r>
      <w:r>
        <w:rPr>
          <w:color w:val="000000"/>
        </w:rPr>
        <w:t>.</w:t>
      </w:r>
      <w:r w:rsidRPr="00586FE0">
        <w:rPr>
          <w:color w:val="000000"/>
        </w:rPr>
        <w:t xml:space="preserve"> C. Nice and N</w:t>
      </w:r>
      <w:r>
        <w:rPr>
          <w:color w:val="000000"/>
        </w:rPr>
        <w:t>.</w:t>
      </w:r>
      <w:r w:rsidRPr="00586FE0">
        <w:rPr>
          <w:color w:val="000000"/>
        </w:rPr>
        <w:t>J. Sanders</w:t>
      </w:r>
      <w:r w:rsidRPr="00893E00">
        <w:rPr>
          <w:color w:val="000000"/>
        </w:rPr>
        <w:t>. 2006</w:t>
      </w:r>
      <w:r>
        <w:rPr>
          <w:color w:val="000000"/>
        </w:rPr>
        <w:t>.</w:t>
      </w:r>
      <w:r w:rsidRPr="00893E00">
        <w:rPr>
          <w:color w:val="000000"/>
        </w:rPr>
        <w:t xml:space="preserve">  Plant genotypic diversity predicts community structure and governs an ecosystem process. </w:t>
      </w:r>
      <w:proofErr w:type="gramStart"/>
      <w:r w:rsidRPr="00893E00">
        <w:rPr>
          <w:color w:val="000000"/>
        </w:rPr>
        <w:t>Science 313:966–968.</w:t>
      </w:r>
      <w:proofErr w:type="gramEnd"/>
      <w:r w:rsidRPr="00893E00">
        <w:rPr>
          <w:color w:val="000000"/>
        </w:rPr>
        <w:t xml:space="preserve"> </w:t>
      </w:r>
    </w:p>
    <w:p w14:paraId="4C4FE559" w14:textId="77777777" w:rsidR="00F10D66" w:rsidRPr="00893E00" w:rsidRDefault="00F10D66" w:rsidP="00893E00">
      <w:pPr>
        <w:autoSpaceDE w:val="0"/>
        <w:autoSpaceDN w:val="0"/>
        <w:adjustRightInd w:val="0"/>
        <w:spacing w:line="480" w:lineRule="auto"/>
        <w:ind w:left="720" w:hanging="720"/>
        <w:rPr>
          <w:color w:val="000000"/>
        </w:rPr>
      </w:pPr>
      <w:r>
        <w:rPr>
          <w:color w:val="000000"/>
        </w:rPr>
        <w:t xml:space="preserve">Darwin, C.R. 1859. </w:t>
      </w:r>
      <w:proofErr w:type="gramStart"/>
      <w:r>
        <w:rPr>
          <w:color w:val="000000"/>
        </w:rPr>
        <w:t>On the Origin of Species.</w:t>
      </w:r>
      <w:proofErr w:type="gramEnd"/>
      <w:r>
        <w:rPr>
          <w:color w:val="000000"/>
        </w:rPr>
        <w:t xml:space="preserve"> John Murray, London.</w:t>
      </w:r>
    </w:p>
    <w:p w14:paraId="301E7807" w14:textId="77777777" w:rsidR="00F10D66" w:rsidRDefault="00F10D66" w:rsidP="007741C7">
      <w:pPr>
        <w:autoSpaceDE w:val="0"/>
        <w:autoSpaceDN w:val="0"/>
        <w:adjustRightInd w:val="0"/>
        <w:spacing w:line="480" w:lineRule="auto"/>
        <w:ind w:left="720" w:hanging="720"/>
        <w:rPr>
          <w:color w:val="000000"/>
        </w:rPr>
      </w:pPr>
      <w:r w:rsidRPr="00893E00">
        <w:rPr>
          <w:color w:val="000000"/>
        </w:rPr>
        <w:t>Dayton</w:t>
      </w:r>
      <w:r>
        <w:rPr>
          <w:color w:val="000000"/>
        </w:rPr>
        <w:t>,</w:t>
      </w:r>
      <w:r w:rsidRPr="00893E00">
        <w:rPr>
          <w:color w:val="000000"/>
        </w:rPr>
        <w:t xml:space="preserve"> P</w:t>
      </w:r>
      <w:r>
        <w:rPr>
          <w:color w:val="000000"/>
        </w:rPr>
        <w:t>.</w:t>
      </w:r>
      <w:r w:rsidRPr="00893E00">
        <w:rPr>
          <w:color w:val="000000"/>
        </w:rPr>
        <w:t>K</w:t>
      </w:r>
      <w:r>
        <w:rPr>
          <w:color w:val="000000"/>
        </w:rPr>
        <w:t>.</w:t>
      </w:r>
      <w:r w:rsidRPr="00893E00">
        <w:rPr>
          <w:color w:val="000000"/>
        </w:rPr>
        <w:t xml:space="preserve"> 1972</w:t>
      </w:r>
      <w:r>
        <w:rPr>
          <w:color w:val="000000"/>
        </w:rPr>
        <w:t>.</w:t>
      </w:r>
      <w:r w:rsidRPr="00893E00">
        <w:rPr>
          <w:color w:val="000000"/>
        </w:rPr>
        <w:t xml:space="preserve"> </w:t>
      </w:r>
      <w:proofErr w:type="gramStart"/>
      <w:r w:rsidRPr="00893E00">
        <w:rPr>
          <w:color w:val="000000"/>
        </w:rPr>
        <w:t>Toward an understanding of community resilience and the potential effects of enrichments to the benthos at McMurdo Sound, Antarctica.</w:t>
      </w:r>
      <w:proofErr w:type="gramEnd"/>
      <w:r w:rsidRPr="00893E00">
        <w:rPr>
          <w:color w:val="000000"/>
        </w:rPr>
        <w:t xml:space="preserve"> </w:t>
      </w:r>
      <w:r w:rsidRPr="00586FE0">
        <w:rPr>
          <w:i/>
          <w:color w:val="000000"/>
        </w:rPr>
        <w:t>In</w:t>
      </w:r>
      <w:r>
        <w:rPr>
          <w:color w:val="000000"/>
        </w:rPr>
        <w:t xml:space="preserve"> B.C. </w:t>
      </w:r>
      <w:r w:rsidRPr="00893E00">
        <w:rPr>
          <w:color w:val="000000"/>
        </w:rPr>
        <w:lastRenderedPageBreak/>
        <w:t>Parker</w:t>
      </w:r>
      <w:r>
        <w:rPr>
          <w:color w:val="000000"/>
        </w:rPr>
        <w:t xml:space="preserve"> (ed.)</w:t>
      </w:r>
      <w:proofErr w:type="gramStart"/>
      <w:r>
        <w:rPr>
          <w:color w:val="000000"/>
        </w:rPr>
        <w:t>,</w:t>
      </w:r>
      <w:r w:rsidRPr="00893E00">
        <w:rPr>
          <w:color w:val="000000"/>
        </w:rPr>
        <w:t xml:space="preserve">  Proceedings</w:t>
      </w:r>
      <w:proofErr w:type="gramEnd"/>
      <w:r w:rsidRPr="00893E00">
        <w:rPr>
          <w:color w:val="000000"/>
        </w:rPr>
        <w:t xml:space="preserve"> of the Colloquium on Conservation Problems, pp.  81-96. Allen Press, Lawrence, Kansas.</w:t>
      </w:r>
    </w:p>
    <w:p w14:paraId="1BEF5F37" w14:textId="77777777" w:rsidR="00F10D66" w:rsidRPr="00893E00" w:rsidRDefault="00F10D66" w:rsidP="007741C7">
      <w:pPr>
        <w:autoSpaceDE w:val="0"/>
        <w:autoSpaceDN w:val="0"/>
        <w:adjustRightInd w:val="0"/>
        <w:spacing w:line="480" w:lineRule="auto"/>
        <w:ind w:left="720" w:hanging="720"/>
        <w:rPr>
          <w:color w:val="000000"/>
        </w:rPr>
      </w:pPr>
      <w:r w:rsidRPr="00952B60">
        <w:t>Di</w:t>
      </w:r>
      <w:r>
        <w:t xml:space="preserve">ckson, L.L., and T.G. </w:t>
      </w:r>
      <w:proofErr w:type="spellStart"/>
      <w:r>
        <w:t>Whitham</w:t>
      </w:r>
      <w:proofErr w:type="spellEnd"/>
      <w:r>
        <w:t xml:space="preserve">. 1996. </w:t>
      </w:r>
      <w:r w:rsidRPr="00952B60">
        <w:t>Genetically-based plant resistance traits affect</w:t>
      </w:r>
      <w:r>
        <w:t xml:space="preserve"> arthropods, fungi, and birds. </w:t>
      </w:r>
      <w:proofErr w:type="spellStart"/>
      <w:proofErr w:type="gramStart"/>
      <w:r>
        <w:t>Oecologia</w:t>
      </w:r>
      <w:proofErr w:type="spellEnd"/>
      <w:r w:rsidRPr="00952B60">
        <w:t xml:space="preserve"> 106</w:t>
      </w:r>
      <w:r>
        <w:t>:</w:t>
      </w:r>
      <w:r w:rsidRPr="00952B60">
        <w:t>400-406.</w:t>
      </w:r>
      <w:proofErr w:type="gramEnd"/>
    </w:p>
    <w:p w14:paraId="49247D13" w14:textId="77777777"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Dungey</w:t>
      </w:r>
      <w:proofErr w:type="spellEnd"/>
      <w:r w:rsidRPr="00801CD7">
        <w:rPr>
          <w:color w:val="000000"/>
        </w:rPr>
        <w:t xml:space="preserve">, H.S., B.M. Potts, T.G. </w:t>
      </w:r>
      <w:proofErr w:type="spellStart"/>
      <w:r w:rsidRPr="00801CD7">
        <w:rPr>
          <w:color w:val="000000"/>
        </w:rPr>
        <w:t>Whitham</w:t>
      </w:r>
      <w:proofErr w:type="spellEnd"/>
      <w:r w:rsidRPr="00801CD7">
        <w:rPr>
          <w:color w:val="000000"/>
        </w:rPr>
        <w:t>, and H</w:t>
      </w:r>
      <w:proofErr w:type="gramStart"/>
      <w:r w:rsidRPr="00801CD7">
        <w:rPr>
          <w:color w:val="000000"/>
        </w:rPr>
        <w:t>.-</w:t>
      </w:r>
      <w:proofErr w:type="gramEnd"/>
      <w:r w:rsidRPr="00801CD7">
        <w:rPr>
          <w:color w:val="000000"/>
        </w:rPr>
        <w:t>F. Li.  2000.  Plant genetics affects arthropod community richness and composition</w:t>
      </w:r>
      <w:r>
        <w:rPr>
          <w:color w:val="000000"/>
        </w:rPr>
        <w:t>:</w:t>
      </w:r>
      <w:r w:rsidRPr="00801CD7">
        <w:rPr>
          <w:color w:val="000000"/>
        </w:rPr>
        <w:t xml:space="preserve"> </w:t>
      </w:r>
      <w:r>
        <w:rPr>
          <w:color w:val="000000"/>
        </w:rPr>
        <w:t>e</w:t>
      </w:r>
      <w:r w:rsidRPr="00801CD7">
        <w:rPr>
          <w:color w:val="000000"/>
        </w:rPr>
        <w:t xml:space="preserve">vidence from a synthetic eucalypt hybrid population.  </w:t>
      </w:r>
      <w:proofErr w:type="gramStart"/>
      <w:r w:rsidRPr="00801CD7">
        <w:rPr>
          <w:color w:val="000000"/>
        </w:rPr>
        <w:t>Evolution 54:1938-1946.</w:t>
      </w:r>
      <w:proofErr w:type="gramEnd"/>
    </w:p>
    <w:p w14:paraId="17DF0F4E"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Dunne, J., R. Williams and N. Martinez. 2002. Food-web structure and network </w:t>
      </w:r>
      <w:proofErr w:type="spellStart"/>
      <w:r w:rsidRPr="00801CD7">
        <w:rPr>
          <w:color w:val="000000"/>
        </w:rPr>
        <w:t>theory</w:t>
      </w:r>
      <w:proofErr w:type="gramStart"/>
      <w:r>
        <w:rPr>
          <w:color w:val="000000"/>
        </w:rPr>
        <w:t>:</w:t>
      </w:r>
      <w:r w:rsidRPr="00801CD7">
        <w:rPr>
          <w:color w:val="000000"/>
        </w:rPr>
        <w:t>the</w:t>
      </w:r>
      <w:proofErr w:type="spellEnd"/>
      <w:proofErr w:type="gramEnd"/>
      <w:r w:rsidRPr="00801CD7">
        <w:rPr>
          <w:color w:val="000000"/>
        </w:rPr>
        <w:t xml:space="preserve"> role of </w:t>
      </w:r>
      <w:proofErr w:type="spellStart"/>
      <w:r w:rsidRPr="00801CD7">
        <w:rPr>
          <w:color w:val="000000"/>
        </w:rPr>
        <w:t>connectance</w:t>
      </w:r>
      <w:proofErr w:type="spellEnd"/>
      <w:r w:rsidRPr="00801CD7">
        <w:rPr>
          <w:color w:val="000000"/>
        </w:rPr>
        <w:t xml:space="preserve"> and size. </w:t>
      </w:r>
      <w:r>
        <w:rPr>
          <w:color w:val="000000"/>
        </w:rPr>
        <w:t>Proceedings of National Academy of Sciences</w:t>
      </w:r>
      <w:r w:rsidRPr="00801CD7">
        <w:rPr>
          <w:color w:val="000000"/>
        </w:rPr>
        <w:t xml:space="preserve"> 99</w:t>
      </w:r>
      <w:r>
        <w:rPr>
          <w:color w:val="000000"/>
        </w:rPr>
        <w:t>:</w:t>
      </w:r>
      <w:r w:rsidRPr="00801CD7">
        <w:rPr>
          <w:color w:val="000000"/>
        </w:rPr>
        <w:t>12917-12922.</w:t>
      </w:r>
    </w:p>
    <w:p w14:paraId="635AEF29"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Ehrlich, P.R. and P.H. Raven.1964. Butterflies and </w:t>
      </w:r>
      <w:proofErr w:type="spellStart"/>
      <w:r w:rsidRPr="00801CD7">
        <w:rPr>
          <w:color w:val="000000"/>
        </w:rPr>
        <w:t>plants</w:t>
      </w:r>
      <w:proofErr w:type="gramStart"/>
      <w:r>
        <w:rPr>
          <w:color w:val="000000"/>
        </w:rPr>
        <w:t>:</w:t>
      </w:r>
      <w:r w:rsidRPr="00801CD7">
        <w:rPr>
          <w:color w:val="000000"/>
        </w:rPr>
        <w:t>a</w:t>
      </w:r>
      <w:proofErr w:type="spellEnd"/>
      <w:proofErr w:type="gramEnd"/>
      <w:r w:rsidRPr="00801CD7">
        <w:rPr>
          <w:color w:val="000000"/>
        </w:rPr>
        <w:t xml:space="preserve"> study in coevolution. </w:t>
      </w:r>
      <w:proofErr w:type="gramStart"/>
      <w:r w:rsidRPr="00801CD7">
        <w:rPr>
          <w:color w:val="000000"/>
        </w:rPr>
        <w:t>Evolution 18</w:t>
      </w:r>
      <w:r>
        <w:rPr>
          <w:color w:val="000000"/>
        </w:rPr>
        <w:t>:</w:t>
      </w:r>
      <w:r w:rsidRPr="00801CD7">
        <w:rPr>
          <w:color w:val="000000"/>
        </w:rPr>
        <w:t>586-608.</w:t>
      </w:r>
      <w:proofErr w:type="gramEnd"/>
    </w:p>
    <w:p w14:paraId="3295F134" w14:textId="77777777" w:rsidR="00F10D66" w:rsidRPr="00893E00" w:rsidRDefault="00F10D66" w:rsidP="00586FE0">
      <w:pPr>
        <w:autoSpaceDE w:val="0"/>
        <w:autoSpaceDN w:val="0"/>
        <w:adjustRightInd w:val="0"/>
        <w:spacing w:line="480" w:lineRule="auto"/>
        <w:ind w:left="720" w:hanging="720"/>
        <w:rPr>
          <w:color w:val="000000"/>
        </w:rPr>
      </w:pPr>
      <w:r w:rsidRPr="00586FE0">
        <w:rPr>
          <w:color w:val="000000"/>
        </w:rPr>
        <w:t>Ellison, A.M., M.S.</w:t>
      </w:r>
      <w:r>
        <w:rPr>
          <w:color w:val="000000"/>
        </w:rPr>
        <w:t xml:space="preserve"> </w:t>
      </w:r>
      <w:r w:rsidRPr="00586FE0">
        <w:rPr>
          <w:color w:val="000000"/>
        </w:rPr>
        <w:t>Bank, B.D.</w:t>
      </w:r>
      <w:r>
        <w:rPr>
          <w:color w:val="000000"/>
        </w:rPr>
        <w:t xml:space="preserve"> </w:t>
      </w:r>
      <w:r w:rsidRPr="00586FE0">
        <w:rPr>
          <w:color w:val="000000"/>
        </w:rPr>
        <w:t>Clinton, E.A.</w:t>
      </w:r>
      <w:r>
        <w:rPr>
          <w:color w:val="000000"/>
        </w:rPr>
        <w:t xml:space="preserve"> </w:t>
      </w:r>
      <w:r w:rsidRPr="00586FE0">
        <w:rPr>
          <w:color w:val="000000"/>
        </w:rPr>
        <w:t>Colburn,</w:t>
      </w:r>
      <w:r>
        <w:rPr>
          <w:color w:val="000000"/>
        </w:rPr>
        <w:t xml:space="preserve"> K. </w:t>
      </w:r>
      <w:r w:rsidRPr="00586FE0">
        <w:rPr>
          <w:color w:val="000000"/>
        </w:rPr>
        <w:t xml:space="preserve">Elliot, </w:t>
      </w:r>
      <w:r>
        <w:rPr>
          <w:color w:val="000000"/>
        </w:rPr>
        <w:t xml:space="preserve">C.R. </w:t>
      </w:r>
      <w:r w:rsidRPr="00586FE0">
        <w:rPr>
          <w:color w:val="000000"/>
        </w:rPr>
        <w:t xml:space="preserve">Ford, </w:t>
      </w:r>
      <w:r>
        <w:rPr>
          <w:color w:val="000000"/>
        </w:rPr>
        <w:t xml:space="preserve">D.R. </w:t>
      </w:r>
      <w:r w:rsidRPr="00586FE0">
        <w:rPr>
          <w:color w:val="000000"/>
        </w:rPr>
        <w:t xml:space="preserve">Foster, </w:t>
      </w:r>
      <w:r>
        <w:rPr>
          <w:color w:val="000000"/>
        </w:rPr>
        <w:t>B.D.</w:t>
      </w:r>
      <w:r w:rsidRPr="00586FE0">
        <w:rPr>
          <w:color w:val="000000"/>
        </w:rPr>
        <w:t xml:space="preserve"> </w:t>
      </w:r>
      <w:proofErr w:type="spellStart"/>
      <w:r w:rsidRPr="00586FE0">
        <w:rPr>
          <w:color w:val="000000"/>
        </w:rPr>
        <w:t>Kloeppel</w:t>
      </w:r>
      <w:proofErr w:type="spellEnd"/>
      <w:r>
        <w:rPr>
          <w:color w:val="000000"/>
        </w:rPr>
        <w:t xml:space="preserve">, J.D. </w:t>
      </w:r>
      <w:proofErr w:type="spellStart"/>
      <w:r w:rsidRPr="00586FE0">
        <w:rPr>
          <w:color w:val="000000"/>
        </w:rPr>
        <w:t>Knowepp</w:t>
      </w:r>
      <w:proofErr w:type="spellEnd"/>
      <w:r>
        <w:rPr>
          <w:color w:val="000000"/>
        </w:rPr>
        <w:t>,</w:t>
      </w:r>
      <w:r w:rsidRPr="00586FE0">
        <w:rPr>
          <w:color w:val="000000"/>
        </w:rPr>
        <w:t xml:space="preserve"> </w:t>
      </w:r>
      <w:r>
        <w:rPr>
          <w:color w:val="000000"/>
        </w:rPr>
        <w:t xml:space="preserve">G. </w:t>
      </w:r>
      <w:r w:rsidRPr="00586FE0">
        <w:rPr>
          <w:color w:val="000000"/>
        </w:rPr>
        <w:t>Lovett</w:t>
      </w:r>
      <w:r>
        <w:rPr>
          <w:color w:val="000000"/>
        </w:rPr>
        <w:t xml:space="preserve"> et al</w:t>
      </w:r>
      <w:r w:rsidRPr="00893E00">
        <w:rPr>
          <w:color w:val="000000"/>
        </w:rPr>
        <w:t>.  2005</w:t>
      </w:r>
      <w:r>
        <w:rPr>
          <w:color w:val="000000"/>
        </w:rPr>
        <w:t>.</w:t>
      </w:r>
      <w:r w:rsidRPr="00893E00">
        <w:rPr>
          <w:color w:val="000000"/>
        </w:rPr>
        <w:t xml:space="preserve">  Loss of a foundation species</w:t>
      </w:r>
      <w:r>
        <w:rPr>
          <w:color w:val="000000"/>
        </w:rPr>
        <w:t>:</w:t>
      </w:r>
      <w:r w:rsidRPr="00893E00">
        <w:rPr>
          <w:color w:val="000000"/>
        </w:rPr>
        <w:t xml:space="preserve"> consequences for the structure and dynamics of forested ecosystems. </w:t>
      </w:r>
      <w:proofErr w:type="gramStart"/>
      <w:r w:rsidRPr="00893E00">
        <w:rPr>
          <w:color w:val="000000"/>
        </w:rPr>
        <w:t>Frontiers in Ecology and the Environment 3:479–486.</w:t>
      </w:r>
      <w:proofErr w:type="gramEnd"/>
      <w:r w:rsidRPr="00893E00">
        <w:rPr>
          <w:color w:val="000000"/>
        </w:rPr>
        <w:t xml:space="preserve"> </w:t>
      </w:r>
    </w:p>
    <w:p w14:paraId="3D5334A7" w14:textId="77777777" w:rsidR="00F10D66" w:rsidRDefault="00F10D66" w:rsidP="007741C7">
      <w:pPr>
        <w:autoSpaceDE w:val="0"/>
        <w:autoSpaceDN w:val="0"/>
        <w:adjustRightInd w:val="0"/>
        <w:spacing w:line="480" w:lineRule="auto"/>
        <w:ind w:left="720" w:hanging="720"/>
        <w:rPr>
          <w:color w:val="000000"/>
        </w:rPr>
      </w:pPr>
      <w:r w:rsidRPr="00893E00">
        <w:rPr>
          <w:color w:val="000000"/>
        </w:rPr>
        <w:t xml:space="preserve">Evans, L.M., G.J. Allan, S.M. Shuster, S.A. </w:t>
      </w:r>
      <w:proofErr w:type="spellStart"/>
      <w:r w:rsidRPr="00893E00">
        <w:rPr>
          <w:color w:val="000000"/>
        </w:rPr>
        <w:t>Woolbright</w:t>
      </w:r>
      <w:proofErr w:type="spellEnd"/>
      <w:r w:rsidRPr="00893E00">
        <w:rPr>
          <w:color w:val="000000"/>
        </w:rPr>
        <w:t xml:space="preserve">, and T.G. </w:t>
      </w:r>
      <w:proofErr w:type="spellStart"/>
      <w:r w:rsidRPr="00893E00">
        <w:rPr>
          <w:color w:val="000000"/>
        </w:rPr>
        <w:t>Whitham</w:t>
      </w:r>
      <w:proofErr w:type="spellEnd"/>
      <w:r w:rsidRPr="00893E00">
        <w:rPr>
          <w:color w:val="000000"/>
        </w:rPr>
        <w:t>.  2008.  Tree hybridization and genotypic variation drive cryptic speciation of a specialist mite herbivore.  Evolution 62:3027-3040</w:t>
      </w:r>
    </w:p>
    <w:p w14:paraId="3C17BF90" w14:textId="77777777"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Floate</w:t>
      </w:r>
      <w:proofErr w:type="spellEnd"/>
      <w:r w:rsidRPr="00801CD7">
        <w:rPr>
          <w:color w:val="000000"/>
        </w:rPr>
        <w:t xml:space="preserve">, K.D., and T.G. </w:t>
      </w:r>
      <w:proofErr w:type="spellStart"/>
      <w:r w:rsidRPr="00801CD7">
        <w:rPr>
          <w:color w:val="000000"/>
        </w:rPr>
        <w:t>Whitham</w:t>
      </w:r>
      <w:proofErr w:type="spellEnd"/>
      <w:r w:rsidRPr="00801CD7">
        <w:rPr>
          <w:color w:val="000000"/>
        </w:rPr>
        <w:t>.  1995.  Insects as traits in plant systematics</w:t>
      </w:r>
      <w:r>
        <w:rPr>
          <w:color w:val="000000"/>
        </w:rPr>
        <w:t>:</w:t>
      </w:r>
      <w:r w:rsidRPr="00801CD7">
        <w:rPr>
          <w:color w:val="000000"/>
        </w:rPr>
        <w:t xml:space="preserve"> Their use in discriminating between hybrid cottonwoods.  </w:t>
      </w:r>
      <w:proofErr w:type="gramStart"/>
      <w:r w:rsidRPr="00801CD7">
        <w:rPr>
          <w:color w:val="000000"/>
        </w:rPr>
        <w:t>Canadian Journal of Botany 73:1-13.</w:t>
      </w:r>
      <w:proofErr w:type="gramEnd"/>
    </w:p>
    <w:p w14:paraId="761CC96E"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lastRenderedPageBreak/>
        <w:t xml:space="preserve">Fritz, R.S., and P.W. Price.  1988.  Genetic variation among plants and insect community </w:t>
      </w:r>
      <w:proofErr w:type="spellStart"/>
      <w:r w:rsidRPr="00801CD7">
        <w:rPr>
          <w:color w:val="000000"/>
        </w:rPr>
        <w:t>structure</w:t>
      </w:r>
      <w:proofErr w:type="gramStart"/>
      <w:r>
        <w:rPr>
          <w:color w:val="000000"/>
        </w:rPr>
        <w:t>:</w:t>
      </w:r>
      <w:r w:rsidRPr="00801CD7">
        <w:rPr>
          <w:color w:val="000000"/>
        </w:rPr>
        <w:t>willows</w:t>
      </w:r>
      <w:proofErr w:type="spellEnd"/>
      <w:proofErr w:type="gramEnd"/>
      <w:r w:rsidRPr="00801CD7">
        <w:rPr>
          <w:color w:val="000000"/>
        </w:rPr>
        <w:t xml:space="preserve"> and sawflies. </w:t>
      </w:r>
      <w:proofErr w:type="gramStart"/>
      <w:r w:rsidRPr="00801CD7">
        <w:rPr>
          <w:color w:val="000000"/>
        </w:rPr>
        <w:t>Ecology 69:845-856.</w:t>
      </w:r>
      <w:proofErr w:type="gramEnd"/>
    </w:p>
    <w:p w14:paraId="49688429" w14:textId="77777777"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Hochwender</w:t>
      </w:r>
      <w:proofErr w:type="spellEnd"/>
      <w:r w:rsidRPr="00801CD7">
        <w:rPr>
          <w:color w:val="000000"/>
        </w:rPr>
        <w:t xml:space="preserve">, C.G. and R.S. Fritz. 2004. Plant genetic differences influence herbivore community </w:t>
      </w:r>
      <w:proofErr w:type="spellStart"/>
      <w:r w:rsidRPr="00801CD7">
        <w:rPr>
          <w:color w:val="000000"/>
        </w:rPr>
        <w:t>structure</w:t>
      </w:r>
      <w:proofErr w:type="gramStart"/>
      <w:r>
        <w:rPr>
          <w:color w:val="000000"/>
        </w:rPr>
        <w:t>:</w:t>
      </w:r>
      <w:r w:rsidRPr="00801CD7">
        <w:rPr>
          <w:color w:val="000000"/>
        </w:rPr>
        <w:t>evidence</w:t>
      </w:r>
      <w:proofErr w:type="spellEnd"/>
      <w:proofErr w:type="gramEnd"/>
      <w:r w:rsidRPr="00801CD7">
        <w:rPr>
          <w:color w:val="000000"/>
        </w:rPr>
        <w:t xml:space="preserve"> from a hybrid willow system. </w:t>
      </w:r>
      <w:proofErr w:type="spellStart"/>
      <w:proofErr w:type="gramStart"/>
      <w:r w:rsidRPr="00801CD7">
        <w:rPr>
          <w:color w:val="000000"/>
        </w:rPr>
        <w:t>Oecologia</w:t>
      </w:r>
      <w:proofErr w:type="spellEnd"/>
      <w:r w:rsidRPr="00801CD7">
        <w:rPr>
          <w:color w:val="000000"/>
        </w:rPr>
        <w:t xml:space="preserve"> 138</w:t>
      </w:r>
      <w:r>
        <w:rPr>
          <w:color w:val="000000"/>
        </w:rPr>
        <w:t>:</w:t>
      </w:r>
      <w:r w:rsidRPr="00801CD7">
        <w:rPr>
          <w:color w:val="000000"/>
        </w:rPr>
        <w:t>547-557.</w:t>
      </w:r>
      <w:proofErr w:type="gramEnd"/>
    </w:p>
    <w:p w14:paraId="49A2F4D5" w14:textId="77777777" w:rsidR="00F10D66" w:rsidRPr="00801CD7" w:rsidRDefault="00F10D66" w:rsidP="007741C7">
      <w:pPr>
        <w:autoSpaceDE w:val="0"/>
        <w:autoSpaceDN w:val="0"/>
        <w:adjustRightInd w:val="0"/>
        <w:spacing w:line="480" w:lineRule="auto"/>
        <w:ind w:left="720" w:hanging="720"/>
        <w:rPr>
          <w:color w:val="000000"/>
        </w:rPr>
      </w:pPr>
      <w:proofErr w:type="spellStart"/>
      <w:proofErr w:type="gramStart"/>
      <w:r w:rsidRPr="00801CD7">
        <w:rPr>
          <w:color w:val="000000"/>
        </w:rPr>
        <w:t>Hougen-Eitzman</w:t>
      </w:r>
      <w:proofErr w:type="spellEnd"/>
      <w:r w:rsidRPr="00801CD7">
        <w:rPr>
          <w:color w:val="000000"/>
        </w:rPr>
        <w:t xml:space="preserve">, D. and M. D. </w:t>
      </w:r>
      <w:proofErr w:type="spellStart"/>
      <w:r w:rsidRPr="00801CD7">
        <w:rPr>
          <w:color w:val="000000"/>
        </w:rPr>
        <w:t>Rausher</w:t>
      </w:r>
      <w:proofErr w:type="spellEnd"/>
      <w:r w:rsidRPr="00801CD7">
        <w:rPr>
          <w:color w:val="000000"/>
        </w:rPr>
        <w:t>.</w:t>
      </w:r>
      <w:proofErr w:type="gramEnd"/>
      <w:r w:rsidRPr="00801CD7">
        <w:rPr>
          <w:color w:val="000000"/>
        </w:rPr>
        <w:t xml:space="preserve"> 1994. Interactions between herbivorous insects and plant-insect coevolution. The American Naturalist 143</w:t>
      </w:r>
      <w:r>
        <w:rPr>
          <w:color w:val="000000"/>
        </w:rPr>
        <w:t>:</w:t>
      </w:r>
      <w:r w:rsidRPr="00801CD7">
        <w:rPr>
          <w:color w:val="000000"/>
        </w:rPr>
        <w:t>677-697.</w:t>
      </w:r>
    </w:p>
    <w:p w14:paraId="0B97645A" w14:textId="77777777" w:rsidR="00F10D66" w:rsidRPr="00801CD7" w:rsidRDefault="00F10D66" w:rsidP="007741C7">
      <w:pPr>
        <w:autoSpaceDE w:val="0"/>
        <w:autoSpaceDN w:val="0"/>
        <w:adjustRightInd w:val="0"/>
        <w:spacing w:line="480" w:lineRule="auto"/>
        <w:ind w:left="720" w:hanging="720"/>
        <w:rPr>
          <w:color w:val="000000"/>
        </w:rPr>
      </w:pPr>
      <w:proofErr w:type="gramStart"/>
      <w:r w:rsidRPr="00801CD7">
        <w:rPr>
          <w:color w:val="000000"/>
        </w:rPr>
        <w:t>Hubbell, S. P. 2001.</w:t>
      </w:r>
      <w:proofErr w:type="gramEnd"/>
      <w:r w:rsidRPr="00801CD7">
        <w:rPr>
          <w:color w:val="000000"/>
        </w:rPr>
        <w:t xml:space="preserve">  </w:t>
      </w:r>
      <w:proofErr w:type="gramStart"/>
      <w:r w:rsidRPr="00801CD7">
        <w:rPr>
          <w:color w:val="000000"/>
        </w:rPr>
        <w:t xml:space="preserve">The </w:t>
      </w:r>
      <w:r>
        <w:rPr>
          <w:color w:val="000000"/>
        </w:rPr>
        <w:t>u</w:t>
      </w:r>
      <w:r w:rsidRPr="00801CD7">
        <w:rPr>
          <w:color w:val="000000"/>
        </w:rPr>
        <w:t xml:space="preserve">nified </w:t>
      </w:r>
      <w:r>
        <w:rPr>
          <w:color w:val="000000"/>
        </w:rPr>
        <w:t>n</w:t>
      </w:r>
      <w:r w:rsidRPr="00801CD7">
        <w:rPr>
          <w:color w:val="000000"/>
        </w:rPr>
        <w:t xml:space="preserve">eutral </w:t>
      </w:r>
      <w:r>
        <w:rPr>
          <w:color w:val="000000"/>
        </w:rPr>
        <w:t>t</w:t>
      </w:r>
      <w:r w:rsidRPr="00801CD7">
        <w:rPr>
          <w:color w:val="000000"/>
        </w:rPr>
        <w:t xml:space="preserve">heory of </w:t>
      </w:r>
      <w:r>
        <w:rPr>
          <w:color w:val="000000"/>
        </w:rPr>
        <w:t>b</w:t>
      </w:r>
      <w:r w:rsidRPr="00801CD7">
        <w:rPr>
          <w:color w:val="000000"/>
        </w:rPr>
        <w:t xml:space="preserve">iodiversity and </w:t>
      </w:r>
      <w:r>
        <w:rPr>
          <w:color w:val="000000"/>
        </w:rPr>
        <w:t>b</w:t>
      </w:r>
      <w:r w:rsidRPr="00801CD7">
        <w:rPr>
          <w:color w:val="000000"/>
        </w:rPr>
        <w:t>iogeography.</w:t>
      </w:r>
      <w:proofErr w:type="gramEnd"/>
      <w:r w:rsidRPr="00801CD7">
        <w:rPr>
          <w:color w:val="000000"/>
        </w:rPr>
        <w:t xml:space="preserve">  Princeton Univ</w:t>
      </w:r>
      <w:r>
        <w:rPr>
          <w:color w:val="000000"/>
        </w:rPr>
        <w:t>.</w:t>
      </w:r>
      <w:r w:rsidRPr="00801CD7">
        <w:rPr>
          <w:color w:val="000000"/>
        </w:rPr>
        <w:t xml:space="preserve"> Press, Princeton, NJ.</w:t>
      </w:r>
    </w:p>
    <w:p w14:paraId="49F1836C"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Inouye, B. and J. R. </w:t>
      </w:r>
      <w:proofErr w:type="spellStart"/>
      <w:r w:rsidRPr="00801CD7">
        <w:rPr>
          <w:color w:val="000000"/>
        </w:rPr>
        <w:t>Stinchcombe</w:t>
      </w:r>
      <w:proofErr w:type="spellEnd"/>
      <w:r w:rsidRPr="00801CD7">
        <w:rPr>
          <w:color w:val="000000"/>
        </w:rPr>
        <w:t>. 2001. Relatio</w:t>
      </w:r>
      <w:r>
        <w:rPr>
          <w:color w:val="000000"/>
        </w:rPr>
        <w:t>n</w:t>
      </w:r>
      <w:r w:rsidRPr="00801CD7">
        <w:rPr>
          <w:color w:val="000000"/>
        </w:rPr>
        <w:t xml:space="preserve">ships between ecological interaction modifications and diffuse </w:t>
      </w:r>
      <w:proofErr w:type="spellStart"/>
      <w:r w:rsidRPr="00801CD7">
        <w:rPr>
          <w:color w:val="000000"/>
        </w:rPr>
        <w:t>coevolution</w:t>
      </w:r>
      <w:proofErr w:type="gramStart"/>
      <w:r>
        <w:rPr>
          <w:color w:val="000000"/>
        </w:rPr>
        <w:t>:</w:t>
      </w:r>
      <w:r w:rsidRPr="00801CD7">
        <w:rPr>
          <w:color w:val="000000"/>
        </w:rPr>
        <w:t>similarities</w:t>
      </w:r>
      <w:proofErr w:type="spellEnd"/>
      <w:proofErr w:type="gramEnd"/>
      <w:r w:rsidRPr="00801CD7">
        <w:rPr>
          <w:color w:val="000000"/>
        </w:rPr>
        <w:t xml:space="preserve">, differences and causal links.  </w:t>
      </w:r>
      <w:proofErr w:type="spellStart"/>
      <w:r w:rsidRPr="00801CD7">
        <w:rPr>
          <w:color w:val="000000"/>
        </w:rPr>
        <w:t>Oikos</w:t>
      </w:r>
      <w:proofErr w:type="spellEnd"/>
      <w:r w:rsidRPr="00801CD7">
        <w:rPr>
          <w:color w:val="000000"/>
        </w:rPr>
        <w:t xml:space="preserve"> 95</w:t>
      </w:r>
      <w:r>
        <w:rPr>
          <w:color w:val="000000"/>
        </w:rPr>
        <w:t>:</w:t>
      </w:r>
      <w:r w:rsidRPr="00801CD7">
        <w:rPr>
          <w:color w:val="000000"/>
        </w:rPr>
        <w:t>353-360.</w:t>
      </w:r>
    </w:p>
    <w:p w14:paraId="514B9EF3" w14:textId="77777777"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Iwao</w:t>
      </w:r>
      <w:proofErr w:type="spellEnd"/>
      <w:r w:rsidRPr="00801CD7">
        <w:rPr>
          <w:color w:val="000000"/>
        </w:rPr>
        <w:t xml:space="preserve">, K. and M.D. </w:t>
      </w:r>
      <w:proofErr w:type="spellStart"/>
      <w:r w:rsidRPr="00801CD7">
        <w:rPr>
          <w:color w:val="000000"/>
        </w:rPr>
        <w:t>Rausher</w:t>
      </w:r>
      <w:proofErr w:type="spellEnd"/>
      <w:r w:rsidRPr="00801CD7">
        <w:rPr>
          <w:color w:val="000000"/>
        </w:rPr>
        <w:t xml:space="preserve">. 1997. Evolution of plant resistance to multiple </w:t>
      </w:r>
      <w:proofErr w:type="spellStart"/>
      <w:r w:rsidRPr="00801CD7">
        <w:rPr>
          <w:color w:val="000000"/>
        </w:rPr>
        <w:t>herbivores</w:t>
      </w:r>
      <w:proofErr w:type="gramStart"/>
      <w:r>
        <w:rPr>
          <w:color w:val="000000"/>
        </w:rPr>
        <w:t>:</w:t>
      </w:r>
      <w:r w:rsidRPr="00801CD7">
        <w:rPr>
          <w:color w:val="000000"/>
        </w:rPr>
        <w:t>quantifying</w:t>
      </w:r>
      <w:proofErr w:type="spellEnd"/>
      <w:proofErr w:type="gramEnd"/>
      <w:r w:rsidRPr="00801CD7">
        <w:rPr>
          <w:color w:val="000000"/>
        </w:rPr>
        <w:t xml:space="preserve"> diffuse coevolution.  The American Naturalist 149</w:t>
      </w:r>
      <w:r>
        <w:rPr>
          <w:color w:val="000000"/>
        </w:rPr>
        <w:t>:</w:t>
      </w:r>
      <w:r w:rsidRPr="00801CD7">
        <w:rPr>
          <w:color w:val="000000"/>
        </w:rPr>
        <w:t>316-335.</w:t>
      </w:r>
    </w:p>
    <w:p w14:paraId="5D1DAC83" w14:textId="77777777" w:rsidR="00F10D66" w:rsidRPr="00801CD7" w:rsidRDefault="00F10D66" w:rsidP="007741C7">
      <w:pPr>
        <w:autoSpaceDE w:val="0"/>
        <w:autoSpaceDN w:val="0"/>
        <w:adjustRightInd w:val="0"/>
        <w:spacing w:line="480" w:lineRule="auto"/>
        <w:ind w:left="720" w:hanging="720"/>
        <w:rPr>
          <w:color w:val="000000"/>
        </w:rPr>
      </w:pPr>
      <w:proofErr w:type="gramStart"/>
      <w:r w:rsidRPr="00801CD7">
        <w:rPr>
          <w:color w:val="000000"/>
        </w:rPr>
        <w:t>Janzen, D. H. 1980.</w:t>
      </w:r>
      <w:proofErr w:type="gramEnd"/>
      <w:r w:rsidRPr="00801CD7">
        <w:rPr>
          <w:color w:val="000000"/>
        </w:rPr>
        <w:t xml:space="preserve"> When is it coevolution? </w:t>
      </w:r>
      <w:proofErr w:type="gramStart"/>
      <w:r w:rsidRPr="00801CD7">
        <w:rPr>
          <w:color w:val="000000"/>
        </w:rPr>
        <w:t>Evolution 34</w:t>
      </w:r>
      <w:r>
        <w:rPr>
          <w:color w:val="000000"/>
        </w:rPr>
        <w:t>:</w:t>
      </w:r>
      <w:r w:rsidRPr="00801CD7">
        <w:rPr>
          <w:color w:val="000000"/>
        </w:rPr>
        <w:t>611–612.</w:t>
      </w:r>
      <w:proofErr w:type="gramEnd"/>
    </w:p>
    <w:p w14:paraId="56700E6E"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Johnson, M.T.J., and A. </w:t>
      </w:r>
      <w:proofErr w:type="spellStart"/>
      <w:r w:rsidRPr="00801CD7">
        <w:rPr>
          <w:color w:val="000000"/>
        </w:rPr>
        <w:t>Agrawal</w:t>
      </w:r>
      <w:proofErr w:type="spellEnd"/>
      <w:r w:rsidRPr="00801CD7">
        <w:rPr>
          <w:color w:val="000000"/>
        </w:rPr>
        <w:t xml:space="preserve">.  </w:t>
      </w:r>
      <w:proofErr w:type="gramStart"/>
      <w:r w:rsidRPr="00801CD7">
        <w:rPr>
          <w:color w:val="000000"/>
        </w:rPr>
        <w:t>2005.  Plant genotype</w:t>
      </w:r>
      <w:proofErr w:type="gramEnd"/>
      <w:r w:rsidRPr="00801CD7">
        <w:rPr>
          <w:color w:val="000000"/>
        </w:rPr>
        <w:t xml:space="preserve"> and the environment interact to shape a diverse arthropod community on evening primrose (</w:t>
      </w:r>
      <w:proofErr w:type="spellStart"/>
      <w:r w:rsidRPr="00801CD7">
        <w:rPr>
          <w:i/>
          <w:iCs/>
          <w:color w:val="000000"/>
        </w:rPr>
        <w:t>Oenothera</w:t>
      </w:r>
      <w:proofErr w:type="spellEnd"/>
      <w:r w:rsidRPr="00801CD7">
        <w:rPr>
          <w:i/>
          <w:iCs/>
          <w:color w:val="000000"/>
        </w:rPr>
        <w:t xml:space="preserve"> </w:t>
      </w:r>
      <w:proofErr w:type="spellStart"/>
      <w:r w:rsidRPr="00801CD7">
        <w:rPr>
          <w:i/>
          <w:iCs/>
          <w:color w:val="000000"/>
        </w:rPr>
        <w:t>biennis</w:t>
      </w:r>
      <w:proofErr w:type="spellEnd"/>
      <w:r w:rsidRPr="00801CD7">
        <w:rPr>
          <w:color w:val="000000"/>
        </w:rPr>
        <w:t xml:space="preserve">).  </w:t>
      </w:r>
      <w:proofErr w:type="gramStart"/>
      <w:r w:rsidRPr="00801CD7">
        <w:rPr>
          <w:color w:val="000000"/>
        </w:rPr>
        <w:t xml:space="preserve">Ecology </w:t>
      </w:r>
      <w:r>
        <w:rPr>
          <w:color w:val="000000"/>
        </w:rPr>
        <w:t>18:549-551</w:t>
      </w:r>
      <w:r w:rsidRPr="00801CD7">
        <w:rPr>
          <w:color w:val="000000"/>
        </w:rPr>
        <w:t>.</w:t>
      </w:r>
      <w:proofErr w:type="gramEnd"/>
    </w:p>
    <w:p w14:paraId="23E680EF" w14:textId="77777777" w:rsidR="00F10D66" w:rsidRDefault="00F10D66" w:rsidP="007741C7">
      <w:pPr>
        <w:autoSpaceDE w:val="0"/>
        <w:autoSpaceDN w:val="0"/>
        <w:adjustRightInd w:val="0"/>
        <w:spacing w:line="480" w:lineRule="auto"/>
        <w:ind w:left="720" w:hanging="720"/>
        <w:rPr>
          <w:color w:val="000000"/>
        </w:rPr>
      </w:pPr>
      <w:proofErr w:type="spellStart"/>
      <w:proofErr w:type="gramStart"/>
      <w:r w:rsidRPr="00801CD7">
        <w:rPr>
          <w:color w:val="000000"/>
        </w:rPr>
        <w:t>Juenger</w:t>
      </w:r>
      <w:proofErr w:type="spellEnd"/>
      <w:r w:rsidRPr="00801CD7">
        <w:rPr>
          <w:color w:val="000000"/>
        </w:rPr>
        <w:t xml:space="preserve">, T. and J. </w:t>
      </w:r>
      <w:proofErr w:type="spellStart"/>
      <w:r w:rsidRPr="00801CD7">
        <w:rPr>
          <w:color w:val="000000"/>
        </w:rPr>
        <w:t>Bergelson</w:t>
      </w:r>
      <w:proofErr w:type="spellEnd"/>
      <w:r w:rsidRPr="00801CD7">
        <w:rPr>
          <w:color w:val="000000"/>
        </w:rPr>
        <w:t>.</w:t>
      </w:r>
      <w:proofErr w:type="gramEnd"/>
      <w:r w:rsidRPr="00801CD7">
        <w:rPr>
          <w:color w:val="000000"/>
        </w:rPr>
        <w:t xml:space="preserve"> 1998. Pairwise versus diffuse natural selection and the multiple herbivores of Scarlet </w:t>
      </w:r>
      <w:proofErr w:type="spellStart"/>
      <w:r w:rsidRPr="00801CD7">
        <w:rPr>
          <w:color w:val="000000"/>
        </w:rPr>
        <w:t>Gilia</w:t>
      </w:r>
      <w:proofErr w:type="spellEnd"/>
      <w:r w:rsidRPr="00801CD7">
        <w:rPr>
          <w:color w:val="000000"/>
        </w:rPr>
        <w:t xml:space="preserve">, </w:t>
      </w:r>
      <w:proofErr w:type="spellStart"/>
      <w:r w:rsidRPr="00801CD7">
        <w:rPr>
          <w:i/>
          <w:iCs/>
          <w:color w:val="000000"/>
        </w:rPr>
        <w:t>Ipomopsis</w:t>
      </w:r>
      <w:proofErr w:type="spellEnd"/>
      <w:r w:rsidRPr="00801CD7">
        <w:rPr>
          <w:i/>
          <w:iCs/>
          <w:color w:val="000000"/>
        </w:rPr>
        <w:t xml:space="preserve"> </w:t>
      </w:r>
      <w:proofErr w:type="spellStart"/>
      <w:r w:rsidRPr="00801CD7">
        <w:rPr>
          <w:i/>
          <w:iCs/>
          <w:color w:val="000000"/>
        </w:rPr>
        <w:t>aggregata</w:t>
      </w:r>
      <w:proofErr w:type="spellEnd"/>
      <w:r w:rsidRPr="00801CD7">
        <w:rPr>
          <w:color w:val="000000"/>
        </w:rPr>
        <w:t xml:space="preserve">. </w:t>
      </w:r>
      <w:proofErr w:type="gramStart"/>
      <w:r w:rsidRPr="00801CD7">
        <w:rPr>
          <w:color w:val="000000"/>
        </w:rPr>
        <w:t>Evolution 52</w:t>
      </w:r>
      <w:r>
        <w:rPr>
          <w:color w:val="000000"/>
        </w:rPr>
        <w:t>:</w:t>
      </w:r>
      <w:r w:rsidRPr="00801CD7">
        <w:rPr>
          <w:color w:val="000000"/>
        </w:rPr>
        <w:t>1583-1592.</w:t>
      </w:r>
      <w:proofErr w:type="gramEnd"/>
    </w:p>
    <w:p w14:paraId="5CED04AC" w14:textId="77777777" w:rsidR="00F10D66" w:rsidRPr="00EE116C" w:rsidRDefault="00F10D66" w:rsidP="00EE116C">
      <w:pPr>
        <w:spacing w:line="480" w:lineRule="auto"/>
        <w:ind w:left="720" w:hanging="720"/>
      </w:pPr>
      <w:r w:rsidRPr="00937D36">
        <w:lastRenderedPageBreak/>
        <w:t xml:space="preserve">Keith, A.R., J.K. Bailey, </w:t>
      </w:r>
      <w:r>
        <w:t xml:space="preserve">and </w:t>
      </w:r>
      <w:r w:rsidRPr="00937D36">
        <w:t xml:space="preserve">T.G. </w:t>
      </w:r>
      <w:proofErr w:type="spellStart"/>
      <w:r w:rsidRPr="00937D36">
        <w:t>Whitham</w:t>
      </w:r>
      <w:proofErr w:type="spellEnd"/>
      <w:r w:rsidRPr="00937D36">
        <w:t xml:space="preserve">.  2010.  A genetic basis to community repeatability and stability.  </w:t>
      </w:r>
      <w:proofErr w:type="gramStart"/>
      <w:r w:rsidRPr="00937D36">
        <w:t>E</w:t>
      </w:r>
      <w:r>
        <w:t>cology</w:t>
      </w:r>
      <w:r w:rsidRPr="00937D36">
        <w:t xml:space="preserve"> (</w:t>
      </w:r>
      <w:r>
        <w:t>in press</w:t>
      </w:r>
      <w:r w:rsidRPr="00937D36">
        <w:t>).</w:t>
      </w:r>
      <w:proofErr w:type="gramEnd"/>
    </w:p>
    <w:p w14:paraId="0BD92F00" w14:textId="77777777" w:rsidR="00F10D66" w:rsidRPr="00801CD7" w:rsidRDefault="00F10D66" w:rsidP="004B04E6">
      <w:pPr>
        <w:autoSpaceDE w:val="0"/>
        <w:autoSpaceDN w:val="0"/>
        <w:adjustRightInd w:val="0"/>
        <w:spacing w:line="480" w:lineRule="auto"/>
        <w:ind w:left="720" w:hanging="720"/>
        <w:rPr>
          <w:color w:val="000000"/>
        </w:rPr>
      </w:pPr>
      <w:proofErr w:type="spellStart"/>
      <w:proofErr w:type="gramStart"/>
      <w:r w:rsidRPr="004B04E6">
        <w:rPr>
          <w:color w:val="000000"/>
        </w:rPr>
        <w:t>Lande</w:t>
      </w:r>
      <w:proofErr w:type="spellEnd"/>
      <w:r w:rsidRPr="004B04E6">
        <w:rPr>
          <w:color w:val="000000"/>
        </w:rPr>
        <w:t>, R., and S. Shannon.</w:t>
      </w:r>
      <w:proofErr w:type="gramEnd"/>
      <w:r w:rsidRPr="004B04E6">
        <w:rPr>
          <w:color w:val="000000"/>
        </w:rPr>
        <w:t xml:space="preserve"> 1996. The role of genetic variation in</w:t>
      </w:r>
      <w:r>
        <w:rPr>
          <w:color w:val="000000"/>
        </w:rPr>
        <w:t xml:space="preserve"> </w:t>
      </w:r>
      <w:r w:rsidRPr="004B04E6">
        <w:rPr>
          <w:color w:val="000000"/>
        </w:rPr>
        <w:t>adaptation and population persistence in a changing environment.</w:t>
      </w:r>
      <w:r>
        <w:rPr>
          <w:color w:val="000000"/>
        </w:rPr>
        <w:t xml:space="preserve"> </w:t>
      </w:r>
      <w:proofErr w:type="gramStart"/>
      <w:r w:rsidRPr="004B04E6">
        <w:rPr>
          <w:color w:val="000000"/>
        </w:rPr>
        <w:t>Evolution 50:434–437.</w:t>
      </w:r>
      <w:proofErr w:type="gramEnd"/>
    </w:p>
    <w:p w14:paraId="25ECD7C9"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Maddox, G.D., and Root, R.B. 1990. </w:t>
      </w:r>
      <w:proofErr w:type="gramStart"/>
      <w:r w:rsidRPr="00801CD7">
        <w:rPr>
          <w:color w:val="000000"/>
        </w:rPr>
        <w:t>Structure of the encounter between goldenrod (</w:t>
      </w:r>
      <w:proofErr w:type="spellStart"/>
      <w:r w:rsidRPr="00801CD7">
        <w:rPr>
          <w:i/>
          <w:iCs/>
          <w:color w:val="000000"/>
        </w:rPr>
        <w:t>Solidago</w:t>
      </w:r>
      <w:proofErr w:type="spellEnd"/>
      <w:r w:rsidRPr="00801CD7">
        <w:rPr>
          <w:i/>
          <w:iCs/>
          <w:color w:val="000000"/>
        </w:rPr>
        <w:t xml:space="preserve"> </w:t>
      </w:r>
      <w:proofErr w:type="spellStart"/>
      <w:r w:rsidRPr="00801CD7">
        <w:rPr>
          <w:i/>
          <w:iCs/>
          <w:color w:val="000000"/>
        </w:rPr>
        <w:t>altissima</w:t>
      </w:r>
      <w:proofErr w:type="spellEnd"/>
      <w:r w:rsidRPr="00801CD7">
        <w:rPr>
          <w:color w:val="000000"/>
        </w:rPr>
        <w:t>) and its diverse insect fauna.</w:t>
      </w:r>
      <w:proofErr w:type="gramEnd"/>
      <w:r w:rsidRPr="00801CD7">
        <w:rPr>
          <w:color w:val="000000"/>
        </w:rPr>
        <w:t xml:space="preserve">  </w:t>
      </w:r>
      <w:proofErr w:type="gramStart"/>
      <w:r w:rsidRPr="00801CD7">
        <w:rPr>
          <w:color w:val="000000"/>
        </w:rPr>
        <w:t>Ecology 71:2115-2124.</w:t>
      </w:r>
      <w:proofErr w:type="gramEnd"/>
    </w:p>
    <w:p w14:paraId="0A1F0A1F"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McIntyre P.J., and T.G. </w:t>
      </w:r>
      <w:proofErr w:type="spellStart"/>
      <w:r w:rsidRPr="00801CD7">
        <w:rPr>
          <w:color w:val="000000"/>
        </w:rPr>
        <w:t>Whitham</w:t>
      </w:r>
      <w:proofErr w:type="spellEnd"/>
      <w:r w:rsidRPr="00801CD7">
        <w:rPr>
          <w:color w:val="000000"/>
        </w:rPr>
        <w:t>.  2003.  Plant genotype affects long-term herbivore population dynamics and extinction</w:t>
      </w:r>
      <w:r>
        <w:rPr>
          <w:color w:val="000000"/>
        </w:rPr>
        <w:t>:</w:t>
      </w:r>
      <w:r w:rsidRPr="00801CD7">
        <w:rPr>
          <w:color w:val="000000"/>
        </w:rPr>
        <w:t xml:space="preserve"> </w:t>
      </w:r>
      <w:r>
        <w:rPr>
          <w:color w:val="000000"/>
        </w:rPr>
        <w:t>c</w:t>
      </w:r>
      <w:r w:rsidRPr="00801CD7">
        <w:rPr>
          <w:color w:val="000000"/>
        </w:rPr>
        <w:t xml:space="preserve">onservation implications.  </w:t>
      </w:r>
      <w:proofErr w:type="gramStart"/>
      <w:r w:rsidRPr="00801CD7">
        <w:rPr>
          <w:color w:val="000000"/>
        </w:rPr>
        <w:t>Ecology 84:311-322.</w:t>
      </w:r>
      <w:proofErr w:type="gramEnd"/>
    </w:p>
    <w:p w14:paraId="63D40167"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Moore, A.J., E.D. </w:t>
      </w:r>
      <w:proofErr w:type="spellStart"/>
      <w:r w:rsidRPr="00801CD7">
        <w:rPr>
          <w:color w:val="000000"/>
        </w:rPr>
        <w:t>Brodie</w:t>
      </w:r>
      <w:proofErr w:type="spellEnd"/>
      <w:r w:rsidRPr="00801CD7">
        <w:rPr>
          <w:color w:val="000000"/>
        </w:rPr>
        <w:t xml:space="preserve">, III and J.B. Wolf. 1997.  Interacting phenotypes and the evolutionary </w:t>
      </w:r>
      <w:proofErr w:type="spellStart"/>
      <w:r w:rsidRPr="00801CD7">
        <w:rPr>
          <w:color w:val="000000"/>
        </w:rPr>
        <w:t>process</w:t>
      </w:r>
      <w:r>
        <w:rPr>
          <w:color w:val="000000"/>
        </w:rPr>
        <w:t>:</w:t>
      </w:r>
      <w:r w:rsidRPr="00801CD7">
        <w:rPr>
          <w:color w:val="000000"/>
        </w:rPr>
        <w:t>I</w:t>
      </w:r>
      <w:proofErr w:type="spellEnd"/>
      <w:r w:rsidRPr="00801CD7">
        <w:rPr>
          <w:color w:val="000000"/>
        </w:rPr>
        <w:t xml:space="preserve">. </w:t>
      </w:r>
      <w:proofErr w:type="gramStart"/>
      <w:r w:rsidRPr="00801CD7">
        <w:rPr>
          <w:color w:val="000000"/>
        </w:rPr>
        <w:t>Direct and indirect genetic effects of social interactions.</w:t>
      </w:r>
      <w:proofErr w:type="gramEnd"/>
      <w:r w:rsidRPr="00801CD7">
        <w:rPr>
          <w:color w:val="000000"/>
        </w:rPr>
        <w:t xml:space="preserve"> </w:t>
      </w:r>
      <w:proofErr w:type="gramStart"/>
      <w:r w:rsidRPr="00801CD7">
        <w:rPr>
          <w:color w:val="000000"/>
        </w:rPr>
        <w:t>Evolution 51</w:t>
      </w:r>
      <w:r>
        <w:rPr>
          <w:color w:val="000000"/>
        </w:rPr>
        <w:t>:</w:t>
      </w:r>
      <w:r w:rsidRPr="00801CD7">
        <w:rPr>
          <w:color w:val="000000"/>
        </w:rPr>
        <w:t>1352-1362.</w:t>
      </w:r>
      <w:proofErr w:type="gramEnd"/>
    </w:p>
    <w:p w14:paraId="5746CAD2"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Morin, P. 2003. </w:t>
      </w:r>
      <w:proofErr w:type="gramStart"/>
      <w:r w:rsidRPr="00801CD7">
        <w:rPr>
          <w:color w:val="000000"/>
        </w:rPr>
        <w:t>Community ecology and the genetics of interacting species.</w:t>
      </w:r>
      <w:proofErr w:type="gramEnd"/>
      <w:r w:rsidRPr="00801CD7">
        <w:rPr>
          <w:color w:val="000000"/>
        </w:rPr>
        <w:t xml:space="preserve"> </w:t>
      </w:r>
      <w:proofErr w:type="gramStart"/>
      <w:r w:rsidRPr="00801CD7">
        <w:rPr>
          <w:color w:val="000000"/>
        </w:rPr>
        <w:t>Ecology 84</w:t>
      </w:r>
      <w:r>
        <w:rPr>
          <w:color w:val="000000"/>
        </w:rPr>
        <w:t>:</w:t>
      </w:r>
      <w:r w:rsidRPr="00801CD7">
        <w:rPr>
          <w:color w:val="000000"/>
        </w:rPr>
        <w:t>577-580.</w:t>
      </w:r>
      <w:proofErr w:type="gramEnd"/>
      <w:r w:rsidRPr="00801CD7">
        <w:rPr>
          <w:color w:val="000000"/>
        </w:rPr>
        <w:t xml:space="preserve"> </w:t>
      </w:r>
    </w:p>
    <w:p w14:paraId="51DFC489" w14:textId="77777777"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Rausher</w:t>
      </w:r>
      <w:proofErr w:type="spellEnd"/>
      <w:r w:rsidRPr="00801CD7">
        <w:rPr>
          <w:color w:val="000000"/>
        </w:rPr>
        <w:t xml:space="preserve">, M.D. 1992. The measurement of selection on quantitative </w:t>
      </w:r>
      <w:proofErr w:type="spellStart"/>
      <w:r w:rsidRPr="00801CD7">
        <w:rPr>
          <w:color w:val="000000"/>
        </w:rPr>
        <w:t>traits</w:t>
      </w:r>
      <w:proofErr w:type="gramStart"/>
      <w:r>
        <w:rPr>
          <w:color w:val="000000"/>
        </w:rPr>
        <w:t>:</w:t>
      </w:r>
      <w:r w:rsidRPr="00801CD7">
        <w:rPr>
          <w:color w:val="000000"/>
        </w:rPr>
        <w:t>biases</w:t>
      </w:r>
      <w:proofErr w:type="spellEnd"/>
      <w:proofErr w:type="gramEnd"/>
      <w:r w:rsidRPr="00801CD7">
        <w:rPr>
          <w:color w:val="000000"/>
        </w:rPr>
        <w:t xml:space="preserve"> due to environmental </w:t>
      </w:r>
      <w:proofErr w:type="spellStart"/>
      <w:r w:rsidRPr="00801CD7">
        <w:rPr>
          <w:color w:val="000000"/>
        </w:rPr>
        <w:t>covariances</w:t>
      </w:r>
      <w:proofErr w:type="spellEnd"/>
      <w:r w:rsidRPr="00801CD7">
        <w:rPr>
          <w:color w:val="000000"/>
        </w:rPr>
        <w:t xml:space="preserve"> between traits and fitness. </w:t>
      </w:r>
      <w:proofErr w:type="gramStart"/>
      <w:r w:rsidRPr="00801CD7">
        <w:rPr>
          <w:color w:val="000000"/>
        </w:rPr>
        <w:t>Evolution 46</w:t>
      </w:r>
      <w:r>
        <w:rPr>
          <w:color w:val="000000"/>
        </w:rPr>
        <w:t>:</w:t>
      </w:r>
      <w:r w:rsidRPr="00801CD7">
        <w:rPr>
          <w:color w:val="000000"/>
        </w:rPr>
        <w:t>616-626.</w:t>
      </w:r>
      <w:proofErr w:type="gramEnd"/>
    </w:p>
    <w:p w14:paraId="1083AB57" w14:textId="77777777"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Rausher</w:t>
      </w:r>
      <w:proofErr w:type="spellEnd"/>
      <w:r w:rsidRPr="00801CD7">
        <w:rPr>
          <w:color w:val="000000"/>
        </w:rPr>
        <w:t xml:space="preserve">, M.D. 1996. </w:t>
      </w:r>
      <w:proofErr w:type="gramStart"/>
      <w:r w:rsidRPr="00801CD7">
        <w:rPr>
          <w:color w:val="000000"/>
        </w:rPr>
        <w:t>Genetic analysis of coevolution between plants and their natural enemies.</w:t>
      </w:r>
      <w:proofErr w:type="gramEnd"/>
      <w:r w:rsidRPr="00801CD7">
        <w:rPr>
          <w:color w:val="000000"/>
        </w:rPr>
        <w:t xml:space="preserve"> Trends in Genetics 12</w:t>
      </w:r>
      <w:r>
        <w:rPr>
          <w:color w:val="000000"/>
        </w:rPr>
        <w:t>:</w:t>
      </w:r>
      <w:r w:rsidRPr="00801CD7">
        <w:rPr>
          <w:color w:val="000000"/>
        </w:rPr>
        <w:t>212-217.</w:t>
      </w:r>
    </w:p>
    <w:p w14:paraId="2650EDD7"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Schweitzer, J.A., J.K. Bailey, B.J. </w:t>
      </w:r>
      <w:proofErr w:type="spellStart"/>
      <w:r w:rsidRPr="00801CD7">
        <w:rPr>
          <w:color w:val="000000"/>
        </w:rPr>
        <w:t>Rehill</w:t>
      </w:r>
      <w:proofErr w:type="spellEnd"/>
      <w:r w:rsidRPr="00801CD7">
        <w:rPr>
          <w:color w:val="000000"/>
        </w:rPr>
        <w:t xml:space="preserve">, G.D. </w:t>
      </w:r>
      <w:proofErr w:type="spellStart"/>
      <w:r w:rsidRPr="00801CD7">
        <w:rPr>
          <w:color w:val="000000"/>
        </w:rPr>
        <w:t>Martinsen</w:t>
      </w:r>
      <w:proofErr w:type="spellEnd"/>
      <w:r w:rsidRPr="00801CD7">
        <w:rPr>
          <w:color w:val="000000"/>
        </w:rPr>
        <w:t xml:space="preserve">, S.C. Hart, R.L. </w:t>
      </w:r>
      <w:proofErr w:type="spellStart"/>
      <w:r w:rsidRPr="00801CD7">
        <w:rPr>
          <w:color w:val="000000"/>
        </w:rPr>
        <w:t>Lindroth</w:t>
      </w:r>
      <w:proofErr w:type="spellEnd"/>
      <w:r w:rsidRPr="00801CD7">
        <w:rPr>
          <w:color w:val="000000"/>
        </w:rPr>
        <w:t xml:space="preserve">, P. </w:t>
      </w:r>
      <w:proofErr w:type="spellStart"/>
      <w:r w:rsidRPr="00801CD7">
        <w:rPr>
          <w:color w:val="000000"/>
        </w:rPr>
        <w:t>Keim</w:t>
      </w:r>
      <w:proofErr w:type="spellEnd"/>
      <w:r w:rsidRPr="00801CD7">
        <w:rPr>
          <w:color w:val="000000"/>
        </w:rPr>
        <w:t xml:space="preserve">, and T.G. </w:t>
      </w:r>
      <w:proofErr w:type="spellStart"/>
      <w:r w:rsidRPr="00801CD7">
        <w:rPr>
          <w:color w:val="000000"/>
        </w:rPr>
        <w:t>Whitham</w:t>
      </w:r>
      <w:proofErr w:type="spellEnd"/>
      <w:r w:rsidRPr="00801CD7">
        <w:rPr>
          <w:color w:val="000000"/>
        </w:rPr>
        <w:t>.  2004.  Genetically based trait in a dominant tree affects ecosystem processes.  Ecology Letters 7:127-134.</w:t>
      </w:r>
    </w:p>
    <w:p w14:paraId="09C124A7" w14:textId="77777777" w:rsidR="00F10D66" w:rsidRDefault="00F10D66" w:rsidP="007741C7">
      <w:pPr>
        <w:autoSpaceDE w:val="0"/>
        <w:autoSpaceDN w:val="0"/>
        <w:adjustRightInd w:val="0"/>
        <w:spacing w:line="480" w:lineRule="auto"/>
        <w:ind w:left="720" w:hanging="720"/>
        <w:rPr>
          <w:color w:val="000000"/>
        </w:rPr>
      </w:pPr>
      <w:r w:rsidRPr="00893E00">
        <w:rPr>
          <w:color w:val="000000"/>
        </w:rPr>
        <w:t xml:space="preserve">Schweitzer, J.A., J.K. Bailey, D.G. Fischer, C.J. </w:t>
      </w:r>
      <w:proofErr w:type="spellStart"/>
      <w:r w:rsidRPr="00893E00">
        <w:rPr>
          <w:color w:val="000000"/>
        </w:rPr>
        <w:t>LeRoy</w:t>
      </w:r>
      <w:proofErr w:type="spellEnd"/>
      <w:r w:rsidRPr="00893E00">
        <w:rPr>
          <w:color w:val="000000"/>
        </w:rPr>
        <w:t xml:space="preserve">, E.V. </w:t>
      </w:r>
      <w:proofErr w:type="spellStart"/>
      <w:r w:rsidRPr="00893E00">
        <w:rPr>
          <w:color w:val="000000"/>
        </w:rPr>
        <w:t>Lonsdorf</w:t>
      </w:r>
      <w:proofErr w:type="spellEnd"/>
      <w:r w:rsidRPr="00893E00">
        <w:rPr>
          <w:color w:val="000000"/>
        </w:rPr>
        <w:t xml:space="preserve">, T.G. </w:t>
      </w:r>
      <w:proofErr w:type="spellStart"/>
      <w:r w:rsidRPr="00893E00">
        <w:rPr>
          <w:color w:val="000000"/>
        </w:rPr>
        <w:t>Whitham</w:t>
      </w:r>
      <w:proofErr w:type="spellEnd"/>
      <w:r w:rsidRPr="00893E00">
        <w:rPr>
          <w:color w:val="000000"/>
        </w:rPr>
        <w:t>, and S.C. Hart.  2008.  Plant-soil microorganism interactions</w:t>
      </w:r>
      <w:r>
        <w:rPr>
          <w:color w:val="000000"/>
        </w:rPr>
        <w:t>:</w:t>
      </w:r>
      <w:r w:rsidRPr="00893E00">
        <w:rPr>
          <w:color w:val="000000"/>
        </w:rPr>
        <w:t xml:space="preserve"> A heritable </w:t>
      </w:r>
      <w:r w:rsidRPr="00893E00">
        <w:rPr>
          <w:color w:val="000000"/>
        </w:rPr>
        <w:lastRenderedPageBreak/>
        <w:t xml:space="preserve">relationship between plant genotype and associated soil microorganisms.  </w:t>
      </w:r>
      <w:proofErr w:type="gramStart"/>
      <w:r w:rsidRPr="00893E00">
        <w:rPr>
          <w:color w:val="000000"/>
        </w:rPr>
        <w:t>Ecology 89:773-781.</w:t>
      </w:r>
      <w:proofErr w:type="gramEnd"/>
    </w:p>
    <w:p w14:paraId="51A7E273" w14:textId="77777777" w:rsidR="00F10D66" w:rsidRPr="00801CD7" w:rsidRDefault="00F10D66" w:rsidP="007741C7">
      <w:pPr>
        <w:autoSpaceDE w:val="0"/>
        <w:autoSpaceDN w:val="0"/>
        <w:adjustRightInd w:val="0"/>
        <w:spacing w:line="480" w:lineRule="auto"/>
        <w:ind w:left="720" w:hanging="720"/>
        <w:rPr>
          <w:color w:val="000000"/>
        </w:rPr>
      </w:pPr>
      <w:r>
        <w:rPr>
          <w:color w:val="000000"/>
        </w:rPr>
        <w:t>Shuster, S. M. and M. J. Wade. 2003. Mating Systems and Strategies, Princeton University Press. 533 pp.</w:t>
      </w:r>
    </w:p>
    <w:p w14:paraId="30A73011" w14:textId="77777777" w:rsidR="00F10D66" w:rsidRDefault="00F10D66" w:rsidP="007741C7">
      <w:pPr>
        <w:autoSpaceDE w:val="0"/>
        <w:autoSpaceDN w:val="0"/>
        <w:adjustRightInd w:val="0"/>
        <w:spacing w:line="480" w:lineRule="auto"/>
        <w:ind w:left="720" w:hanging="720"/>
        <w:rPr>
          <w:color w:val="000000"/>
        </w:rPr>
      </w:pPr>
      <w:r w:rsidRPr="00893E00">
        <w:rPr>
          <w:color w:val="000000"/>
        </w:rPr>
        <w:t xml:space="preserve">Shuster, S.M., E.V. </w:t>
      </w:r>
      <w:proofErr w:type="spellStart"/>
      <w:r w:rsidRPr="00893E00">
        <w:rPr>
          <w:color w:val="000000"/>
        </w:rPr>
        <w:t>Lonsdorf</w:t>
      </w:r>
      <w:proofErr w:type="spellEnd"/>
      <w:r w:rsidRPr="00893E00">
        <w:rPr>
          <w:color w:val="000000"/>
        </w:rPr>
        <w:t xml:space="preserve">, G.M. Wimp, J.K. Bailey, and T.G. </w:t>
      </w:r>
      <w:proofErr w:type="spellStart"/>
      <w:r w:rsidRPr="00893E00">
        <w:rPr>
          <w:color w:val="000000"/>
        </w:rPr>
        <w:t>Whitham</w:t>
      </w:r>
      <w:proofErr w:type="spellEnd"/>
      <w:r w:rsidRPr="00893E00">
        <w:rPr>
          <w:color w:val="000000"/>
        </w:rPr>
        <w:t xml:space="preserve">.  2006.  Community heritability measures the evolutionary consequences of indirect genetic effects on community structure.  </w:t>
      </w:r>
      <w:proofErr w:type="gramStart"/>
      <w:r w:rsidRPr="00893E00">
        <w:rPr>
          <w:color w:val="000000"/>
        </w:rPr>
        <w:t>Evolution 60:991-1003.</w:t>
      </w:r>
      <w:proofErr w:type="gramEnd"/>
    </w:p>
    <w:p w14:paraId="18EBD14C" w14:textId="77777777" w:rsidR="00F10D66" w:rsidRDefault="00F10D66" w:rsidP="007741C7">
      <w:pPr>
        <w:autoSpaceDE w:val="0"/>
        <w:autoSpaceDN w:val="0"/>
        <w:adjustRightInd w:val="0"/>
        <w:spacing w:line="480" w:lineRule="auto"/>
        <w:ind w:left="720" w:hanging="720"/>
        <w:rPr>
          <w:color w:val="000000"/>
        </w:rPr>
      </w:pPr>
      <w:r w:rsidRPr="00801CD7">
        <w:rPr>
          <w:color w:val="000000"/>
        </w:rPr>
        <w:t xml:space="preserve">Simms, E.L. and M.D. </w:t>
      </w:r>
      <w:proofErr w:type="spellStart"/>
      <w:r w:rsidRPr="00801CD7">
        <w:rPr>
          <w:color w:val="000000"/>
        </w:rPr>
        <w:t>Rausher</w:t>
      </w:r>
      <w:proofErr w:type="spellEnd"/>
      <w:r w:rsidRPr="00801CD7">
        <w:rPr>
          <w:color w:val="000000"/>
        </w:rPr>
        <w:t xml:space="preserve">. 1989. The evolution of resistance to herbivory in </w:t>
      </w:r>
      <w:r w:rsidRPr="00801CD7">
        <w:rPr>
          <w:i/>
          <w:iCs/>
          <w:color w:val="000000"/>
        </w:rPr>
        <w:t xml:space="preserve">Ipomoea </w:t>
      </w:r>
      <w:proofErr w:type="spellStart"/>
      <w:r w:rsidRPr="00801CD7">
        <w:rPr>
          <w:i/>
          <w:iCs/>
          <w:color w:val="000000"/>
        </w:rPr>
        <w:t>purpurea</w:t>
      </w:r>
      <w:proofErr w:type="spellEnd"/>
      <w:r w:rsidRPr="00801CD7">
        <w:rPr>
          <w:color w:val="000000"/>
        </w:rPr>
        <w:t xml:space="preserve">. II. Natural selection by insects and costs of resistance. </w:t>
      </w:r>
      <w:proofErr w:type="gramStart"/>
      <w:r w:rsidRPr="00801CD7">
        <w:rPr>
          <w:color w:val="000000"/>
        </w:rPr>
        <w:t>Evolution 43</w:t>
      </w:r>
      <w:r>
        <w:rPr>
          <w:color w:val="000000"/>
        </w:rPr>
        <w:t>:</w:t>
      </w:r>
      <w:r w:rsidRPr="00801CD7">
        <w:rPr>
          <w:color w:val="000000"/>
        </w:rPr>
        <w:t>573-585.</w:t>
      </w:r>
      <w:proofErr w:type="gramEnd"/>
    </w:p>
    <w:p w14:paraId="29C91146" w14:textId="77777777" w:rsidR="00F10D66" w:rsidRPr="00801CD7" w:rsidRDefault="00F10D66" w:rsidP="007741C7">
      <w:pPr>
        <w:autoSpaceDE w:val="0"/>
        <w:autoSpaceDN w:val="0"/>
        <w:adjustRightInd w:val="0"/>
        <w:spacing w:line="480" w:lineRule="auto"/>
        <w:ind w:left="720" w:hanging="720"/>
        <w:rPr>
          <w:color w:val="000000"/>
        </w:rPr>
      </w:pPr>
      <w:proofErr w:type="spellStart"/>
      <w:r w:rsidRPr="00F47A65">
        <w:t>Sthultz</w:t>
      </w:r>
      <w:proofErr w:type="spellEnd"/>
      <w:r w:rsidRPr="00F47A65">
        <w:t xml:space="preserve">, C.M., T.G. </w:t>
      </w:r>
      <w:proofErr w:type="spellStart"/>
      <w:r w:rsidRPr="00F47A65">
        <w:t>Whitham</w:t>
      </w:r>
      <w:proofErr w:type="spellEnd"/>
      <w:r w:rsidRPr="00F47A65">
        <w:t xml:space="preserve">, K. Kennedy, R. </w:t>
      </w:r>
      <w:proofErr w:type="spellStart"/>
      <w:r w:rsidRPr="00F47A65">
        <w:t>D</w:t>
      </w:r>
      <w:r>
        <w:t>eckert</w:t>
      </w:r>
      <w:proofErr w:type="spellEnd"/>
      <w:r>
        <w:t xml:space="preserve">, and C.A. </w:t>
      </w:r>
      <w:proofErr w:type="spellStart"/>
      <w:r>
        <w:t>Gehring</w:t>
      </w:r>
      <w:proofErr w:type="spellEnd"/>
      <w:r>
        <w:t>. 2009.</w:t>
      </w:r>
      <w:r w:rsidRPr="00F47A65">
        <w:t xml:space="preserve"> </w:t>
      </w:r>
      <w:r w:rsidRPr="00F47A65">
        <w:rPr>
          <w:bCs/>
        </w:rPr>
        <w:t xml:space="preserve">Genetically-based susceptibility to herbivory influences the </w:t>
      </w:r>
      <w:proofErr w:type="spellStart"/>
      <w:r w:rsidRPr="00F47A65">
        <w:rPr>
          <w:bCs/>
        </w:rPr>
        <w:t>ectomycorrhizal</w:t>
      </w:r>
      <w:proofErr w:type="spellEnd"/>
      <w:r w:rsidRPr="00F47A65">
        <w:rPr>
          <w:bCs/>
        </w:rPr>
        <w:t xml:space="preserve"> fungal communitie</w:t>
      </w:r>
      <w:r>
        <w:rPr>
          <w:bCs/>
        </w:rPr>
        <w:t>s of a foundation tree species.</w:t>
      </w:r>
      <w:r w:rsidRPr="00F47A65">
        <w:rPr>
          <w:bCs/>
        </w:rPr>
        <w:t xml:space="preserve"> </w:t>
      </w:r>
      <w:proofErr w:type="gramStart"/>
      <w:r w:rsidRPr="00F47A65">
        <w:rPr>
          <w:bCs/>
        </w:rPr>
        <w:t>N</w:t>
      </w:r>
      <w:r>
        <w:rPr>
          <w:bCs/>
        </w:rPr>
        <w:t xml:space="preserve">ew </w:t>
      </w:r>
      <w:proofErr w:type="spellStart"/>
      <w:r>
        <w:rPr>
          <w:bCs/>
        </w:rPr>
        <w:t>Phytologist</w:t>
      </w:r>
      <w:proofErr w:type="spellEnd"/>
      <w:r w:rsidRPr="000E03F0">
        <w:rPr>
          <w:bCs/>
        </w:rPr>
        <w:t xml:space="preserve"> </w:t>
      </w:r>
      <w:r w:rsidRPr="000E03F0">
        <w:t>184</w:t>
      </w:r>
      <w:r>
        <w:t>:</w:t>
      </w:r>
      <w:r w:rsidRPr="000E03F0">
        <w:t>657–667.</w:t>
      </w:r>
      <w:proofErr w:type="gramEnd"/>
    </w:p>
    <w:p w14:paraId="21A87AE8" w14:textId="77777777"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Stinchcombe</w:t>
      </w:r>
      <w:proofErr w:type="spellEnd"/>
      <w:r w:rsidRPr="00801CD7">
        <w:rPr>
          <w:color w:val="000000"/>
        </w:rPr>
        <w:t xml:space="preserve">, J.R. and M.D. </w:t>
      </w:r>
      <w:proofErr w:type="spellStart"/>
      <w:r w:rsidRPr="00801CD7">
        <w:rPr>
          <w:color w:val="000000"/>
        </w:rPr>
        <w:t>Rausher</w:t>
      </w:r>
      <w:proofErr w:type="spellEnd"/>
      <w:r w:rsidRPr="00801CD7">
        <w:rPr>
          <w:color w:val="000000"/>
        </w:rPr>
        <w:t xml:space="preserve">. 2001. Diffuse selection on resistance to deer herbivory in the </w:t>
      </w:r>
      <w:proofErr w:type="spellStart"/>
      <w:r w:rsidRPr="00801CD7">
        <w:rPr>
          <w:color w:val="000000"/>
        </w:rPr>
        <w:t>Ivyleaf</w:t>
      </w:r>
      <w:proofErr w:type="spellEnd"/>
      <w:r w:rsidRPr="00801CD7">
        <w:rPr>
          <w:color w:val="000000"/>
        </w:rPr>
        <w:t xml:space="preserve"> Morning Glory, </w:t>
      </w:r>
      <w:r w:rsidRPr="00801CD7">
        <w:rPr>
          <w:i/>
          <w:iCs/>
          <w:color w:val="000000"/>
        </w:rPr>
        <w:t xml:space="preserve">Ipomoea </w:t>
      </w:r>
      <w:proofErr w:type="spellStart"/>
      <w:r w:rsidRPr="00801CD7">
        <w:rPr>
          <w:i/>
          <w:iCs/>
          <w:color w:val="000000"/>
        </w:rPr>
        <w:t>hederacea</w:t>
      </w:r>
      <w:proofErr w:type="spellEnd"/>
      <w:r w:rsidRPr="00801CD7">
        <w:rPr>
          <w:color w:val="000000"/>
        </w:rPr>
        <w:t>. The American Naturalist 158</w:t>
      </w:r>
      <w:r>
        <w:rPr>
          <w:color w:val="000000"/>
        </w:rPr>
        <w:t>:</w:t>
      </w:r>
      <w:r w:rsidRPr="00801CD7">
        <w:rPr>
          <w:color w:val="000000"/>
        </w:rPr>
        <w:t>376-388.</w:t>
      </w:r>
    </w:p>
    <w:p w14:paraId="577FCCE7" w14:textId="77777777" w:rsidR="00F10D66" w:rsidRPr="00893E00" w:rsidRDefault="00F10D66" w:rsidP="00893E00">
      <w:pPr>
        <w:autoSpaceDE w:val="0"/>
        <w:autoSpaceDN w:val="0"/>
        <w:adjustRightInd w:val="0"/>
        <w:spacing w:line="480" w:lineRule="auto"/>
        <w:ind w:left="720" w:hanging="720"/>
        <w:rPr>
          <w:color w:val="000000"/>
        </w:rPr>
      </w:pPr>
      <w:proofErr w:type="spellStart"/>
      <w:proofErr w:type="gramStart"/>
      <w:r w:rsidRPr="00893E00">
        <w:rPr>
          <w:color w:val="000000"/>
        </w:rPr>
        <w:t>Stireman</w:t>
      </w:r>
      <w:proofErr w:type="spellEnd"/>
      <w:r w:rsidRPr="00893E00">
        <w:rPr>
          <w:color w:val="000000"/>
        </w:rPr>
        <w:t xml:space="preserve"> III, J. O., J. D. </w:t>
      </w:r>
      <w:proofErr w:type="spellStart"/>
      <w:r w:rsidRPr="00893E00">
        <w:rPr>
          <w:color w:val="000000"/>
        </w:rPr>
        <w:t>Nason</w:t>
      </w:r>
      <w:proofErr w:type="spellEnd"/>
      <w:r w:rsidRPr="00893E00">
        <w:rPr>
          <w:color w:val="000000"/>
        </w:rPr>
        <w:t>, and S. B. Heard.</w:t>
      </w:r>
      <w:proofErr w:type="gramEnd"/>
      <w:r w:rsidRPr="00893E00">
        <w:rPr>
          <w:color w:val="000000"/>
        </w:rPr>
        <w:t xml:space="preserve"> 2005. Host-associated genetic differentiation in </w:t>
      </w:r>
      <w:proofErr w:type="spellStart"/>
      <w:r w:rsidRPr="00893E00">
        <w:rPr>
          <w:color w:val="000000"/>
        </w:rPr>
        <w:t>phytophagous</w:t>
      </w:r>
      <w:proofErr w:type="spellEnd"/>
      <w:r w:rsidRPr="00893E00">
        <w:rPr>
          <w:color w:val="000000"/>
        </w:rPr>
        <w:t xml:space="preserve"> </w:t>
      </w:r>
      <w:proofErr w:type="spellStart"/>
      <w:r w:rsidRPr="00893E00">
        <w:rPr>
          <w:color w:val="000000"/>
        </w:rPr>
        <w:t>insects</w:t>
      </w:r>
      <w:proofErr w:type="gramStart"/>
      <w:r>
        <w:rPr>
          <w:color w:val="000000"/>
        </w:rPr>
        <w:t>:</w:t>
      </w:r>
      <w:r w:rsidRPr="00893E00">
        <w:rPr>
          <w:color w:val="000000"/>
        </w:rPr>
        <w:t>general</w:t>
      </w:r>
      <w:proofErr w:type="spellEnd"/>
      <w:proofErr w:type="gramEnd"/>
      <w:r w:rsidRPr="00893E00">
        <w:rPr>
          <w:color w:val="000000"/>
        </w:rPr>
        <w:t xml:space="preserve"> phenomenon or isolated exceptions? </w:t>
      </w:r>
      <w:proofErr w:type="gramStart"/>
      <w:r w:rsidRPr="00893E00">
        <w:rPr>
          <w:color w:val="000000"/>
        </w:rPr>
        <w:t>Evidence from a goldenrod-insect community.</w:t>
      </w:r>
      <w:proofErr w:type="gramEnd"/>
      <w:r w:rsidRPr="00893E00">
        <w:rPr>
          <w:color w:val="000000"/>
        </w:rPr>
        <w:t xml:space="preserve"> </w:t>
      </w:r>
      <w:proofErr w:type="gramStart"/>
      <w:r w:rsidRPr="00893E00">
        <w:rPr>
          <w:color w:val="000000"/>
        </w:rPr>
        <w:t>Evolution 59</w:t>
      </w:r>
      <w:r>
        <w:rPr>
          <w:color w:val="000000"/>
        </w:rPr>
        <w:t>:</w:t>
      </w:r>
      <w:r w:rsidRPr="00893E00">
        <w:rPr>
          <w:color w:val="000000"/>
        </w:rPr>
        <w:t>2573–2587.</w:t>
      </w:r>
      <w:proofErr w:type="gramEnd"/>
    </w:p>
    <w:p w14:paraId="5CE4A3B7"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Strauss, S.Y., H. </w:t>
      </w:r>
      <w:proofErr w:type="spellStart"/>
      <w:r w:rsidRPr="00801CD7">
        <w:rPr>
          <w:color w:val="000000"/>
        </w:rPr>
        <w:t>Sahli</w:t>
      </w:r>
      <w:proofErr w:type="spellEnd"/>
      <w:r w:rsidRPr="00801CD7">
        <w:rPr>
          <w:color w:val="000000"/>
        </w:rPr>
        <w:t xml:space="preserve"> and J.K. Conner. 2005. Toward a more trait-centered approach to diffuse (</w:t>
      </w:r>
      <w:proofErr w:type="gramStart"/>
      <w:r w:rsidRPr="00801CD7">
        <w:rPr>
          <w:color w:val="000000"/>
        </w:rPr>
        <w:t>co)evolution</w:t>
      </w:r>
      <w:proofErr w:type="gramEnd"/>
      <w:r w:rsidRPr="00801CD7">
        <w:rPr>
          <w:color w:val="000000"/>
        </w:rPr>
        <w:t xml:space="preserve">.  New </w:t>
      </w:r>
      <w:proofErr w:type="spellStart"/>
      <w:r w:rsidRPr="00801CD7">
        <w:rPr>
          <w:color w:val="000000"/>
        </w:rPr>
        <w:t>Phytologist</w:t>
      </w:r>
      <w:proofErr w:type="spellEnd"/>
      <w:r w:rsidRPr="00801CD7">
        <w:rPr>
          <w:color w:val="000000"/>
        </w:rPr>
        <w:t xml:space="preserve"> 165</w:t>
      </w:r>
      <w:r>
        <w:rPr>
          <w:color w:val="000000"/>
        </w:rPr>
        <w:t>:</w:t>
      </w:r>
      <w:r w:rsidRPr="00801CD7">
        <w:rPr>
          <w:color w:val="000000"/>
        </w:rPr>
        <w:t>81-90.</w:t>
      </w:r>
    </w:p>
    <w:p w14:paraId="4A698F9A"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lastRenderedPageBreak/>
        <w:t xml:space="preserve">Thompson, J.N., O.J. </w:t>
      </w:r>
      <w:proofErr w:type="spellStart"/>
      <w:r w:rsidRPr="00801CD7">
        <w:rPr>
          <w:color w:val="000000"/>
        </w:rPr>
        <w:t>Reichman</w:t>
      </w:r>
      <w:proofErr w:type="spellEnd"/>
      <w:r w:rsidRPr="00801CD7">
        <w:rPr>
          <w:color w:val="000000"/>
        </w:rPr>
        <w:t xml:space="preserve">, P.J. Morin, G.A. Polis, M.E. Power, R.W. Sterner, C.A. Couch, L. Gough, R. Holt, D.U. Hooper </w:t>
      </w:r>
      <w:r>
        <w:rPr>
          <w:color w:val="000000"/>
        </w:rPr>
        <w:t>et al</w:t>
      </w:r>
      <w:r w:rsidRPr="00801CD7">
        <w:rPr>
          <w:color w:val="000000"/>
        </w:rPr>
        <w:t xml:space="preserve">.  2001. Frontiers of ecology. </w:t>
      </w:r>
      <w:proofErr w:type="spellStart"/>
      <w:proofErr w:type="gramStart"/>
      <w:r w:rsidRPr="00801CD7">
        <w:rPr>
          <w:color w:val="000000"/>
        </w:rPr>
        <w:t>BioScience</w:t>
      </w:r>
      <w:proofErr w:type="spellEnd"/>
      <w:r w:rsidRPr="00801CD7">
        <w:rPr>
          <w:color w:val="000000"/>
        </w:rPr>
        <w:t xml:space="preserve"> 51</w:t>
      </w:r>
      <w:r>
        <w:rPr>
          <w:color w:val="000000"/>
        </w:rPr>
        <w:t>:</w:t>
      </w:r>
      <w:r w:rsidRPr="00801CD7">
        <w:rPr>
          <w:color w:val="000000"/>
        </w:rPr>
        <w:t>15-24.</w:t>
      </w:r>
      <w:proofErr w:type="gramEnd"/>
    </w:p>
    <w:p w14:paraId="4EB6E4E8"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Underwood, N. and M.D. </w:t>
      </w:r>
      <w:proofErr w:type="spellStart"/>
      <w:r w:rsidRPr="00801CD7">
        <w:rPr>
          <w:color w:val="000000"/>
        </w:rPr>
        <w:t>Rausher</w:t>
      </w:r>
      <w:proofErr w:type="spellEnd"/>
      <w:r w:rsidRPr="00801CD7">
        <w:rPr>
          <w:color w:val="000000"/>
        </w:rPr>
        <w:t xml:space="preserve">. 2000. The effects of host-plant genotype on herbivore population dynamics.  </w:t>
      </w:r>
      <w:proofErr w:type="gramStart"/>
      <w:r w:rsidRPr="00801CD7">
        <w:rPr>
          <w:color w:val="000000"/>
        </w:rPr>
        <w:t>Ecology 81</w:t>
      </w:r>
      <w:r>
        <w:rPr>
          <w:color w:val="000000"/>
        </w:rPr>
        <w:t>:</w:t>
      </w:r>
      <w:r w:rsidRPr="00801CD7">
        <w:rPr>
          <w:color w:val="000000"/>
        </w:rPr>
        <w:t>1565-1576.</w:t>
      </w:r>
      <w:proofErr w:type="gramEnd"/>
    </w:p>
    <w:p w14:paraId="59786994" w14:textId="77777777" w:rsidR="00F10D66" w:rsidRDefault="00F10D66" w:rsidP="007741C7">
      <w:pPr>
        <w:autoSpaceDE w:val="0"/>
        <w:autoSpaceDN w:val="0"/>
        <w:adjustRightInd w:val="0"/>
        <w:spacing w:line="480" w:lineRule="auto"/>
        <w:ind w:left="720" w:hanging="720"/>
        <w:rPr>
          <w:color w:val="000000"/>
        </w:rPr>
      </w:pPr>
      <w:r w:rsidRPr="007C45C3">
        <w:rPr>
          <w:color w:val="000000"/>
        </w:rPr>
        <w:t xml:space="preserve">Wade, M. J. 1979. </w:t>
      </w:r>
      <w:proofErr w:type="gramStart"/>
      <w:r w:rsidRPr="007C45C3">
        <w:rPr>
          <w:color w:val="000000"/>
        </w:rPr>
        <w:t>Sexual selection and variance in reproductive success.</w:t>
      </w:r>
      <w:proofErr w:type="gramEnd"/>
      <w:r w:rsidRPr="007C45C3">
        <w:rPr>
          <w:color w:val="000000"/>
        </w:rPr>
        <w:t xml:space="preserve"> Am. Nat. 114:742-764.</w:t>
      </w:r>
    </w:p>
    <w:p w14:paraId="7B772FAC" w14:textId="77777777" w:rsidR="00F10D66" w:rsidRDefault="00F10D66" w:rsidP="007741C7">
      <w:pPr>
        <w:autoSpaceDE w:val="0"/>
        <w:autoSpaceDN w:val="0"/>
        <w:adjustRightInd w:val="0"/>
        <w:spacing w:line="480" w:lineRule="auto"/>
        <w:ind w:left="720" w:hanging="720"/>
        <w:rPr>
          <w:color w:val="000000"/>
        </w:rPr>
      </w:pPr>
      <w:r w:rsidRPr="007C45C3">
        <w:rPr>
          <w:color w:val="000000"/>
        </w:rPr>
        <w:t xml:space="preserve">Wade, M. J. 1995. The ecology of sexual </w:t>
      </w:r>
      <w:proofErr w:type="spellStart"/>
      <w:r w:rsidRPr="007C45C3">
        <w:rPr>
          <w:color w:val="000000"/>
        </w:rPr>
        <w:t>selection</w:t>
      </w:r>
      <w:proofErr w:type="gramStart"/>
      <w:r>
        <w:rPr>
          <w:color w:val="000000"/>
        </w:rPr>
        <w:t>:</w:t>
      </w:r>
      <w:r w:rsidRPr="007C45C3">
        <w:rPr>
          <w:color w:val="000000"/>
        </w:rPr>
        <w:t>Mean</w:t>
      </w:r>
      <w:proofErr w:type="spellEnd"/>
      <w:proofErr w:type="gramEnd"/>
      <w:r w:rsidRPr="007C45C3">
        <w:rPr>
          <w:color w:val="000000"/>
        </w:rPr>
        <w:t xml:space="preserve"> crowding of females and resource-</w:t>
      </w:r>
      <w:proofErr w:type="spellStart"/>
      <w:r w:rsidRPr="007C45C3">
        <w:rPr>
          <w:color w:val="000000"/>
        </w:rPr>
        <w:t>defence</w:t>
      </w:r>
      <w:proofErr w:type="spellEnd"/>
      <w:r w:rsidRPr="007C45C3">
        <w:rPr>
          <w:color w:val="000000"/>
        </w:rPr>
        <w:t xml:space="preserve"> polygyny. </w:t>
      </w:r>
      <w:proofErr w:type="spellStart"/>
      <w:r w:rsidRPr="007C45C3">
        <w:rPr>
          <w:color w:val="000000"/>
        </w:rPr>
        <w:t>Evol</w:t>
      </w:r>
      <w:proofErr w:type="spellEnd"/>
      <w:r w:rsidRPr="007C45C3">
        <w:rPr>
          <w:color w:val="000000"/>
        </w:rPr>
        <w:t xml:space="preserve">. </w:t>
      </w:r>
      <w:proofErr w:type="gramStart"/>
      <w:r w:rsidRPr="007C45C3">
        <w:rPr>
          <w:color w:val="000000"/>
        </w:rPr>
        <w:t>Ecol. 9:118-124.</w:t>
      </w:r>
      <w:proofErr w:type="gramEnd"/>
    </w:p>
    <w:p w14:paraId="266CE2AE"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Wade, M.J. 2003. </w:t>
      </w:r>
      <w:proofErr w:type="gramStart"/>
      <w:r w:rsidRPr="00801CD7">
        <w:rPr>
          <w:color w:val="000000"/>
        </w:rPr>
        <w:t>Community genetics and species interactions.</w:t>
      </w:r>
      <w:proofErr w:type="gramEnd"/>
      <w:r w:rsidRPr="00801CD7">
        <w:rPr>
          <w:color w:val="000000"/>
        </w:rPr>
        <w:t xml:space="preserve"> </w:t>
      </w:r>
      <w:proofErr w:type="gramStart"/>
      <w:r w:rsidRPr="00801CD7">
        <w:rPr>
          <w:color w:val="000000"/>
        </w:rPr>
        <w:t>Ecology 84</w:t>
      </w:r>
      <w:r>
        <w:rPr>
          <w:color w:val="000000"/>
        </w:rPr>
        <w:t>:</w:t>
      </w:r>
      <w:r w:rsidRPr="00801CD7">
        <w:rPr>
          <w:color w:val="000000"/>
        </w:rPr>
        <w:t>583-585.</w:t>
      </w:r>
      <w:proofErr w:type="gramEnd"/>
    </w:p>
    <w:p w14:paraId="3A40F72A" w14:textId="77777777" w:rsidR="00F10D66" w:rsidRDefault="00F10D66" w:rsidP="007741C7">
      <w:pPr>
        <w:autoSpaceDE w:val="0"/>
        <w:autoSpaceDN w:val="0"/>
        <w:adjustRightInd w:val="0"/>
        <w:spacing w:line="480" w:lineRule="auto"/>
        <w:ind w:left="720" w:hanging="720"/>
        <w:rPr>
          <w:color w:val="000000"/>
        </w:rPr>
      </w:pPr>
      <w:r w:rsidRPr="00893E00">
        <w:rPr>
          <w:color w:val="000000"/>
        </w:rPr>
        <w:t xml:space="preserve">Wade, M.J. 2007.  </w:t>
      </w:r>
      <w:proofErr w:type="gramStart"/>
      <w:r w:rsidRPr="00893E00">
        <w:rPr>
          <w:color w:val="000000"/>
        </w:rPr>
        <w:t>The co-evolutionary genetics of ecological communities.</w:t>
      </w:r>
      <w:proofErr w:type="gramEnd"/>
      <w:r w:rsidRPr="00893E00">
        <w:rPr>
          <w:color w:val="000000"/>
        </w:rPr>
        <w:t xml:space="preserve"> Nature Reviews Genetics 8:185-195.</w:t>
      </w:r>
    </w:p>
    <w:p w14:paraId="6956EACF" w14:textId="77777777" w:rsidR="00F10D66" w:rsidRDefault="00F10D66" w:rsidP="007741C7">
      <w:pPr>
        <w:autoSpaceDE w:val="0"/>
        <w:autoSpaceDN w:val="0"/>
        <w:adjustRightInd w:val="0"/>
        <w:spacing w:line="480" w:lineRule="auto"/>
        <w:ind w:left="720" w:hanging="720"/>
        <w:rPr>
          <w:color w:val="000000"/>
        </w:rPr>
      </w:pPr>
      <w:r w:rsidRPr="007C45C3">
        <w:rPr>
          <w:color w:val="000000"/>
        </w:rPr>
        <w:t xml:space="preserve">Wade, M. J. and S. J. Arnold. 1980. The intensity of sexual selection in relation to male sexual </w:t>
      </w:r>
      <w:proofErr w:type="spellStart"/>
      <w:r>
        <w:rPr>
          <w:color w:val="000000"/>
        </w:rPr>
        <w:t>behaviour</w:t>
      </w:r>
      <w:proofErr w:type="spellEnd"/>
      <w:r>
        <w:rPr>
          <w:color w:val="000000"/>
        </w:rPr>
        <w:t>, female choice, and sp</w:t>
      </w:r>
      <w:r w:rsidRPr="007C45C3">
        <w:rPr>
          <w:color w:val="000000"/>
        </w:rPr>
        <w:t xml:space="preserve">erm precedence. Anim. </w:t>
      </w:r>
      <w:proofErr w:type="spellStart"/>
      <w:r w:rsidRPr="007C45C3">
        <w:rPr>
          <w:color w:val="000000"/>
        </w:rPr>
        <w:t>Behav</w:t>
      </w:r>
      <w:proofErr w:type="spellEnd"/>
      <w:r w:rsidRPr="007C45C3">
        <w:rPr>
          <w:color w:val="000000"/>
        </w:rPr>
        <w:t xml:space="preserve">. </w:t>
      </w:r>
      <w:proofErr w:type="gramStart"/>
      <w:r w:rsidRPr="007C45C3">
        <w:rPr>
          <w:color w:val="000000"/>
        </w:rPr>
        <w:t>28:446-461.</w:t>
      </w:r>
      <w:proofErr w:type="gramEnd"/>
    </w:p>
    <w:p w14:paraId="467AFE43" w14:textId="77777777" w:rsidR="00F10D66" w:rsidRPr="00801CD7" w:rsidRDefault="00F10D66" w:rsidP="007741C7">
      <w:pPr>
        <w:autoSpaceDE w:val="0"/>
        <w:autoSpaceDN w:val="0"/>
        <w:adjustRightInd w:val="0"/>
        <w:spacing w:line="480" w:lineRule="auto"/>
        <w:ind w:left="720" w:hanging="720"/>
        <w:rPr>
          <w:color w:val="000000"/>
        </w:rPr>
      </w:pPr>
      <w:proofErr w:type="spellStart"/>
      <w:r w:rsidRPr="00801CD7">
        <w:rPr>
          <w:color w:val="000000"/>
        </w:rPr>
        <w:t>Whitham</w:t>
      </w:r>
      <w:proofErr w:type="spellEnd"/>
      <w:r w:rsidRPr="00801CD7">
        <w:rPr>
          <w:color w:val="000000"/>
        </w:rPr>
        <w:t xml:space="preserve">, T.G., W.P. Young, G.D. </w:t>
      </w:r>
      <w:proofErr w:type="spellStart"/>
      <w:r w:rsidRPr="00801CD7">
        <w:rPr>
          <w:color w:val="000000"/>
        </w:rPr>
        <w:t>Martinsen</w:t>
      </w:r>
      <w:proofErr w:type="spellEnd"/>
      <w:r w:rsidRPr="00801CD7">
        <w:rPr>
          <w:color w:val="000000"/>
        </w:rPr>
        <w:t xml:space="preserve">, C.A. </w:t>
      </w:r>
      <w:proofErr w:type="spellStart"/>
      <w:r w:rsidRPr="00801CD7">
        <w:rPr>
          <w:color w:val="000000"/>
        </w:rPr>
        <w:t>Gehring</w:t>
      </w:r>
      <w:proofErr w:type="spellEnd"/>
      <w:r w:rsidRPr="00801CD7">
        <w:rPr>
          <w:color w:val="000000"/>
        </w:rPr>
        <w:t xml:space="preserve">, J.A. Schweitzer, S.M. Shuster, G.M. Wimp, D.G. Fischer, J.K. Bailey, R.L. </w:t>
      </w:r>
      <w:proofErr w:type="spellStart"/>
      <w:r w:rsidRPr="00801CD7">
        <w:rPr>
          <w:color w:val="000000"/>
        </w:rPr>
        <w:t>Lindroth</w:t>
      </w:r>
      <w:proofErr w:type="spellEnd"/>
      <w:r>
        <w:rPr>
          <w:color w:val="000000"/>
        </w:rPr>
        <w:t xml:space="preserve"> et al</w:t>
      </w:r>
      <w:r w:rsidRPr="00801CD7">
        <w:rPr>
          <w:color w:val="000000"/>
        </w:rPr>
        <w:t>.  2003.  Community and ecosystem genetics</w:t>
      </w:r>
      <w:r>
        <w:rPr>
          <w:color w:val="000000"/>
        </w:rPr>
        <w:t>:</w:t>
      </w:r>
      <w:r w:rsidRPr="00801CD7">
        <w:rPr>
          <w:color w:val="000000"/>
        </w:rPr>
        <w:t xml:space="preserve"> A consequence of the extended phenotype.  </w:t>
      </w:r>
      <w:proofErr w:type="gramStart"/>
      <w:r w:rsidRPr="00801CD7">
        <w:rPr>
          <w:color w:val="000000"/>
        </w:rPr>
        <w:t>Ecology 84:559-573.</w:t>
      </w:r>
      <w:proofErr w:type="gramEnd"/>
    </w:p>
    <w:p w14:paraId="77791BDD" w14:textId="77777777" w:rsidR="00F10D66" w:rsidRDefault="00F10D66" w:rsidP="007741C7">
      <w:pPr>
        <w:autoSpaceDE w:val="0"/>
        <w:autoSpaceDN w:val="0"/>
        <w:adjustRightInd w:val="0"/>
        <w:spacing w:line="480" w:lineRule="auto"/>
        <w:ind w:left="720" w:hanging="720"/>
        <w:rPr>
          <w:color w:val="000000"/>
        </w:rPr>
      </w:pPr>
      <w:proofErr w:type="spellStart"/>
      <w:r w:rsidRPr="00893E00">
        <w:rPr>
          <w:color w:val="000000"/>
        </w:rPr>
        <w:t>Whitham</w:t>
      </w:r>
      <w:proofErr w:type="spellEnd"/>
      <w:r w:rsidRPr="00893E00">
        <w:rPr>
          <w:color w:val="000000"/>
        </w:rPr>
        <w:t xml:space="preserve">, T.G, J.K. Bailey, J.A. Schweitzer, S.M. Shuster, R.K. </w:t>
      </w:r>
      <w:proofErr w:type="spellStart"/>
      <w:r w:rsidRPr="00893E00">
        <w:rPr>
          <w:color w:val="000000"/>
        </w:rPr>
        <w:t>Bangert</w:t>
      </w:r>
      <w:proofErr w:type="spellEnd"/>
      <w:r w:rsidRPr="00893E00">
        <w:rPr>
          <w:color w:val="000000"/>
        </w:rPr>
        <w:t xml:space="preserve">, C.J. </w:t>
      </w:r>
      <w:proofErr w:type="spellStart"/>
      <w:r w:rsidRPr="00893E00">
        <w:rPr>
          <w:color w:val="000000"/>
        </w:rPr>
        <w:t>LeRoy</w:t>
      </w:r>
      <w:proofErr w:type="spellEnd"/>
      <w:r w:rsidRPr="00893E00">
        <w:rPr>
          <w:color w:val="000000"/>
        </w:rPr>
        <w:t xml:space="preserve">, E. </w:t>
      </w:r>
      <w:proofErr w:type="spellStart"/>
      <w:r w:rsidRPr="00893E00">
        <w:rPr>
          <w:color w:val="000000"/>
        </w:rPr>
        <w:t>Lonsdorf</w:t>
      </w:r>
      <w:proofErr w:type="spellEnd"/>
      <w:r w:rsidRPr="00893E00">
        <w:rPr>
          <w:color w:val="000000"/>
        </w:rPr>
        <w:t xml:space="preserve">, G.J. Allan, S.P. </w:t>
      </w:r>
      <w:proofErr w:type="spellStart"/>
      <w:r w:rsidRPr="00893E00">
        <w:rPr>
          <w:color w:val="000000"/>
        </w:rPr>
        <w:t>DiFazio</w:t>
      </w:r>
      <w:proofErr w:type="spellEnd"/>
      <w:r w:rsidRPr="00893E00">
        <w:rPr>
          <w:color w:val="000000"/>
        </w:rPr>
        <w:t>, B.M. Potts</w:t>
      </w:r>
      <w:r>
        <w:rPr>
          <w:color w:val="000000"/>
        </w:rPr>
        <w:t xml:space="preserve"> et al</w:t>
      </w:r>
      <w:r w:rsidRPr="00893E00">
        <w:rPr>
          <w:color w:val="000000"/>
        </w:rPr>
        <w:t>.  2006.  A framework for community and ecosystem genetics</w:t>
      </w:r>
      <w:r>
        <w:rPr>
          <w:color w:val="000000"/>
        </w:rPr>
        <w:t>:</w:t>
      </w:r>
      <w:r w:rsidRPr="00893E00">
        <w:rPr>
          <w:color w:val="000000"/>
        </w:rPr>
        <w:t xml:space="preserve"> From genes to ecosystems.  Nature Reviews Genetics 7:510-523.</w:t>
      </w:r>
    </w:p>
    <w:p w14:paraId="7C2EF115" w14:textId="77777777" w:rsidR="00F10D66" w:rsidRDefault="00F10D66" w:rsidP="007741C7">
      <w:pPr>
        <w:autoSpaceDE w:val="0"/>
        <w:autoSpaceDN w:val="0"/>
        <w:adjustRightInd w:val="0"/>
        <w:spacing w:line="480" w:lineRule="auto"/>
        <w:ind w:left="720" w:hanging="720"/>
        <w:rPr>
          <w:color w:val="000000"/>
        </w:rPr>
      </w:pPr>
      <w:proofErr w:type="spellStart"/>
      <w:r w:rsidRPr="00893E00">
        <w:rPr>
          <w:color w:val="000000"/>
        </w:rPr>
        <w:lastRenderedPageBreak/>
        <w:t>Whitham</w:t>
      </w:r>
      <w:proofErr w:type="spellEnd"/>
      <w:r w:rsidRPr="00893E00">
        <w:rPr>
          <w:color w:val="000000"/>
        </w:rPr>
        <w:t xml:space="preserve">, T.G, S.P. </w:t>
      </w:r>
      <w:proofErr w:type="spellStart"/>
      <w:r w:rsidRPr="00893E00">
        <w:rPr>
          <w:color w:val="000000"/>
        </w:rPr>
        <w:t>DiFazio</w:t>
      </w:r>
      <w:proofErr w:type="spellEnd"/>
      <w:r w:rsidRPr="00893E00">
        <w:rPr>
          <w:color w:val="000000"/>
        </w:rPr>
        <w:t xml:space="preserve">, J.A. Schweitzer, S.M. Shuster, G.J. Allan, J.K. Bailey, and S.A. </w:t>
      </w:r>
      <w:proofErr w:type="spellStart"/>
      <w:r w:rsidRPr="00893E00">
        <w:rPr>
          <w:color w:val="000000"/>
        </w:rPr>
        <w:t>Woolbright</w:t>
      </w:r>
      <w:proofErr w:type="spellEnd"/>
      <w:r w:rsidRPr="00893E00">
        <w:rPr>
          <w:color w:val="000000"/>
        </w:rPr>
        <w:t xml:space="preserve">.  2008.  Extending genomics to natural communities and ecosystems.  </w:t>
      </w:r>
      <w:proofErr w:type="gramStart"/>
      <w:r w:rsidRPr="00893E00">
        <w:rPr>
          <w:color w:val="000000"/>
        </w:rPr>
        <w:t>Science 320:492-495.</w:t>
      </w:r>
      <w:proofErr w:type="gramEnd"/>
    </w:p>
    <w:p w14:paraId="2FE39FF3" w14:textId="77777777" w:rsidR="00F10D66" w:rsidRPr="00801CD7" w:rsidRDefault="00F10D66" w:rsidP="007741C7">
      <w:pPr>
        <w:autoSpaceDE w:val="0"/>
        <w:autoSpaceDN w:val="0"/>
        <w:adjustRightInd w:val="0"/>
        <w:spacing w:line="480" w:lineRule="auto"/>
        <w:ind w:left="720" w:hanging="720"/>
        <w:rPr>
          <w:color w:val="000000"/>
        </w:rPr>
      </w:pPr>
      <w:proofErr w:type="gramStart"/>
      <w:r w:rsidRPr="00801CD7">
        <w:rPr>
          <w:color w:val="000000"/>
        </w:rPr>
        <w:t xml:space="preserve">Wimp, G.M., G.D. </w:t>
      </w:r>
      <w:proofErr w:type="spellStart"/>
      <w:r w:rsidRPr="00801CD7">
        <w:rPr>
          <w:color w:val="000000"/>
        </w:rPr>
        <w:t>Martinsen</w:t>
      </w:r>
      <w:proofErr w:type="spellEnd"/>
      <w:r w:rsidRPr="00801CD7">
        <w:rPr>
          <w:color w:val="000000"/>
        </w:rPr>
        <w:t xml:space="preserve">, K.D. </w:t>
      </w:r>
      <w:proofErr w:type="spellStart"/>
      <w:r w:rsidRPr="00801CD7">
        <w:rPr>
          <w:color w:val="000000"/>
        </w:rPr>
        <w:t>Floate</w:t>
      </w:r>
      <w:proofErr w:type="spellEnd"/>
      <w:r w:rsidRPr="00801CD7">
        <w:rPr>
          <w:color w:val="000000"/>
        </w:rPr>
        <w:t xml:space="preserve">, R.K. </w:t>
      </w:r>
      <w:proofErr w:type="spellStart"/>
      <w:r w:rsidRPr="00801CD7">
        <w:rPr>
          <w:color w:val="000000"/>
        </w:rPr>
        <w:t>Bangert</w:t>
      </w:r>
      <w:proofErr w:type="spellEnd"/>
      <w:r w:rsidRPr="00801CD7">
        <w:rPr>
          <w:color w:val="000000"/>
        </w:rPr>
        <w:t xml:space="preserve">, and T.G. </w:t>
      </w:r>
      <w:proofErr w:type="spellStart"/>
      <w:r w:rsidRPr="00801CD7">
        <w:rPr>
          <w:color w:val="000000"/>
        </w:rPr>
        <w:t>Whitham</w:t>
      </w:r>
      <w:proofErr w:type="spellEnd"/>
      <w:r w:rsidRPr="00801CD7">
        <w:rPr>
          <w:color w:val="000000"/>
        </w:rPr>
        <w:t>.</w:t>
      </w:r>
      <w:proofErr w:type="gramEnd"/>
      <w:r w:rsidRPr="00801CD7">
        <w:rPr>
          <w:color w:val="000000"/>
        </w:rPr>
        <w:t xml:space="preserve">  2005.  Plant genetic determinants of arthropod community structure and diversity.  </w:t>
      </w:r>
      <w:proofErr w:type="gramStart"/>
      <w:r w:rsidRPr="00801CD7">
        <w:rPr>
          <w:color w:val="000000"/>
        </w:rPr>
        <w:t>Evolution 59:61-69.</w:t>
      </w:r>
      <w:proofErr w:type="gramEnd"/>
    </w:p>
    <w:p w14:paraId="4A7C07B7" w14:textId="77777777" w:rsidR="00F10D66" w:rsidRPr="00801CD7" w:rsidRDefault="00F10D66" w:rsidP="007741C7">
      <w:pPr>
        <w:autoSpaceDE w:val="0"/>
        <w:autoSpaceDN w:val="0"/>
        <w:adjustRightInd w:val="0"/>
        <w:spacing w:line="480" w:lineRule="auto"/>
        <w:ind w:left="720" w:hanging="720"/>
        <w:rPr>
          <w:color w:val="000000"/>
        </w:rPr>
      </w:pPr>
      <w:proofErr w:type="gramStart"/>
      <w:r w:rsidRPr="00801CD7">
        <w:rPr>
          <w:color w:val="000000"/>
        </w:rPr>
        <w:t xml:space="preserve">Wimp, G.M., W.P. Young, S.A. </w:t>
      </w:r>
      <w:proofErr w:type="spellStart"/>
      <w:r w:rsidRPr="00801CD7">
        <w:rPr>
          <w:color w:val="000000"/>
        </w:rPr>
        <w:t>Woolbright</w:t>
      </w:r>
      <w:proofErr w:type="spellEnd"/>
      <w:r w:rsidRPr="00801CD7">
        <w:rPr>
          <w:color w:val="000000"/>
        </w:rPr>
        <w:t xml:space="preserve">, G.D. </w:t>
      </w:r>
      <w:proofErr w:type="spellStart"/>
      <w:r w:rsidRPr="00801CD7">
        <w:rPr>
          <w:color w:val="000000"/>
        </w:rPr>
        <w:t>Martinsen</w:t>
      </w:r>
      <w:proofErr w:type="spellEnd"/>
      <w:r w:rsidRPr="00801CD7">
        <w:rPr>
          <w:color w:val="000000"/>
        </w:rPr>
        <w:t xml:space="preserve">, P. </w:t>
      </w:r>
      <w:proofErr w:type="spellStart"/>
      <w:r w:rsidRPr="00801CD7">
        <w:rPr>
          <w:color w:val="000000"/>
        </w:rPr>
        <w:t>Keim</w:t>
      </w:r>
      <w:proofErr w:type="spellEnd"/>
      <w:r w:rsidRPr="00801CD7">
        <w:rPr>
          <w:color w:val="000000"/>
        </w:rPr>
        <w:t xml:space="preserve">, and T.G. </w:t>
      </w:r>
      <w:proofErr w:type="spellStart"/>
      <w:r w:rsidRPr="00801CD7">
        <w:rPr>
          <w:color w:val="000000"/>
        </w:rPr>
        <w:t>Whitham</w:t>
      </w:r>
      <w:proofErr w:type="spellEnd"/>
      <w:r w:rsidRPr="00801CD7">
        <w:rPr>
          <w:color w:val="000000"/>
        </w:rPr>
        <w:t>.</w:t>
      </w:r>
      <w:proofErr w:type="gramEnd"/>
      <w:r w:rsidRPr="00801CD7">
        <w:rPr>
          <w:color w:val="000000"/>
        </w:rPr>
        <w:t xml:space="preserve">  2004.  Conserving plant genetic diversity for dependent animal communities.  Ecology Letters 7:776-780.</w:t>
      </w:r>
    </w:p>
    <w:p w14:paraId="1340DA8A"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Wolf, J. B., E. D. </w:t>
      </w:r>
      <w:proofErr w:type="spellStart"/>
      <w:r w:rsidRPr="00801CD7">
        <w:rPr>
          <w:color w:val="000000"/>
        </w:rPr>
        <w:t>Brodie</w:t>
      </w:r>
      <w:proofErr w:type="spellEnd"/>
      <w:r w:rsidRPr="00801CD7">
        <w:rPr>
          <w:color w:val="000000"/>
        </w:rPr>
        <w:t xml:space="preserve"> III, J. M. </w:t>
      </w:r>
      <w:proofErr w:type="spellStart"/>
      <w:r w:rsidRPr="00801CD7">
        <w:rPr>
          <w:color w:val="000000"/>
        </w:rPr>
        <w:t>Cheverud</w:t>
      </w:r>
      <w:proofErr w:type="spellEnd"/>
      <w:r w:rsidRPr="00801CD7">
        <w:rPr>
          <w:color w:val="000000"/>
        </w:rPr>
        <w:t xml:space="preserve">, A. J. Moore, and M. J. Wade. 1998. Evolutionary consequences of indirect genetic effects. </w:t>
      </w:r>
      <w:proofErr w:type="gramStart"/>
      <w:r w:rsidRPr="00801CD7">
        <w:rPr>
          <w:color w:val="000000"/>
        </w:rPr>
        <w:t>Trends in Ecology &amp; Evolution 13:64–69.</w:t>
      </w:r>
      <w:proofErr w:type="gramEnd"/>
    </w:p>
    <w:p w14:paraId="3A0C988E" w14:textId="77777777" w:rsidR="00F10D66" w:rsidRPr="00801CD7" w:rsidRDefault="00F10D66" w:rsidP="007741C7">
      <w:pPr>
        <w:autoSpaceDE w:val="0"/>
        <w:autoSpaceDN w:val="0"/>
        <w:adjustRightInd w:val="0"/>
        <w:spacing w:line="480" w:lineRule="auto"/>
        <w:ind w:left="720" w:hanging="720"/>
        <w:rPr>
          <w:color w:val="000000"/>
        </w:rPr>
      </w:pPr>
      <w:r w:rsidRPr="00801CD7">
        <w:rPr>
          <w:color w:val="000000"/>
        </w:rPr>
        <w:t xml:space="preserve">Wolf, J.B., W. A. </w:t>
      </w:r>
      <w:proofErr w:type="spellStart"/>
      <w:r w:rsidRPr="00801CD7">
        <w:rPr>
          <w:color w:val="000000"/>
        </w:rPr>
        <w:t>Frankino</w:t>
      </w:r>
      <w:proofErr w:type="spellEnd"/>
      <w:r w:rsidRPr="00801CD7">
        <w:rPr>
          <w:color w:val="000000"/>
        </w:rPr>
        <w:t xml:space="preserve">, A.F. </w:t>
      </w:r>
      <w:proofErr w:type="spellStart"/>
      <w:r w:rsidRPr="00801CD7">
        <w:rPr>
          <w:color w:val="000000"/>
        </w:rPr>
        <w:t>Agrawal</w:t>
      </w:r>
      <w:proofErr w:type="spellEnd"/>
      <w:r w:rsidRPr="00801CD7">
        <w:rPr>
          <w:color w:val="000000"/>
        </w:rPr>
        <w:t xml:space="preserve">, E.D. </w:t>
      </w:r>
      <w:proofErr w:type="spellStart"/>
      <w:r w:rsidRPr="00801CD7">
        <w:rPr>
          <w:color w:val="000000"/>
        </w:rPr>
        <w:t>Brodie</w:t>
      </w:r>
      <w:proofErr w:type="spellEnd"/>
      <w:r w:rsidRPr="00801CD7">
        <w:rPr>
          <w:color w:val="000000"/>
        </w:rPr>
        <w:t xml:space="preserve">, III. </w:t>
      </w:r>
      <w:proofErr w:type="gramStart"/>
      <w:r w:rsidRPr="00801CD7">
        <w:rPr>
          <w:color w:val="000000"/>
        </w:rPr>
        <w:t>and</w:t>
      </w:r>
      <w:proofErr w:type="gramEnd"/>
      <w:r w:rsidRPr="00801CD7">
        <w:rPr>
          <w:color w:val="000000"/>
        </w:rPr>
        <w:t xml:space="preserve"> A.J. Moore. 2001. Developmental interactions and the constituents of quantitative variation.  </w:t>
      </w:r>
      <w:proofErr w:type="gramStart"/>
      <w:r w:rsidRPr="00801CD7">
        <w:rPr>
          <w:color w:val="000000"/>
        </w:rPr>
        <w:t>Evolution 55</w:t>
      </w:r>
      <w:r>
        <w:rPr>
          <w:color w:val="000000"/>
        </w:rPr>
        <w:t>:</w:t>
      </w:r>
      <w:r w:rsidRPr="00801CD7">
        <w:rPr>
          <w:color w:val="000000"/>
        </w:rPr>
        <w:t>232-245.</w:t>
      </w:r>
      <w:proofErr w:type="gramEnd"/>
    </w:p>
    <w:p w14:paraId="104550D0" w14:textId="77777777" w:rsidR="00F10D66" w:rsidRPr="00801CD7" w:rsidRDefault="00F10D66" w:rsidP="007741C7">
      <w:pPr>
        <w:autoSpaceDE w:val="0"/>
        <w:autoSpaceDN w:val="0"/>
        <w:adjustRightInd w:val="0"/>
        <w:spacing w:line="480" w:lineRule="auto"/>
        <w:ind w:left="720" w:hanging="720"/>
        <w:rPr>
          <w:color w:val="000000"/>
        </w:rPr>
      </w:pPr>
      <w:proofErr w:type="gramStart"/>
      <w:r w:rsidRPr="00801CD7">
        <w:rPr>
          <w:color w:val="000000"/>
        </w:rPr>
        <w:t xml:space="preserve">Yoshida, T., L.E. Jones, S.P. </w:t>
      </w:r>
      <w:proofErr w:type="spellStart"/>
      <w:r w:rsidRPr="00801CD7">
        <w:rPr>
          <w:color w:val="000000"/>
        </w:rPr>
        <w:t>Ellner</w:t>
      </w:r>
      <w:proofErr w:type="spellEnd"/>
      <w:r w:rsidRPr="00801CD7">
        <w:rPr>
          <w:color w:val="000000"/>
        </w:rPr>
        <w:t xml:space="preserve">, G.F. </w:t>
      </w:r>
      <w:proofErr w:type="spellStart"/>
      <w:r w:rsidRPr="00801CD7">
        <w:rPr>
          <w:color w:val="000000"/>
        </w:rPr>
        <w:t>Fussman</w:t>
      </w:r>
      <w:proofErr w:type="spellEnd"/>
      <w:r w:rsidRPr="00801CD7">
        <w:rPr>
          <w:color w:val="000000"/>
        </w:rPr>
        <w:t xml:space="preserve"> and N.G. Hairston, Jr. 2003.</w:t>
      </w:r>
      <w:proofErr w:type="gramEnd"/>
      <w:r w:rsidRPr="00801CD7">
        <w:rPr>
          <w:color w:val="000000"/>
        </w:rPr>
        <w:t xml:space="preserve"> Rapid evolution drives ecological dynamics in a predator-prey system. </w:t>
      </w:r>
      <w:proofErr w:type="gramStart"/>
      <w:r w:rsidRPr="00801CD7">
        <w:rPr>
          <w:color w:val="000000"/>
        </w:rPr>
        <w:t>Nature 424</w:t>
      </w:r>
      <w:r>
        <w:rPr>
          <w:color w:val="000000"/>
        </w:rPr>
        <w:t>:</w:t>
      </w:r>
      <w:r w:rsidRPr="00801CD7">
        <w:rPr>
          <w:color w:val="000000"/>
        </w:rPr>
        <w:t>303-306.</w:t>
      </w:r>
      <w:proofErr w:type="gramEnd"/>
    </w:p>
    <w:p w14:paraId="4E39EB24" w14:textId="77777777" w:rsidR="00F10D66" w:rsidRPr="00857241" w:rsidRDefault="00F10D66" w:rsidP="00855215">
      <w:pPr>
        <w:autoSpaceDE w:val="0"/>
        <w:autoSpaceDN w:val="0"/>
        <w:adjustRightInd w:val="0"/>
        <w:spacing w:line="480" w:lineRule="auto"/>
        <w:rPr>
          <w:ins w:id="302" w:author="tgw" w:date="2010-04-29T10:42:00Z"/>
          <w:b/>
        </w:rPr>
      </w:pPr>
      <w:r>
        <w:br w:type="page"/>
      </w:r>
      <w:ins w:id="303" w:author="tgw" w:date="2010-04-29T10:42:00Z">
        <w:r w:rsidRPr="00857241">
          <w:rPr>
            <w:b/>
          </w:rPr>
          <w:lastRenderedPageBreak/>
          <w:t>Tables</w:t>
        </w:r>
      </w:ins>
    </w:p>
    <w:p w14:paraId="1EFEAB08" w14:textId="77777777" w:rsidR="00F10D66" w:rsidRDefault="00F10D66" w:rsidP="00855215">
      <w:pPr>
        <w:autoSpaceDE w:val="0"/>
        <w:autoSpaceDN w:val="0"/>
        <w:adjustRightInd w:val="0"/>
        <w:spacing w:line="480" w:lineRule="auto"/>
        <w:rPr>
          <w:ins w:id="304" w:author="tgw" w:date="2010-04-29T10:42:00Z"/>
        </w:rPr>
      </w:pPr>
    </w:p>
    <w:p w14:paraId="2AF41B6A" w14:textId="77777777" w:rsidR="00F10D66" w:rsidRDefault="00F10D66" w:rsidP="00855215">
      <w:pPr>
        <w:autoSpaceDE w:val="0"/>
        <w:autoSpaceDN w:val="0"/>
        <w:adjustRightInd w:val="0"/>
        <w:spacing w:line="480" w:lineRule="auto"/>
        <w:rPr>
          <w:ins w:id="305" w:author="tgw" w:date="2010-04-29T10:42:00Z"/>
        </w:rPr>
      </w:pPr>
      <w:ins w:id="306" w:author="tgw" w:date="2010-04-29T10:42:00Z">
        <w:r>
          <w:t>Table 1.  List and definition of terms used in the theory.</w:t>
        </w:r>
      </w:ins>
    </w:p>
    <w:tbl>
      <w:tblPr>
        <w:tblW w:w="8928" w:type="dxa"/>
        <w:tblBorders>
          <w:top w:val="single" w:sz="12" w:space="0" w:color="000000"/>
          <w:bottom w:val="single" w:sz="12" w:space="0" w:color="000000"/>
        </w:tblBorders>
        <w:tblLook w:val="01E0" w:firstRow="1" w:lastRow="1" w:firstColumn="1" w:lastColumn="1" w:noHBand="0" w:noVBand="0"/>
      </w:tblPr>
      <w:tblGrid>
        <w:gridCol w:w="1008"/>
        <w:gridCol w:w="7920"/>
      </w:tblGrid>
      <w:tr w:rsidR="00F10D66" w:rsidRPr="007C706C" w14:paraId="22900234" w14:textId="77777777" w:rsidTr="00915EFF">
        <w:trPr>
          <w:ins w:id="307" w:author="tgw" w:date="2010-04-29T10:42:00Z"/>
        </w:trPr>
        <w:tc>
          <w:tcPr>
            <w:tcW w:w="1008" w:type="dxa"/>
            <w:tcBorders>
              <w:top w:val="single" w:sz="12" w:space="0" w:color="000000"/>
              <w:bottom w:val="single" w:sz="6" w:space="0" w:color="000000"/>
              <w:right w:val="single" w:sz="6" w:space="0" w:color="000000"/>
            </w:tcBorders>
          </w:tcPr>
          <w:p w14:paraId="71CC6C40" w14:textId="77777777" w:rsidR="00F10D66" w:rsidRPr="007C706C" w:rsidRDefault="00F10D66" w:rsidP="00915EFF">
            <w:pPr>
              <w:autoSpaceDE w:val="0"/>
              <w:autoSpaceDN w:val="0"/>
              <w:adjustRightInd w:val="0"/>
              <w:jc w:val="center"/>
              <w:rPr>
                <w:ins w:id="308" w:author="tgw" w:date="2010-04-29T10:42:00Z"/>
                <w:i/>
                <w:iCs/>
                <w:color w:val="000000"/>
              </w:rPr>
            </w:pPr>
            <w:ins w:id="309" w:author="tgw" w:date="2010-04-29T10:42:00Z">
              <w:r w:rsidRPr="007C706C">
                <w:rPr>
                  <w:i/>
                  <w:iCs/>
                  <w:color w:val="000000"/>
                </w:rPr>
                <w:t>Term</w:t>
              </w:r>
            </w:ins>
          </w:p>
        </w:tc>
        <w:tc>
          <w:tcPr>
            <w:tcW w:w="7920" w:type="dxa"/>
            <w:tcBorders>
              <w:top w:val="single" w:sz="12" w:space="0" w:color="000000"/>
              <w:bottom w:val="single" w:sz="6" w:space="0" w:color="000000"/>
            </w:tcBorders>
          </w:tcPr>
          <w:p w14:paraId="4A61BCAC" w14:textId="77777777" w:rsidR="00F10D66" w:rsidRPr="007C706C" w:rsidRDefault="00F10D66" w:rsidP="00915EFF">
            <w:pPr>
              <w:autoSpaceDE w:val="0"/>
              <w:autoSpaceDN w:val="0"/>
              <w:adjustRightInd w:val="0"/>
              <w:jc w:val="center"/>
              <w:rPr>
                <w:ins w:id="310" w:author="tgw" w:date="2010-04-29T10:42:00Z"/>
                <w:i/>
                <w:iCs/>
                <w:color w:val="000000"/>
              </w:rPr>
            </w:pPr>
            <w:ins w:id="311" w:author="tgw" w:date="2010-04-29T10:42:00Z">
              <w:r w:rsidRPr="007C706C">
                <w:rPr>
                  <w:i/>
                  <w:iCs/>
                  <w:color w:val="000000"/>
                </w:rPr>
                <w:t>Definition</w:t>
              </w:r>
            </w:ins>
          </w:p>
        </w:tc>
      </w:tr>
      <w:tr w:rsidR="00F10D66" w:rsidRPr="00A1507F" w14:paraId="63122C6D" w14:textId="77777777" w:rsidTr="00915EFF">
        <w:trPr>
          <w:trHeight w:val="626"/>
          <w:ins w:id="312" w:author="tgw" w:date="2010-04-29T10:42:00Z"/>
        </w:trPr>
        <w:tc>
          <w:tcPr>
            <w:tcW w:w="1008" w:type="dxa"/>
            <w:tcBorders>
              <w:right w:val="single" w:sz="6" w:space="0" w:color="000000"/>
            </w:tcBorders>
            <w:vAlign w:val="center"/>
          </w:tcPr>
          <w:p w14:paraId="09B15811" w14:textId="77777777" w:rsidR="00F10D66" w:rsidRPr="00A1507F" w:rsidRDefault="00F10D66" w:rsidP="00915EFF">
            <w:pPr>
              <w:autoSpaceDE w:val="0"/>
              <w:autoSpaceDN w:val="0"/>
              <w:adjustRightInd w:val="0"/>
              <w:jc w:val="center"/>
              <w:rPr>
                <w:ins w:id="313" w:author="tgw" w:date="2010-04-29T10:42:00Z"/>
                <w:color w:val="000000"/>
              </w:rPr>
            </w:pPr>
            <w:proofErr w:type="gramStart"/>
            <w:ins w:id="314" w:author="tgw" w:date="2010-04-29T10:42:00Z">
              <w:r w:rsidRPr="00A1507F">
                <w:rPr>
                  <w:i/>
                  <w:color w:val="000000"/>
                </w:rPr>
                <w:t>p</w:t>
              </w:r>
              <w:r w:rsidRPr="00A1507F">
                <w:rPr>
                  <w:i/>
                  <w:color w:val="000000"/>
                  <w:vertAlign w:val="subscript"/>
                </w:rPr>
                <w:t>i</w:t>
              </w:r>
              <w:proofErr w:type="gramEnd"/>
            </w:ins>
          </w:p>
        </w:tc>
        <w:tc>
          <w:tcPr>
            <w:tcW w:w="7920" w:type="dxa"/>
            <w:vAlign w:val="center"/>
          </w:tcPr>
          <w:p w14:paraId="738C291D" w14:textId="77777777" w:rsidR="00F10D66" w:rsidRPr="00A1507F" w:rsidRDefault="00F10D66" w:rsidP="00915EFF">
            <w:pPr>
              <w:autoSpaceDE w:val="0"/>
              <w:autoSpaceDN w:val="0"/>
              <w:adjustRightInd w:val="0"/>
              <w:rPr>
                <w:ins w:id="315" w:author="tgw" w:date="2010-04-29T10:42:00Z"/>
                <w:color w:val="000000"/>
              </w:rPr>
            </w:pPr>
            <w:ins w:id="316" w:author="tgw" w:date="2010-04-29T10:42:00Z">
              <w:r>
                <w:rPr>
                  <w:color w:val="000000"/>
                </w:rPr>
                <w:t>F</w:t>
              </w:r>
              <w:r w:rsidRPr="00A1507F">
                <w:rPr>
                  <w:color w:val="000000"/>
                </w:rPr>
                <w:t xml:space="preserve">requency of species </w:t>
              </w:r>
              <w:proofErr w:type="spellStart"/>
              <w:r w:rsidRPr="00A1507F">
                <w:rPr>
                  <w:i/>
                  <w:color w:val="000000"/>
                </w:rPr>
                <w:t>i</w:t>
              </w:r>
              <w:proofErr w:type="spellEnd"/>
              <w:r w:rsidRPr="00A1507F">
                <w:rPr>
                  <w:color w:val="000000"/>
                </w:rPr>
                <w:t xml:space="preserve"> in the community</w:t>
              </w:r>
            </w:ins>
          </w:p>
        </w:tc>
      </w:tr>
      <w:tr w:rsidR="00F10D66" w:rsidRPr="00A1507F" w14:paraId="4AAEB974" w14:textId="77777777" w:rsidTr="00915EFF">
        <w:trPr>
          <w:trHeight w:val="626"/>
          <w:ins w:id="317" w:author="tgw" w:date="2010-04-29T10:42:00Z"/>
        </w:trPr>
        <w:tc>
          <w:tcPr>
            <w:tcW w:w="1008" w:type="dxa"/>
            <w:tcBorders>
              <w:right w:val="single" w:sz="6" w:space="0" w:color="000000"/>
            </w:tcBorders>
            <w:vAlign w:val="center"/>
          </w:tcPr>
          <w:p w14:paraId="4B3F4B35" w14:textId="77777777" w:rsidR="00F10D66" w:rsidRPr="00A1507F" w:rsidRDefault="00F10D66" w:rsidP="00915EFF">
            <w:pPr>
              <w:autoSpaceDE w:val="0"/>
              <w:autoSpaceDN w:val="0"/>
              <w:adjustRightInd w:val="0"/>
              <w:jc w:val="center"/>
              <w:rPr>
                <w:ins w:id="318" w:author="tgw" w:date="2010-04-29T10:42:00Z"/>
                <w:color w:val="000000"/>
                <w:vertAlign w:val="subscript"/>
              </w:rPr>
            </w:pPr>
            <w:proofErr w:type="spellStart"/>
            <w:ins w:id="319" w:author="tgw" w:date="2010-04-29T10:42:00Z">
              <w:r w:rsidRPr="00A1507F">
                <w:rPr>
                  <w:i/>
                  <w:color w:val="000000"/>
                </w:rPr>
                <w:t>C</w:t>
              </w:r>
              <w:r w:rsidRPr="00A1507F">
                <w:rPr>
                  <w:i/>
                  <w:color w:val="000000"/>
                  <w:vertAlign w:val="subscript"/>
                </w:rPr>
                <w:t>ik</w:t>
              </w:r>
              <w:proofErr w:type="spellEnd"/>
            </w:ins>
          </w:p>
        </w:tc>
        <w:tc>
          <w:tcPr>
            <w:tcW w:w="7920" w:type="dxa"/>
            <w:vAlign w:val="center"/>
          </w:tcPr>
          <w:p w14:paraId="56350286" w14:textId="77777777" w:rsidR="00F10D66" w:rsidRPr="00A1507F" w:rsidRDefault="00F10D66" w:rsidP="00915EFF">
            <w:pPr>
              <w:autoSpaceDE w:val="0"/>
              <w:autoSpaceDN w:val="0"/>
              <w:adjustRightInd w:val="0"/>
              <w:rPr>
                <w:ins w:id="320" w:author="tgw" w:date="2010-04-29T10:42:00Z"/>
                <w:color w:val="000000"/>
              </w:rPr>
            </w:pPr>
            <w:ins w:id="321" w:author="tgw" w:date="2010-04-29T10:42:00Z">
              <w:r>
                <w:t>P</w:t>
              </w:r>
              <w:r w:rsidRPr="00A1507F">
                <w:t xml:space="preserve">robability that any community context </w:t>
              </w:r>
              <w:r w:rsidRPr="00A1507F">
                <w:rPr>
                  <w:i/>
                </w:rPr>
                <w:t>k</w:t>
              </w:r>
              <w:r w:rsidRPr="00A1507F">
                <w:t xml:space="preserve"> occurs involving species </w:t>
              </w:r>
              <w:proofErr w:type="spellStart"/>
              <w:r w:rsidRPr="00A1507F">
                <w:rPr>
                  <w:i/>
                </w:rPr>
                <w:t>i</w:t>
              </w:r>
              <w:proofErr w:type="spellEnd"/>
            </w:ins>
          </w:p>
        </w:tc>
      </w:tr>
      <w:tr w:rsidR="00F10D66" w:rsidRPr="00A1507F" w14:paraId="4A3C3C06" w14:textId="77777777" w:rsidTr="00915EFF">
        <w:trPr>
          <w:trHeight w:val="626"/>
          <w:ins w:id="322" w:author="tgw" w:date="2010-04-29T10:42:00Z"/>
        </w:trPr>
        <w:tc>
          <w:tcPr>
            <w:tcW w:w="1008" w:type="dxa"/>
            <w:tcBorders>
              <w:right w:val="single" w:sz="6" w:space="0" w:color="000000"/>
            </w:tcBorders>
            <w:vAlign w:val="center"/>
          </w:tcPr>
          <w:p w14:paraId="2C0D6AC3" w14:textId="77777777" w:rsidR="00F10D66" w:rsidRPr="00A1507F" w:rsidRDefault="00F10D66" w:rsidP="00915EFF">
            <w:pPr>
              <w:autoSpaceDE w:val="0"/>
              <w:autoSpaceDN w:val="0"/>
              <w:adjustRightInd w:val="0"/>
              <w:jc w:val="center"/>
              <w:rPr>
                <w:ins w:id="323" w:author="tgw" w:date="2010-04-29T10:42:00Z"/>
                <w:color w:val="000000"/>
              </w:rPr>
            </w:pPr>
            <w:proofErr w:type="spellStart"/>
            <w:proofErr w:type="gramStart"/>
            <w:ins w:id="324" w:author="tgw" w:date="2010-04-29T10:42:00Z">
              <w:r w:rsidRPr="00A1507F">
                <w:rPr>
                  <w:i/>
                  <w:color w:val="000000"/>
                </w:rPr>
                <w:t>s</w:t>
              </w:r>
              <w:r w:rsidRPr="00A1507F">
                <w:rPr>
                  <w:i/>
                  <w:color w:val="000000"/>
                  <w:vertAlign w:val="subscript"/>
                </w:rPr>
                <w:t>ik</w:t>
              </w:r>
              <w:proofErr w:type="spellEnd"/>
              <w:proofErr w:type="gramEnd"/>
            </w:ins>
          </w:p>
        </w:tc>
        <w:tc>
          <w:tcPr>
            <w:tcW w:w="7920" w:type="dxa"/>
            <w:vAlign w:val="center"/>
          </w:tcPr>
          <w:p w14:paraId="19C58998" w14:textId="77777777" w:rsidR="00F10D66" w:rsidRPr="00A1507F" w:rsidRDefault="00F10D66" w:rsidP="00915EFF">
            <w:pPr>
              <w:autoSpaceDE w:val="0"/>
              <w:autoSpaceDN w:val="0"/>
              <w:adjustRightInd w:val="0"/>
              <w:rPr>
                <w:ins w:id="325" w:author="tgw" w:date="2010-04-29T10:42:00Z"/>
                <w:color w:val="000000"/>
              </w:rPr>
            </w:pPr>
            <w:ins w:id="326" w:author="tgw" w:date="2010-04-29T10:42:00Z">
              <w:r w:rsidRPr="00A1507F">
                <w:rPr>
                  <w:color w:val="000000"/>
                </w:rPr>
                <w:t xml:space="preserve">Selection on a trait of species </w:t>
              </w:r>
              <w:proofErr w:type="spellStart"/>
              <w:r w:rsidRPr="00A1507F">
                <w:rPr>
                  <w:i/>
                  <w:color w:val="000000"/>
                </w:rPr>
                <w:t>i</w:t>
              </w:r>
              <w:proofErr w:type="spellEnd"/>
              <w:r w:rsidRPr="00A1507F">
                <w:rPr>
                  <w:i/>
                  <w:color w:val="000000"/>
                </w:rPr>
                <w:t xml:space="preserve"> </w:t>
              </w:r>
              <w:r w:rsidRPr="00A1507F">
                <w:rPr>
                  <w:color w:val="000000"/>
                </w:rPr>
                <w:t xml:space="preserve">in ecological context </w:t>
              </w:r>
              <w:r w:rsidRPr="00A1507F">
                <w:rPr>
                  <w:i/>
                  <w:color w:val="000000"/>
                </w:rPr>
                <w:t>k</w:t>
              </w:r>
            </w:ins>
          </w:p>
        </w:tc>
      </w:tr>
      <w:tr w:rsidR="00F10D66" w:rsidRPr="00A1507F" w14:paraId="11383025" w14:textId="77777777" w:rsidTr="00915EFF">
        <w:trPr>
          <w:trHeight w:val="626"/>
          <w:ins w:id="327" w:author="tgw" w:date="2010-04-29T10:42:00Z"/>
        </w:trPr>
        <w:tc>
          <w:tcPr>
            <w:tcW w:w="1008" w:type="dxa"/>
            <w:tcBorders>
              <w:right w:val="single" w:sz="6" w:space="0" w:color="000000"/>
            </w:tcBorders>
            <w:vAlign w:val="center"/>
          </w:tcPr>
          <w:p w14:paraId="03D787AD" w14:textId="77777777" w:rsidR="00F10D66" w:rsidRPr="00A1507F" w:rsidRDefault="00F10D66" w:rsidP="00915EFF">
            <w:pPr>
              <w:autoSpaceDE w:val="0"/>
              <w:autoSpaceDN w:val="0"/>
              <w:adjustRightInd w:val="0"/>
              <w:jc w:val="center"/>
              <w:rPr>
                <w:ins w:id="328" w:author="tgw" w:date="2010-04-29T10:42:00Z"/>
                <w:rFonts w:ascii="Symbol" w:hAnsi="Symbol"/>
                <w:i/>
                <w:color w:val="000000"/>
              </w:rPr>
            </w:pPr>
            <w:ins w:id="329" w:author="tgw" w:date="2010-04-29T10:42:00Z">
              <w:r w:rsidRPr="009217B2">
                <w:rPr>
                  <w:rFonts w:ascii="Symbol" w:hAnsi="Symbol"/>
                  <w:i/>
                </w:rPr>
                <w:t></w:t>
              </w:r>
              <w:r w:rsidRPr="009217B2">
                <w:rPr>
                  <w:i/>
                  <w:vertAlign w:val="subscript"/>
                </w:rPr>
                <w:t>k</w:t>
              </w:r>
            </w:ins>
          </w:p>
        </w:tc>
        <w:tc>
          <w:tcPr>
            <w:tcW w:w="7920" w:type="dxa"/>
            <w:vAlign w:val="center"/>
          </w:tcPr>
          <w:p w14:paraId="7E7CB4FC" w14:textId="77777777" w:rsidR="00F10D66" w:rsidRPr="00A1507F" w:rsidRDefault="00F10D66" w:rsidP="00915EFF">
            <w:pPr>
              <w:autoSpaceDE w:val="0"/>
              <w:autoSpaceDN w:val="0"/>
              <w:adjustRightInd w:val="0"/>
              <w:rPr>
                <w:ins w:id="330" w:author="tgw" w:date="2010-04-29T10:42:00Z"/>
              </w:rPr>
            </w:pPr>
            <w:ins w:id="331" w:author="tgw" w:date="2010-04-29T10:42:00Z">
              <w:r>
                <w:t xml:space="preserve">Optimum trait value for each context </w:t>
              </w:r>
              <w:r w:rsidRPr="009217B2">
                <w:rPr>
                  <w:i/>
                </w:rPr>
                <w:t>k</w:t>
              </w:r>
            </w:ins>
          </w:p>
        </w:tc>
      </w:tr>
      <w:tr w:rsidR="00F10D66" w:rsidRPr="00A1507F" w14:paraId="2E3D82F4" w14:textId="77777777" w:rsidTr="00915EFF">
        <w:trPr>
          <w:trHeight w:val="626"/>
          <w:ins w:id="332" w:author="tgw" w:date="2010-04-29T10:42:00Z"/>
        </w:trPr>
        <w:tc>
          <w:tcPr>
            <w:tcW w:w="1008" w:type="dxa"/>
            <w:tcBorders>
              <w:right w:val="single" w:sz="6" w:space="0" w:color="000000"/>
            </w:tcBorders>
            <w:vAlign w:val="center"/>
          </w:tcPr>
          <w:p w14:paraId="339BB403" w14:textId="77777777" w:rsidR="00F10D66" w:rsidRPr="00A1507F" w:rsidRDefault="00F10D66" w:rsidP="00915EFF">
            <w:pPr>
              <w:autoSpaceDE w:val="0"/>
              <w:autoSpaceDN w:val="0"/>
              <w:adjustRightInd w:val="0"/>
              <w:jc w:val="center"/>
              <w:rPr>
                <w:ins w:id="333" w:author="tgw" w:date="2010-04-29T10:42:00Z"/>
                <w:rFonts w:ascii="Symbol" w:hAnsi="Symbol"/>
                <w:color w:val="000000"/>
              </w:rPr>
            </w:pPr>
            <w:ins w:id="334" w:author="tgw" w:date="2010-04-29T10:42:00Z">
              <w:r w:rsidRPr="00A1507F">
                <w:rPr>
                  <w:rFonts w:ascii="Symbol" w:hAnsi="Symbol"/>
                  <w:i/>
                  <w:color w:val="000000"/>
                </w:rPr>
                <w:t></w:t>
              </w:r>
            </w:ins>
          </w:p>
        </w:tc>
        <w:tc>
          <w:tcPr>
            <w:tcW w:w="7920" w:type="dxa"/>
            <w:vAlign w:val="center"/>
          </w:tcPr>
          <w:p w14:paraId="7755B63F" w14:textId="77777777" w:rsidR="00F10D66" w:rsidRPr="00A1507F" w:rsidRDefault="00F10D66" w:rsidP="00915EFF">
            <w:pPr>
              <w:autoSpaceDE w:val="0"/>
              <w:autoSpaceDN w:val="0"/>
              <w:adjustRightInd w:val="0"/>
              <w:rPr>
                <w:ins w:id="335" w:author="tgw" w:date="2010-04-29T10:42:00Z"/>
                <w:color w:val="000000"/>
              </w:rPr>
            </w:pPr>
            <w:ins w:id="336" w:author="tgw" w:date="2010-04-29T10:42:00Z">
              <w:r>
                <w:t>S</w:t>
              </w:r>
              <w:r w:rsidRPr="00A1507F">
                <w:t>election intensity</w:t>
              </w:r>
              <w:r w:rsidRPr="00A1507F">
                <w:rPr>
                  <w:color w:val="000000"/>
                </w:rPr>
                <w:t xml:space="preserve"> </w:t>
              </w:r>
            </w:ins>
          </w:p>
        </w:tc>
      </w:tr>
      <w:tr w:rsidR="00F10D66" w:rsidRPr="000C6A73" w14:paraId="311BA818" w14:textId="77777777" w:rsidTr="00915EFF">
        <w:trPr>
          <w:trHeight w:val="626"/>
          <w:ins w:id="337" w:author="tgw" w:date="2010-04-29T10:42:00Z"/>
        </w:trPr>
        <w:tc>
          <w:tcPr>
            <w:tcW w:w="1008" w:type="dxa"/>
            <w:tcBorders>
              <w:right w:val="single" w:sz="6" w:space="0" w:color="000000"/>
            </w:tcBorders>
            <w:vAlign w:val="center"/>
          </w:tcPr>
          <w:p w14:paraId="08D58C0F" w14:textId="77777777" w:rsidR="00F10D66" w:rsidRPr="007C706C" w:rsidRDefault="00F10D66" w:rsidP="00915EFF">
            <w:pPr>
              <w:autoSpaceDE w:val="0"/>
              <w:autoSpaceDN w:val="0"/>
              <w:adjustRightInd w:val="0"/>
              <w:jc w:val="center"/>
              <w:rPr>
                <w:ins w:id="338" w:author="tgw" w:date="2010-04-29T10:42:00Z"/>
                <w:b/>
                <w:i/>
              </w:rPr>
            </w:pPr>
            <w:ins w:id="339" w:author="tgw" w:date="2010-04-29T10:42:00Z">
              <w:r w:rsidRPr="008C0877">
                <w:rPr>
                  <w:position w:val="-12"/>
                </w:rPr>
                <w:object w:dxaOrig="220" w:dyaOrig="360" w14:anchorId="4315D130">
                  <v:shape id="_x0000_i1048" type="#_x0000_t75" style="width:11.05pt;height:18pt" o:ole="">
                    <v:imagedata r:id="rId55" o:title=""/>
                  </v:shape>
                  <o:OLEObject Type="Embed" ProgID="Equation.DSMT4" ShapeID="_x0000_i1048" DrawAspect="Content" ObjectID="_1314696735" r:id="rId56"/>
                </w:object>
              </w:r>
            </w:ins>
          </w:p>
        </w:tc>
        <w:tc>
          <w:tcPr>
            <w:tcW w:w="7920" w:type="dxa"/>
            <w:vAlign w:val="center"/>
          </w:tcPr>
          <w:p w14:paraId="036ABE85" w14:textId="77777777" w:rsidR="00F10D66" w:rsidRDefault="00F10D66" w:rsidP="00915EFF">
            <w:pPr>
              <w:autoSpaceDE w:val="0"/>
              <w:autoSpaceDN w:val="0"/>
              <w:adjustRightInd w:val="0"/>
              <w:rPr>
                <w:ins w:id="340" w:author="tgw" w:date="2010-04-29T10:42:00Z"/>
              </w:rPr>
            </w:pPr>
            <w:ins w:id="341" w:author="tgw" w:date="2010-04-29T10:42:00Z">
              <w:r>
                <w:t xml:space="preserve">Mean of trait </w:t>
              </w:r>
              <w:r w:rsidRPr="00A1507F">
                <w:rPr>
                  <w:i/>
                </w:rPr>
                <w:t>z</w:t>
              </w:r>
              <w:r>
                <w:t xml:space="preserve"> in species </w:t>
              </w:r>
              <w:proofErr w:type="spellStart"/>
              <w:r w:rsidRPr="00A1507F">
                <w:rPr>
                  <w:i/>
                </w:rPr>
                <w:t>i</w:t>
              </w:r>
              <w:proofErr w:type="spellEnd"/>
            </w:ins>
          </w:p>
        </w:tc>
      </w:tr>
      <w:tr w:rsidR="00F10D66" w:rsidRPr="000C6A73" w14:paraId="44505B60" w14:textId="77777777" w:rsidTr="00915EFF">
        <w:trPr>
          <w:trHeight w:val="626"/>
          <w:ins w:id="342" w:author="tgw" w:date="2010-04-29T10:42:00Z"/>
        </w:trPr>
        <w:tc>
          <w:tcPr>
            <w:tcW w:w="1008" w:type="dxa"/>
            <w:tcBorders>
              <w:right w:val="single" w:sz="6" w:space="0" w:color="000000"/>
            </w:tcBorders>
            <w:vAlign w:val="center"/>
          </w:tcPr>
          <w:p w14:paraId="0D0C67E7" w14:textId="77777777" w:rsidR="00F10D66" w:rsidRPr="007C706C" w:rsidRDefault="00F10D66" w:rsidP="00915EFF">
            <w:pPr>
              <w:autoSpaceDE w:val="0"/>
              <w:autoSpaceDN w:val="0"/>
              <w:adjustRightInd w:val="0"/>
              <w:jc w:val="center"/>
              <w:rPr>
                <w:ins w:id="343" w:author="tgw" w:date="2010-04-29T10:42:00Z"/>
                <w:b/>
                <w:i/>
              </w:rPr>
            </w:pPr>
            <w:ins w:id="344" w:author="tgw" w:date="2010-04-29T10:42:00Z">
              <w:r w:rsidRPr="008C0877">
                <w:rPr>
                  <w:position w:val="-12"/>
                </w:rPr>
                <w:object w:dxaOrig="340" w:dyaOrig="380" w14:anchorId="3706EEB0">
                  <v:shape id="_x0000_i1049" type="#_x0000_t75" style="width:16.85pt;height:19.75pt" o:ole="">
                    <v:imagedata r:id="rId57" o:title=""/>
                  </v:shape>
                  <o:OLEObject Type="Embed" ProgID="Equation.DSMT4" ShapeID="_x0000_i1049" DrawAspect="Content" ObjectID="_1314696736" r:id="rId58"/>
                </w:object>
              </w:r>
            </w:ins>
          </w:p>
        </w:tc>
        <w:tc>
          <w:tcPr>
            <w:tcW w:w="7920" w:type="dxa"/>
            <w:vAlign w:val="center"/>
          </w:tcPr>
          <w:p w14:paraId="2FFAD1D3" w14:textId="77777777" w:rsidR="00F10D66" w:rsidRDefault="00F10D66" w:rsidP="00915EFF">
            <w:pPr>
              <w:autoSpaceDE w:val="0"/>
              <w:autoSpaceDN w:val="0"/>
              <w:adjustRightInd w:val="0"/>
              <w:rPr>
                <w:ins w:id="345" w:author="tgw" w:date="2010-04-29T10:42:00Z"/>
              </w:rPr>
            </w:pPr>
            <w:ins w:id="346" w:author="tgw" w:date="2010-04-29T10:42:00Z">
              <w:r>
                <w:t xml:space="preserve">Variance of trait </w:t>
              </w:r>
              <w:r w:rsidRPr="00A1507F">
                <w:rPr>
                  <w:i/>
                </w:rPr>
                <w:t>z</w:t>
              </w:r>
              <w:r>
                <w:t xml:space="preserve"> in species </w:t>
              </w:r>
              <w:proofErr w:type="spellStart"/>
              <w:r w:rsidRPr="00A1507F">
                <w:rPr>
                  <w:i/>
                </w:rPr>
                <w:t>i</w:t>
              </w:r>
              <w:proofErr w:type="spellEnd"/>
            </w:ins>
          </w:p>
        </w:tc>
      </w:tr>
      <w:tr w:rsidR="00F10D66" w:rsidRPr="00A1507F" w14:paraId="4CA55BB0" w14:textId="77777777" w:rsidTr="00915EFF">
        <w:trPr>
          <w:trHeight w:val="626"/>
          <w:ins w:id="347" w:author="tgw" w:date="2010-04-29T10:42:00Z"/>
        </w:trPr>
        <w:tc>
          <w:tcPr>
            <w:tcW w:w="1008" w:type="dxa"/>
            <w:tcBorders>
              <w:right w:val="single" w:sz="6" w:space="0" w:color="000000"/>
            </w:tcBorders>
            <w:vAlign w:val="center"/>
          </w:tcPr>
          <w:p w14:paraId="59CE55E7" w14:textId="77777777" w:rsidR="00F10D66" w:rsidRPr="00A1507F" w:rsidRDefault="00F10D66" w:rsidP="00915EFF">
            <w:pPr>
              <w:autoSpaceDE w:val="0"/>
              <w:autoSpaceDN w:val="0"/>
              <w:adjustRightInd w:val="0"/>
              <w:jc w:val="center"/>
              <w:rPr>
                <w:ins w:id="348" w:author="tgw" w:date="2010-04-29T10:42:00Z"/>
                <w:i/>
              </w:rPr>
            </w:pPr>
            <w:ins w:id="349" w:author="tgw" w:date="2010-04-29T10:42:00Z">
              <w:r w:rsidRPr="005F663D">
                <w:rPr>
                  <w:rFonts w:ascii="Symbol" w:hAnsi="Symbol"/>
                  <w:i/>
                </w:rPr>
                <w:t></w:t>
              </w:r>
              <w:proofErr w:type="spellStart"/>
              <w:r w:rsidRPr="005F663D">
                <w:rPr>
                  <w:i/>
                  <w:vertAlign w:val="subscript"/>
                </w:rPr>
                <w:t>j</w:t>
              </w:r>
              <w:r>
                <w:rPr>
                  <w:i/>
                  <w:vertAlign w:val="subscript"/>
                </w:rPr>
                <w:t>i</w:t>
              </w:r>
              <w:proofErr w:type="spellEnd"/>
            </w:ins>
          </w:p>
        </w:tc>
        <w:tc>
          <w:tcPr>
            <w:tcW w:w="7920" w:type="dxa"/>
            <w:vAlign w:val="center"/>
          </w:tcPr>
          <w:p w14:paraId="5BC26B90" w14:textId="77777777" w:rsidR="00F10D66" w:rsidRDefault="00F10D66" w:rsidP="00915EFF">
            <w:pPr>
              <w:autoSpaceDE w:val="0"/>
              <w:autoSpaceDN w:val="0"/>
              <w:adjustRightInd w:val="0"/>
              <w:rPr>
                <w:ins w:id="350" w:author="tgw" w:date="2010-04-29T10:42:00Z"/>
              </w:rPr>
            </w:pPr>
            <w:ins w:id="351" w:author="tgw" w:date="2010-04-29T10:42:00Z">
              <w:r>
                <w:t xml:space="preserve">A scalar that converts units of species </w:t>
              </w:r>
              <w:r w:rsidRPr="005F663D">
                <w:rPr>
                  <w:i/>
                </w:rPr>
                <w:t>j</w:t>
              </w:r>
              <w:r>
                <w:t xml:space="preserve">’s trait into units of species </w:t>
              </w:r>
              <w:r w:rsidRPr="005F663D">
                <w:rPr>
                  <w:i/>
                </w:rPr>
                <w:t>i</w:t>
              </w:r>
              <w:r>
                <w:t>'s trait</w:t>
              </w:r>
            </w:ins>
          </w:p>
        </w:tc>
      </w:tr>
      <w:tr w:rsidR="00F10D66" w:rsidRPr="00A1507F" w14:paraId="64A7FCC6" w14:textId="77777777" w:rsidTr="00915EFF">
        <w:trPr>
          <w:trHeight w:val="626"/>
          <w:ins w:id="352" w:author="tgw" w:date="2010-04-29T10:42:00Z"/>
        </w:trPr>
        <w:tc>
          <w:tcPr>
            <w:tcW w:w="1008" w:type="dxa"/>
            <w:tcBorders>
              <w:right w:val="single" w:sz="6" w:space="0" w:color="000000"/>
            </w:tcBorders>
            <w:vAlign w:val="center"/>
          </w:tcPr>
          <w:p w14:paraId="7EBB49BF" w14:textId="77777777" w:rsidR="00F10D66" w:rsidRPr="00A1507F" w:rsidRDefault="00F10D66" w:rsidP="00915EFF">
            <w:pPr>
              <w:autoSpaceDE w:val="0"/>
              <w:autoSpaceDN w:val="0"/>
              <w:adjustRightInd w:val="0"/>
              <w:jc w:val="center"/>
              <w:rPr>
                <w:ins w:id="353" w:author="tgw" w:date="2010-04-29T10:42:00Z"/>
                <w:i/>
              </w:rPr>
            </w:pPr>
            <w:proofErr w:type="spellStart"/>
            <w:proofErr w:type="gramStart"/>
            <w:ins w:id="354" w:author="tgw" w:date="2010-04-29T10:42:00Z">
              <w:r w:rsidRPr="005B0ED2">
                <w:rPr>
                  <w:i/>
                </w:rPr>
                <w:t>r</w:t>
              </w:r>
              <w:r w:rsidRPr="005B0ED2">
                <w:rPr>
                  <w:i/>
                  <w:vertAlign w:val="subscript"/>
                </w:rPr>
                <w:t>ik</w:t>
              </w:r>
              <w:proofErr w:type="spellEnd"/>
              <w:proofErr w:type="gramEnd"/>
            </w:ins>
          </w:p>
        </w:tc>
        <w:tc>
          <w:tcPr>
            <w:tcW w:w="7920" w:type="dxa"/>
            <w:vAlign w:val="center"/>
          </w:tcPr>
          <w:p w14:paraId="72092A48" w14:textId="77777777" w:rsidR="00F10D66" w:rsidRDefault="00F10D66" w:rsidP="00915EFF">
            <w:pPr>
              <w:autoSpaceDE w:val="0"/>
              <w:autoSpaceDN w:val="0"/>
              <w:adjustRightInd w:val="0"/>
              <w:rPr>
                <w:ins w:id="355" w:author="tgw" w:date="2010-04-29T10:42:00Z"/>
              </w:rPr>
            </w:pPr>
            <w:ins w:id="356" w:author="tgw" w:date="2010-04-29T10:42:00Z">
              <w:r>
                <w:t xml:space="preserve">Fitness for individuals of species </w:t>
              </w:r>
              <w:proofErr w:type="spellStart"/>
              <w:r w:rsidRPr="00E05CF8">
                <w:rPr>
                  <w:i/>
                </w:rPr>
                <w:t>i</w:t>
              </w:r>
              <w:proofErr w:type="spellEnd"/>
              <w:r>
                <w:t xml:space="preserve"> in context </w:t>
              </w:r>
              <w:r w:rsidRPr="005B0ED2">
                <w:rPr>
                  <w:i/>
                </w:rPr>
                <w:t>k</w:t>
              </w:r>
            </w:ins>
          </w:p>
        </w:tc>
      </w:tr>
      <w:tr w:rsidR="00F10D66" w:rsidRPr="00A1507F" w14:paraId="5736991C" w14:textId="77777777" w:rsidTr="00915EFF">
        <w:trPr>
          <w:trHeight w:val="626"/>
          <w:ins w:id="357" w:author="tgw" w:date="2010-04-29T10:42:00Z"/>
        </w:trPr>
        <w:tc>
          <w:tcPr>
            <w:tcW w:w="1008" w:type="dxa"/>
            <w:tcBorders>
              <w:right w:val="single" w:sz="6" w:space="0" w:color="000000"/>
            </w:tcBorders>
            <w:vAlign w:val="center"/>
          </w:tcPr>
          <w:p w14:paraId="1B991212" w14:textId="77777777" w:rsidR="00F10D66" w:rsidRPr="00A1507F" w:rsidRDefault="00F10D66" w:rsidP="00915EFF">
            <w:pPr>
              <w:autoSpaceDE w:val="0"/>
              <w:autoSpaceDN w:val="0"/>
              <w:adjustRightInd w:val="0"/>
              <w:jc w:val="center"/>
              <w:rPr>
                <w:ins w:id="358" w:author="tgw" w:date="2010-04-29T10:42:00Z"/>
                <w:i/>
              </w:rPr>
            </w:pPr>
            <w:ins w:id="359" w:author="tgw" w:date="2010-04-29T10:42:00Z">
              <w:r w:rsidRPr="00DB0222">
                <w:rPr>
                  <w:position w:val="-12"/>
                </w:rPr>
                <w:object w:dxaOrig="260" w:dyaOrig="360" w14:anchorId="1FFF9E05">
                  <v:shape id="_x0000_i1050" type="#_x0000_t75" style="width:13.35pt;height:18pt" o:ole="">
                    <v:imagedata r:id="rId59" o:title=""/>
                  </v:shape>
                  <o:OLEObject Type="Embed" ProgID="Equation.DSMT4" ShapeID="_x0000_i1050" DrawAspect="Content" ObjectID="_1314696737" r:id="rId60"/>
                </w:object>
              </w:r>
            </w:ins>
          </w:p>
        </w:tc>
        <w:tc>
          <w:tcPr>
            <w:tcW w:w="7920" w:type="dxa"/>
            <w:vAlign w:val="center"/>
          </w:tcPr>
          <w:p w14:paraId="5A5703B8" w14:textId="77777777" w:rsidR="00F10D66" w:rsidRDefault="00F10D66" w:rsidP="00915EFF">
            <w:pPr>
              <w:autoSpaceDE w:val="0"/>
              <w:autoSpaceDN w:val="0"/>
              <w:adjustRightInd w:val="0"/>
              <w:rPr>
                <w:ins w:id="360" w:author="tgw" w:date="2010-04-29T10:42:00Z"/>
              </w:rPr>
            </w:pPr>
            <w:ins w:id="361" w:author="tgw" w:date="2010-04-29T10:42:00Z">
              <w:r>
                <w:t xml:space="preserve">The total opportunity for selection on a single trait </w:t>
              </w:r>
              <w:r>
                <w:rPr>
                  <w:rFonts w:ascii="Times New Roman Italic" w:hAnsi="Times New Roman Italic"/>
                </w:rPr>
                <w:t xml:space="preserve">z </w:t>
              </w:r>
              <w:r>
                <w:t xml:space="preserve">in species </w:t>
              </w:r>
              <w:proofErr w:type="spellStart"/>
              <w:r>
                <w:rPr>
                  <w:rFonts w:ascii="Times New Roman Italic" w:hAnsi="Times New Roman Italic"/>
                </w:rPr>
                <w:t>i</w:t>
              </w:r>
              <w:proofErr w:type="spellEnd"/>
              <w:r>
                <w:t>, as a result of selection in its individual as well as in its ecological context</w:t>
              </w:r>
            </w:ins>
          </w:p>
        </w:tc>
        <w:bookmarkStart w:id="362" w:name="_GoBack"/>
        <w:bookmarkEnd w:id="362"/>
      </w:tr>
      <w:tr w:rsidR="00F10D66" w:rsidRPr="00A1507F" w14:paraId="0D9D2003" w14:textId="77777777" w:rsidTr="00915EFF">
        <w:trPr>
          <w:trHeight w:val="626"/>
          <w:ins w:id="363" w:author="tgw" w:date="2010-04-29T10:42:00Z"/>
        </w:trPr>
        <w:tc>
          <w:tcPr>
            <w:tcW w:w="1008" w:type="dxa"/>
            <w:tcBorders>
              <w:right w:val="single" w:sz="6" w:space="0" w:color="000000"/>
            </w:tcBorders>
            <w:vAlign w:val="center"/>
          </w:tcPr>
          <w:p w14:paraId="649CBD42" w14:textId="77777777" w:rsidR="00F10D66" w:rsidRPr="00A1507F" w:rsidRDefault="00F10D66" w:rsidP="00915EFF">
            <w:pPr>
              <w:autoSpaceDE w:val="0"/>
              <w:autoSpaceDN w:val="0"/>
              <w:adjustRightInd w:val="0"/>
              <w:jc w:val="center"/>
              <w:rPr>
                <w:ins w:id="364" w:author="tgw" w:date="2010-04-29T10:42:00Z"/>
                <w:i/>
              </w:rPr>
            </w:pPr>
            <w:ins w:id="365" w:author="tgw" w:date="2010-04-29T10:42:00Z">
              <w:r w:rsidRPr="00DB0222">
                <w:rPr>
                  <w:position w:val="-14"/>
                </w:rPr>
                <w:object w:dxaOrig="279" w:dyaOrig="380" w14:anchorId="2C5DF59E">
                  <v:shape id="_x0000_i1051" type="#_x0000_t75" style="width:14.5pt;height:19.75pt" o:ole="">
                    <v:imagedata r:id="rId61" o:title=""/>
                  </v:shape>
                  <o:OLEObject Type="Embed" ProgID="Equation.DSMT4" ShapeID="_x0000_i1051" DrawAspect="Content" ObjectID="_1314696738" r:id="rId62"/>
                </w:object>
              </w:r>
            </w:ins>
          </w:p>
        </w:tc>
        <w:tc>
          <w:tcPr>
            <w:tcW w:w="7920" w:type="dxa"/>
            <w:vAlign w:val="center"/>
          </w:tcPr>
          <w:p w14:paraId="6C157101" w14:textId="77777777" w:rsidR="00F10D66" w:rsidRDefault="00F10D66" w:rsidP="00915EFF">
            <w:pPr>
              <w:autoSpaceDE w:val="0"/>
              <w:autoSpaceDN w:val="0"/>
              <w:adjustRightInd w:val="0"/>
              <w:rPr>
                <w:ins w:id="366" w:author="tgw" w:date="2010-04-29T10:42:00Z"/>
              </w:rPr>
            </w:pPr>
            <w:ins w:id="367" w:author="tgw" w:date="2010-04-29T10:42:00Z">
              <w:r>
                <w:t xml:space="preserve">The relative contribution of species </w:t>
              </w:r>
              <w:r w:rsidRPr="003F102A">
                <w:rPr>
                  <w:i/>
                </w:rPr>
                <w:t>j</w:t>
              </w:r>
              <w:r>
                <w:t xml:space="preserve"> to species </w:t>
              </w:r>
              <w:r>
                <w:rPr>
                  <w:i/>
                </w:rPr>
                <w:t>i</w:t>
              </w:r>
              <w:r>
                <w:t>’s opportunity for selection</w:t>
              </w:r>
            </w:ins>
          </w:p>
        </w:tc>
      </w:tr>
      <w:tr w:rsidR="00F10D66" w:rsidRPr="00A1507F" w14:paraId="36CA944B" w14:textId="77777777" w:rsidTr="00915EFF">
        <w:trPr>
          <w:trHeight w:val="626"/>
          <w:ins w:id="368" w:author="tgw" w:date="2010-04-29T10:42:00Z"/>
        </w:trPr>
        <w:tc>
          <w:tcPr>
            <w:tcW w:w="1008" w:type="dxa"/>
            <w:tcBorders>
              <w:right w:val="single" w:sz="6" w:space="0" w:color="000000"/>
            </w:tcBorders>
            <w:vAlign w:val="center"/>
          </w:tcPr>
          <w:p w14:paraId="5FE1D540" w14:textId="77777777" w:rsidR="00F10D66" w:rsidRPr="00A1507F" w:rsidRDefault="00F10D66" w:rsidP="00915EFF">
            <w:pPr>
              <w:autoSpaceDE w:val="0"/>
              <w:autoSpaceDN w:val="0"/>
              <w:adjustRightInd w:val="0"/>
              <w:jc w:val="center"/>
              <w:rPr>
                <w:ins w:id="369" w:author="tgw" w:date="2010-04-29T10:42:00Z"/>
                <w:i/>
              </w:rPr>
            </w:pPr>
            <w:proofErr w:type="spellStart"/>
            <w:ins w:id="370" w:author="tgw" w:date="2010-04-29T10:42:00Z">
              <w:r>
                <w:rPr>
                  <w:i/>
                </w:rPr>
                <w:t>D</w:t>
              </w:r>
              <w:r>
                <w:rPr>
                  <w:i/>
                  <w:vertAlign w:val="subscript"/>
                </w:rPr>
                <w:t>E</w:t>
              </w:r>
              <w:proofErr w:type="gramStart"/>
              <w:r>
                <w:rPr>
                  <w:i/>
                  <w:vertAlign w:val="subscript"/>
                </w:rPr>
                <w:t>,i</w:t>
              </w:r>
              <w:proofErr w:type="spellEnd"/>
              <w:proofErr w:type="gramEnd"/>
            </w:ins>
          </w:p>
        </w:tc>
        <w:tc>
          <w:tcPr>
            <w:tcW w:w="7920" w:type="dxa"/>
            <w:vAlign w:val="center"/>
          </w:tcPr>
          <w:p w14:paraId="75BEE0FF" w14:textId="77777777" w:rsidR="00F10D66" w:rsidRDefault="00F10D66" w:rsidP="00915EFF">
            <w:pPr>
              <w:autoSpaceDE w:val="0"/>
              <w:autoSpaceDN w:val="0"/>
              <w:adjustRightInd w:val="0"/>
              <w:rPr>
                <w:ins w:id="371" w:author="tgw" w:date="2010-04-29T10:42:00Z"/>
              </w:rPr>
            </w:pPr>
            <w:ins w:id="372" w:author="tgw" w:date="2010-04-29T10:42:00Z">
              <w:r>
                <w:t xml:space="preserve">The effective diversity perceived by species </w:t>
              </w:r>
              <w:proofErr w:type="spellStart"/>
              <w:r>
                <w:rPr>
                  <w:i/>
                </w:rPr>
                <w:t>i</w:t>
              </w:r>
              <w:proofErr w:type="spellEnd"/>
            </w:ins>
          </w:p>
        </w:tc>
      </w:tr>
      <w:tr w:rsidR="00F10D66" w:rsidRPr="00A1507F" w14:paraId="1352E8CD" w14:textId="77777777" w:rsidTr="00915EFF">
        <w:trPr>
          <w:trHeight w:val="626"/>
          <w:ins w:id="373" w:author="tgw" w:date="2010-04-29T10:42:00Z"/>
        </w:trPr>
        <w:tc>
          <w:tcPr>
            <w:tcW w:w="1008" w:type="dxa"/>
            <w:tcBorders>
              <w:right w:val="single" w:sz="6" w:space="0" w:color="000000"/>
            </w:tcBorders>
            <w:vAlign w:val="center"/>
          </w:tcPr>
          <w:p w14:paraId="14A7CC41" w14:textId="77777777" w:rsidR="00F10D66" w:rsidRPr="00A1507F" w:rsidRDefault="00F10D66" w:rsidP="00915EFF">
            <w:pPr>
              <w:autoSpaceDE w:val="0"/>
              <w:autoSpaceDN w:val="0"/>
              <w:adjustRightInd w:val="0"/>
              <w:jc w:val="center"/>
              <w:rPr>
                <w:ins w:id="374" w:author="tgw" w:date="2010-04-29T10:42:00Z"/>
              </w:rPr>
            </w:pPr>
            <w:ins w:id="375" w:author="tgw" w:date="2010-04-29T10:42:00Z">
              <w:r w:rsidRPr="004D2406">
                <w:rPr>
                  <w:color w:val="000000"/>
                  <w:position w:val="-14"/>
                </w:rPr>
                <w:object w:dxaOrig="360" w:dyaOrig="400" w14:anchorId="2BA47309">
                  <v:shape id="_x0000_i1052" type="#_x0000_t75" style="width:18pt;height:19.75pt" o:ole="">
                    <v:imagedata r:id="rId63" o:title=""/>
                  </v:shape>
                  <o:OLEObject Type="Embed" ProgID="Equation.DSMT4" ShapeID="_x0000_i1052" DrawAspect="Content" ObjectID="_1314696739" r:id="rId64"/>
                </w:object>
              </w:r>
            </w:ins>
          </w:p>
        </w:tc>
        <w:tc>
          <w:tcPr>
            <w:tcW w:w="7920" w:type="dxa"/>
            <w:vAlign w:val="center"/>
          </w:tcPr>
          <w:p w14:paraId="04538646" w14:textId="77777777" w:rsidR="00F10D66" w:rsidRPr="00A1507F" w:rsidRDefault="00F10D66" w:rsidP="00915EFF">
            <w:pPr>
              <w:autoSpaceDE w:val="0"/>
              <w:autoSpaceDN w:val="0"/>
              <w:adjustRightInd w:val="0"/>
              <w:rPr>
                <w:ins w:id="376" w:author="tgw" w:date="2010-04-29T10:42:00Z"/>
              </w:rPr>
            </w:pPr>
            <w:ins w:id="377" w:author="tgw" w:date="2010-04-29T10:42:00Z">
              <w:r>
                <w:rPr>
                  <w:color w:val="000000"/>
                </w:rPr>
                <w:t xml:space="preserve">Broad-sense heritability of trait </w:t>
              </w:r>
              <w:r w:rsidRPr="007B04AE">
                <w:rPr>
                  <w:i/>
                  <w:color w:val="000000"/>
                </w:rPr>
                <w:t>z</w:t>
              </w:r>
              <w:r>
                <w:rPr>
                  <w:color w:val="000000"/>
                </w:rPr>
                <w:t xml:space="preserve"> in species </w:t>
              </w:r>
              <w:r w:rsidRPr="00B03631">
                <w:rPr>
                  <w:i/>
                  <w:color w:val="000000"/>
                </w:rPr>
                <w:t>j</w:t>
              </w:r>
            </w:ins>
          </w:p>
        </w:tc>
      </w:tr>
      <w:tr w:rsidR="00F10D66" w:rsidRPr="00A1507F" w14:paraId="418230F9" w14:textId="77777777" w:rsidTr="00915EFF">
        <w:trPr>
          <w:trHeight w:val="626"/>
          <w:ins w:id="378" w:author="tgw" w:date="2010-04-29T10:42:00Z"/>
        </w:trPr>
        <w:tc>
          <w:tcPr>
            <w:tcW w:w="1008" w:type="dxa"/>
            <w:tcBorders>
              <w:top w:val="nil"/>
              <w:bottom w:val="single" w:sz="12" w:space="0" w:color="000000"/>
              <w:right w:val="single" w:sz="6" w:space="0" w:color="000000"/>
            </w:tcBorders>
            <w:vAlign w:val="center"/>
          </w:tcPr>
          <w:p w14:paraId="6EB9AAE1" w14:textId="77777777" w:rsidR="00F10D66" w:rsidRPr="00A1507F" w:rsidRDefault="00F10D66" w:rsidP="00915EFF">
            <w:pPr>
              <w:autoSpaceDE w:val="0"/>
              <w:autoSpaceDN w:val="0"/>
              <w:adjustRightInd w:val="0"/>
              <w:jc w:val="center"/>
              <w:rPr>
                <w:ins w:id="379" w:author="tgw" w:date="2010-04-29T10:42:00Z"/>
              </w:rPr>
            </w:pPr>
            <w:proofErr w:type="spellStart"/>
            <w:ins w:id="380" w:author="tgw" w:date="2010-04-29T10:42:00Z">
              <w:r w:rsidRPr="00A1507F">
                <w:rPr>
                  <w:i/>
                </w:rPr>
                <w:t>S</w:t>
              </w:r>
              <w:r w:rsidRPr="00A1507F">
                <w:rPr>
                  <w:rFonts w:ascii="Times New Roman Bold Italic" w:hAnsi="Times New Roman Bold Italic"/>
                  <w:i/>
                  <w:vertAlign w:val="subscript"/>
                </w:rPr>
                <w:t>G</w:t>
              </w:r>
              <w:r w:rsidRPr="00A1507F">
                <w:rPr>
                  <w:i/>
                  <w:vertAlign w:val="subscript"/>
                </w:rPr>
                <w:t>ij</w:t>
              </w:r>
              <w:proofErr w:type="spellEnd"/>
            </w:ins>
          </w:p>
        </w:tc>
        <w:tc>
          <w:tcPr>
            <w:tcW w:w="7920" w:type="dxa"/>
            <w:tcBorders>
              <w:top w:val="nil"/>
              <w:bottom w:val="single" w:sz="12" w:space="0" w:color="000000"/>
            </w:tcBorders>
            <w:vAlign w:val="center"/>
          </w:tcPr>
          <w:p w14:paraId="63DD7299" w14:textId="77777777" w:rsidR="00F10D66" w:rsidRPr="00A1507F" w:rsidRDefault="00F10D66" w:rsidP="00915EFF">
            <w:pPr>
              <w:autoSpaceDE w:val="0"/>
              <w:autoSpaceDN w:val="0"/>
              <w:adjustRightInd w:val="0"/>
              <w:rPr>
                <w:ins w:id="381" w:author="tgw" w:date="2010-04-29T10:42:00Z"/>
              </w:rPr>
            </w:pPr>
            <w:ins w:id="382" w:author="tgw" w:date="2010-04-29T10:42:00Z">
              <w:r>
                <w:t xml:space="preserve">The </w:t>
              </w:r>
              <w:r>
                <w:rPr>
                  <w:color w:val="000000"/>
                </w:rPr>
                <w:t xml:space="preserve">covariance of fitness in species </w:t>
              </w:r>
              <w:proofErr w:type="spellStart"/>
              <w:r w:rsidRPr="00811CE8">
                <w:rPr>
                  <w:i/>
                  <w:color w:val="000000"/>
                </w:rPr>
                <w:t>i</w:t>
              </w:r>
              <w:proofErr w:type="spellEnd"/>
              <w:r>
                <w:rPr>
                  <w:color w:val="000000"/>
                </w:rPr>
                <w:t xml:space="preserve"> with genetic variation in a trait of species </w:t>
              </w:r>
              <w:r w:rsidRPr="00811CE8">
                <w:rPr>
                  <w:i/>
                  <w:color w:val="000000"/>
                </w:rPr>
                <w:t>j</w:t>
              </w:r>
            </w:ins>
          </w:p>
        </w:tc>
      </w:tr>
    </w:tbl>
    <w:p w14:paraId="3A9D8EAF" w14:textId="77777777" w:rsidR="00F10D66" w:rsidRDefault="00F10D66" w:rsidP="00CF7964">
      <w:pPr>
        <w:autoSpaceDE w:val="0"/>
        <w:autoSpaceDN w:val="0"/>
        <w:adjustRightInd w:val="0"/>
        <w:spacing w:line="480" w:lineRule="auto"/>
        <w:rPr>
          <w:ins w:id="383" w:author="tgw" w:date="2010-04-29T10:43:00Z"/>
          <w:b/>
        </w:rPr>
      </w:pPr>
    </w:p>
    <w:p w14:paraId="49779B54" w14:textId="77777777" w:rsidR="00F10D66" w:rsidRDefault="00F10D66">
      <w:pPr>
        <w:rPr>
          <w:ins w:id="384" w:author="tgw" w:date="2010-04-29T10:43:00Z"/>
          <w:b/>
        </w:rPr>
      </w:pPr>
      <w:ins w:id="385" w:author="tgw" w:date="2010-04-29T10:43:00Z">
        <w:r>
          <w:rPr>
            <w:b/>
          </w:rPr>
          <w:br w:type="page"/>
        </w:r>
      </w:ins>
    </w:p>
    <w:p w14:paraId="0C8EB17F" w14:textId="77777777" w:rsidR="00F10D66" w:rsidRPr="00857241" w:rsidRDefault="00F10D66" w:rsidP="00CF7964">
      <w:pPr>
        <w:autoSpaceDE w:val="0"/>
        <w:autoSpaceDN w:val="0"/>
        <w:adjustRightInd w:val="0"/>
        <w:spacing w:line="480" w:lineRule="auto"/>
        <w:rPr>
          <w:b/>
        </w:rPr>
      </w:pPr>
      <w:r>
        <w:rPr>
          <w:b/>
        </w:rPr>
        <w:t>Figure Legends</w:t>
      </w:r>
    </w:p>
    <w:p w14:paraId="593C0FA8" w14:textId="77777777" w:rsidR="00F10D66" w:rsidRDefault="00F10D66" w:rsidP="00CF7964">
      <w:pPr>
        <w:autoSpaceDE w:val="0"/>
        <w:autoSpaceDN w:val="0"/>
        <w:adjustRightInd w:val="0"/>
        <w:spacing w:line="480" w:lineRule="auto"/>
      </w:pPr>
    </w:p>
    <w:p w14:paraId="7031748C" w14:textId="77777777" w:rsidR="00F10D66" w:rsidRPr="008C6C5E" w:rsidRDefault="00F10D66" w:rsidP="00CF7964">
      <w:pPr>
        <w:autoSpaceDE w:val="0"/>
        <w:autoSpaceDN w:val="0"/>
        <w:adjustRightInd w:val="0"/>
        <w:spacing w:line="480" w:lineRule="auto"/>
      </w:pPr>
      <w:r w:rsidRPr="008C6C5E">
        <w:t xml:space="preserve">Figure </w:t>
      </w:r>
      <w:r>
        <w:t>1</w:t>
      </w:r>
      <w:r w:rsidRPr="008C6C5E">
        <w:t xml:space="preserve">.  </w:t>
      </w:r>
      <w:proofErr w:type="gramStart"/>
      <w:r w:rsidRPr="008C6C5E">
        <w:t>Four communities with identical number of species that vary in the structure of interactions</w:t>
      </w:r>
      <w:r>
        <w:t>.</w:t>
      </w:r>
      <w:proofErr w:type="gramEnd"/>
      <w:r>
        <w:t xml:space="preserve"> </w:t>
      </w:r>
      <w:ins w:id="386" w:author="tgw" w:date="2010-04-29T10:37:00Z">
        <w:r>
          <w:t xml:space="preserve"> </w:t>
        </w:r>
      </w:ins>
      <w:r>
        <w:t xml:space="preserve">A is a “symmetric” community in which all pair-wise interactions are identical in strength and frequency, B is a “varying” community in pair-wise interactions vary among species, C is a community in which a foundation </w:t>
      </w:r>
      <w:del w:id="387" w:author="tgw" w:date="2010-04-29T10:37:00Z">
        <w:r w:rsidDel="00855215">
          <w:delText xml:space="preserve"> </w:delText>
        </w:r>
      </w:del>
      <w:r>
        <w:t xml:space="preserve">species defines community interactions. </w:t>
      </w:r>
      <w:ins w:id="388" w:author="tgw" w:date="2010-04-29T10:37:00Z">
        <w:r>
          <w:t xml:space="preserve"> </w:t>
        </w:r>
      </w:ins>
      <w:r>
        <w:t>D is a “sparse” community where not all species interact and the interactions vary.</w:t>
      </w:r>
      <w:r w:rsidRPr="008C6C5E">
        <w:t xml:space="preserve"> </w:t>
      </w:r>
      <w:r>
        <w:t xml:space="preserve"> </w:t>
      </w:r>
      <w:r w:rsidRPr="008C6C5E">
        <w:t xml:space="preserve">The width of the line is an indication of selective influence that comes from interactions between two species.  We define selection as the product of the frequency of interaction and the consequence of the interaction.  </w:t>
      </w:r>
    </w:p>
    <w:p w14:paraId="34511ADE" w14:textId="77777777" w:rsidR="00F10D66" w:rsidRDefault="00F10D66" w:rsidP="00CF7964">
      <w:pPr>
        <w:autoSpaceDE w:val="0"/>
        <w:autoSpaceDN w:val="0"/>
        <w:adjustRightInd w:val="0"/>
        <w:spacing w:line="480" w:lineRule="auto"/>
      </w:pPr>
    </w:p>
    <w:p w14:paraId="268081CE" w14:textId="77777777" w:rsidR="00F10D66" w:rsidRDefault="00F10D66" w:rsidP="00CF7964">
      <w:pPr>
        <w:autoSpaceDE w:val="0"/>
        <w:autoSpaceDN w:val="0"/>
        <w:adjustRightInd w:val="0"/>
        <w:spacing w:line="480" w:lineRule="auto"/>
      </w:pPr>
      <w:r>
        <w:t xml:space="preserve">Figure 2.  Variation in strength and number of interactions reduces species’ effective community diversity.  </w:t>
      </w:r>
    </w:p>
    <w:p w14:paraId="2B00766E" w14:textId="77777777" w:rsidR="00F10D66" w:rsidRDefault="00F10D66" w:rsidP="00CF7964">
      <w:pPr>
        <w:autoSpaceDE w:val="0"/>
        <w:autoSpaceDN w:val="0"/>
        <w:adjustRightInd w:val="0"/>
        <w:spacing w:line="480" w:lineRule="auto"/>
      </w:pPr>
    </w:p>
    <w:p w14:paraId="4BCC3573" w14:textId="77777777" w:rsidR="00F10D66" w:rsidRDefault="00F10D66" w:rsidP="00CF7964">
      <w:pPr>
        <w:autoSpaceDE w:val="0"/>
        <w:autoSpaceDN w:val="0"/>
        <w:adjustRightInd w:val="0"/>
        <w:spacing w:line="480" w:lineRule="auto"/>
      </w:pPr>
      <w:r w:rsidRPr="008C6C5E">
        <w:t xml:space="preserve">Figure </w:t>
      </w:r>
      <w:r>
        <w:t>3</w:t>
      </w:r>
      <w:r w:rsidRPr="008C6C5E">
        <w:t xml:space="preserve">.  </w:t>
      </w:r>
      <w:r>
        <w:t>The m</w:t>
      </w:r>
      <w:r w:rsidRPr="000808A3">
        <w:t xml:space="preserve">aximum covariance between species i's fitness and species j's trait value </w:t>
      </w:r>
      <w:r>
        <w:t>declines as its effective community diversity (</w:t>
      </w:r>
      <w:r>
        <w:rPr>
          <w:i/>
        </w:rPr>
        <w:t>D</w:t>
      </w:r>
      <w:r w:rsidRPr="008F0A9B">
        <w:rPr>
          <w:i/>
          <w:vertAlign w:val="subscript"/>
        </w:rPr>
        <w:t>E</w:t>
      </w:r>
      <w:r>
        <w:t>)</w:t>
      </w:r>
      <w:r w:rsidRPr="008C6C5E">
        <w:t xml:space="preserve"> </w:t>
      </w:r>
      <w:r>
        <w:t>increases.  T</w:t>
      </w:r>
      <w:r w:rsidRPr="008C6C5E">
        <w:t xml:space="preserve">he maximum </w:t>
      </w:r>
      <w:r>
        <w:t xml:space="preserve">covariance </w:t>
      </w:r>
      <w:r w:rsidRPr="008C6C5E">
        <w:t xml:space="preserve">represents the species </w:t>
      </w:r>
      <w:r w:rsidRPr="008C6C5E">
        <w:rPr>
          <w:i/>
        </w:rPr>
        <w:t>j</w:t>
      </w:r>
      <w:r w:rsidRPr="008C6C5E">
        <w:t xml:space="preserve"> that has the largest selective effect on species </w:t>
      </w:r>
      <w:proofErr w:type="spellStart"/>
      <w:r w:rsidRPr="008C6C5E">
        <w:rPr>
          <w:i/>
        </w:rPr>
        <w:t>i</w:t>
      </w:r>
      <w:proofErr w:type="spellEnd"/>
      <w:r w:rsidRPr="008C6C5E">
        <w:t xml:space="preserve"> of the </w:t>
      </w:r>
      <w:r w:rsidRPr="008C6C5E">
        <w:rPr>
          <w:i/>
        </w:rPr>
        <w:t>n</w:t>
      </w:r>
      <w:r w:rsidRPr="008C6C5E">
        <w:t xml:space="preserve"> species in the community. </w:t>
      </w:r>
      <w:ins w:id="389" w:author="tgw" w:date="2010-04-29T10:37:00Z">
        <w:r>
          <w:t xml:space="preserve"> </w:t>
        </w:r>
      </w:ins>
      <w:r w:rsidRPr="008C6C5E">
        <w:t xml:space="preserve">As the variation in </w:t>
      </w:r>
      <w:r>
        <w:t>strength of interspecific interactions</w:t>
      </w:r>
      <w:r w:rsidRPr="008C6C5E">
        <w:t xml:space="preserve"> increases, effective </w:t>
      </w:r>
      <w:r>
        <w:t>community diversity</w:t>
      </w:r>
      <w:r w:rsidRPr="008C6C5E">
        <w:t xml:space="preserve"> decreases further from the total number of species in the community and genetic variation in one species is more likely to influence the </w:t>
      </w:r>
      <w:r>
        <w:t>fitness</w:t>
      </w:r>
      <w:r w:rsidRPr="008C6C5E">
        <w:t xml:space="preserve"> of another.  </w:t>
      </w:r>
    </w:p>
    <w:p w14:paraId="742B4E4C" w14:textId="77777777" w:rsidR="00F10D66" w:rsidRDefault="00F10D66" w:rsidP="00CF7964">
      <w:pPr>
        <w:autoSpaceDE w:val="0"/>
        <w:autoSpaceDN w:val="0"/>
        <w:adjustRightInd w:val="0"/>
        <w:spacing w:line="480" w:lineRule="auto"/>
      </w:pPr>
    </w:p>
    <w:p w14:paraId="3C67AB6D" w14:textId="77777777" w:rsidR="00F10D66" w:rsidRDefault="00F10D66" w:rsidP="00CF7964">
      <w:pPr>
        <w:autoSpaceDE w:val="0"/>
        <w:autoSpaceDN w:val="0"/>
        <w:adjustRightInd w:val="0"/>
        <w:spacing w:line="480" w:lineRule="auto"/>
      </w:pPr>
      <w:r>
        <w:lastRenderedPageBreak/>
        <w:t xml:space="preserve">Figure 4.  Trait changes in foundation species have much stronger effect on </w:t>
      </w:r>
      <w:proofErr w:type="spellStart"/>
      <w:r>
        <w:t>species’average</w:t>
      </w:r>
      <w:proofErr w:type="spellEnd"/>
      <w:del w:id="390" w:author="tgw" w:date="2010-04-29T10:38:00Z">
        <w:r w:rsidDel="00855215">
          <w:delText xml:space="preserve"> </w:delText>
        </w:r>
      </w:del>
      <w:r>
        <w:t xml:space="preserve"> fitness than non-foundation species.  Thus, community consequences of heritable trait variation are more likely to be detected in foundation species and with species that have low effective diversity than species with non-foundation species that have high effective diversity.</w:t>
      </w:r>
    </w:p>
    <w:p w14:paraId="70284B23" w14:textId="77777777" w:rsidR="00F10D66" w:rsidRDefault="00F10D66" w:rsidP="00855215">
      <w:pPr>
        <w:autoSpaceDE w:val="0"/>
        <w:autoSpaceDN w:val="0"/>
        <w:adjustRightInd w:val="0"/>
        <w:spacing w:line="480" w:lineRule="auto"/>
        <w:rPr>
          <w:del w:id="391" w:author="tgw" w:date="2010-04-29T10:42:00Z"/>
          <w:b/>
        </w:rPr>
      </w:pPr>
      <w:r>
        <w:br w:type="page"/>
      </w:r>
      <w:ins w:id="392" w:author="tgw" w:date="2010-04-29T10:42:00Z">
        <w:r w:rsidRPr="00857241" w:rsidDel="00855215">
          <w:rPr>
            <w:b/>
          </w:rPr>
          <w:lastRenderedPageBreak/>
          <w:t xml:space="preserve"> </w:t>
        </w:r>
      </w:ins>
      <w:del w:id="393" w:author="tgw" w:date="2010-04-29T10:42:00Z">
        <w:r w:rsidRPr="00857241" w:rsidDel="00855215">
          <w:rPr>
            <w:b/>
          </w:rPr>
          <w:delText>Tables</w:delText>
        </w:r>
      </w:del>
    </w:p>
    <w:p w14:paraId="54D7760C" w14:textId="77777777" w:rsidR="00F10D66" w:rsidRDefault="00F10D66" w:rsidP="00855215">
      <w:pPr>
        <w:autoSpaceDE w:val="0"/>
        <w:autoSpaceDN w:val="0"/>
        <w:adjustRightInd w:val="0"/>
        <w:spacing w:line="480" w:lineRule="auto"/>
        <w:rPr>
          <w:del w:id="394" w:author="tgw" w:date="2010-04-29T10:42:00Z"/>
        </w:rPr>
      </w:pPr>
    </w:p>
    <w:p w14:paraId="68D89FC5" w14:textId="77777777" w:rsidR="00F10D66" w:rsidRDefault="00F10D66" w:rsidP="00855215">
      <w:pPr>
        <w:autoSpaceDE w:val="0"/>
        <w:autoSpaceDN w:val="0"/>
        <w:adjustRightInd w:val="0"/>
        <w:spacing w:line="480" w:lineRule="auto"/>
        <w:rPr>
          <w:del w:id="395" w:author="tgw" w:date="2010-04-29T10:42:00Z"/>
        </w:rPr>
      </w:pPr>
      <w:del w:id="396" w:author="tgw" w:date="2010-04-29T10:42:00Z">
        <w:r w:rsidDel="00855215">
          <w:delText>Table 1.  List and definition of terms used in the theory.</w:delText>
        </w:r>
      </w:del>
    </w:p>
    <w:tbl>
      <w:tblPr>
        <w:tblW w:w="8928" w:type="dxa"/>
        <w:tblBorders>
          <w:top w:val="single" w:sz="12" w:space="0" w:color="000000"/>
          <w:bottom w:val="single" w:sz="12" w:space="0" w:color="000000"/>
        </w:tblBorders>
        <w:tblLook w:val="01E0" w:firstRow="1" w:lastRow="1" w:firstColumn="1" w:lastColumn="1" w:noHBand="0" w:noVBand="0"/>
      </w:tblPr>
      <w:tblGrid>
        <w:gridCol w:w="1008"/>
        <w:gridCol w:w="7920"/>
      </w:tblGrid>
      <w:tr w:rsidR="00F10D66" w:rsidRPr="007C706C" w:rsidDel="00855215" w14:paraId="216BF337" w14:textId="77777777" w:rsidTr="00DB0222">
        <w:trPr>
          <w:del w:id="397" w:author="tgw" w:date="2010-04-29T10:42:00Z"/>
        </w:trPr>
        <w:tc>
          <w:tcPr>
            <w:tcW w:w="1008" w:type="dxa"/>
            <w:tcBorders>
              <w:top w:val="single" w:sz="12" w:space="0" w:color="000000"/>
              <w:bottom w:val="single" w:sz="6" w:space="0" w:color="000000"/>
              <w:right w:val="single" w:sz="6" w:space="0" w:color="000000"/>
            </w:tcBorders>
          </w:tcPr>
          <w:p w14:paraId="59763A9B" w14:textId="77777777" w:rsidR="00F10D66" w:rsidRDefault="00F10D66" w:rsidP="00855215">
            <w:pPr>
              <w:autoSpaceDE w:val="0"/>
              <w:autoSpaceDN w:val="0"/>
              <w:adjustRightInd w:val="0"/>
              <w:spacing w:line="480" w:lineRule="auto"/>
              <w:rPr>
                <w:del w:id="398" w:author="tgw" w:date="2010-04-29T10:42:00Z"/>
                <w:i/>
                <w:iCs/>
                <w:color w:val="000000"/>
              </w:rPr>
            </w:pPr>
            <w:del w:id="399" w:author="tgw" w:date="2010-04-29T10:42:00Z">
              <w:r w:rsidRPr="007C706C" w:rsidDel="00855215">
                <w:rPr>
                  <w:i/>
                  <w:iCs/>
                  <w:color w:val="000000"/>
                </w:rPr>
                <w:delText>Term</w:delText>
              </w:r>
            </w:del>
          </w:p>
        </w:tc>
        <w:tc>
          <w:tcPr>
            <w:tcW w:w="7920" w:type="dxa"/>
            <w:tcBorders>
              <w:top w:val="single" w:sz="12" w:space="0" w:color="000000"/>
              <w:bottom w:val="single" w:sz="6" w:space="0" w:color="000000"/>
            </w:tcBorders>
          </w:tcPr>
          <w:p w14:paraId="27B337AF" w14:textId="77777777" w:rsidR="00F10D66" w:rsidRDefault="00F10D66" w:rsidP="00855215">
            <w:pPr>
              <w:autoSpaceDE w:val="0"/>
              <w:autoSpaceDN w:val="0"/>
              <w:adjustRightInd w:val="0"/>
              <w:spacing w:line="480" w:lineRule="auto"/>
              <w:rPr>
                <w:del w:id="400" w:author="tgw" w:date="2010-04-29T10:42:00Z"/>
                <w:i/>
                <w:iCs/>
                <w:color w:val="000000"/>
              </w:rPr>
            </w:pPr>
            <w:del w:id="401" w:author="tgw" w:date="2010-04-29T10:42:00Z">
              <w:r w:rsidRPr="007C706C" w:rsidDel="00855215">
                <w:rPr>
                  <w:i/>
                  <w:iCs/>
                  <w:color w:val="000000"/>
                </w:rPr>
                <w:delText>Definition</w:delText>
              </w:r>
            </w:del>
          </w:p>
        </w:tc>
      </w:tr>
      <w:tr w:rsidR="00F10D66" w:rsidRPr="00A1507F" w:rsidDel="00855215" w14:paraId="14B49A12" w14:textId="77777777" w:rsidTr="00DB0222">
        <w:trPr>
          <w:trHeight w:val="626"/>
          <w:del w:id="402" w:author="tgw" w:date="2010-04-29T10:42:00Z"/>
        </w:trPr>
        <w:tc>
          <w:tcPr>
            <w:tcW w:w="1008" w:type="dxa"/>
            <w:tcBorders>
              <w:right w:val="single" w:sz="6" w:space="0" w:color="000000"/>
            </w:tcBorders>
            <w:vAlign w:val="center"/>
          </w:tcPr>
          <w:p w14:paraId="455E5920" w14:textId="77777777" w:rsidR="00F10D66" w:rsidRDefault="00F10D66" w:rsidP="00855215">
            <w:pPr>
              <w:autoSpaceDE w:val="0"/>
              <w:autoSpaceDN w:val="0"/>
              <w:adjustRightInd w:val="0"/>
              <w:spacing w:line="480" w:lineRule="auto"/>
              <w:rPr>
                <w:del w:id="403" w:author="tgw" w:date="2010-04-29T10:42:00Z"/>
                <w:color w:val="000000"/>
              </w:rPr>
            </w:pPr>
            <w:del w:id="404" w:author="tgw" w:date="2010-04-29T10:42:00Z">
              <w:r w:rsidRPr="00A1507F" w:rsidDel="00855215">
                <w:rPr>
                  <w:i/>
                  <w:color w:val="000000"/>
                </w:rPr>
                <w:delText>p</w:delText>
              </w:r>
              <w:r w:rsidRPr="00A1507F" w:rsidDel="00855215">
                <w:rPr>
                  <w:i/>
                  <w:color w:val="000000"/>
                  <w:vertAlign w:val="subscript"/>
                </w:rPr>
                <w:delText>i</w:delText>
              </w:r>
            </w:del>
          </w:p>
        </w:tc>
        <w:tc>
          <w:tcPr>
            <w:tcW w:w="7920" w:type="dxa"/>
            <w:vAlign w:val="center"/>
          </w:tcPr>
          <w:p w14:paraId="4F8DF9CA" w14:textId="77777777" w:rsidR="00F10D66" w:rsidRDefault="00F10D66" w:rsidP="00855215">
            <w:pPr>
              <w:autoSpaceDE w:val="0"/>
              <w:autoSpaceDN w:val="0"/>
              <w:adjustRightInd w:val="0"/>
              <w:spacing w:line="480" w:lineRule="auto"/>
              <w:rPr>
                <w:del w:id="405" w:author="tgw" w:date="2010-04-29T10:42:00Z"/>
                <w:color w:val="000000"/>
              </w:rPr>
            </w:pPr>
            <w:del w:id="406" w:author="tgw" w:date="2010-04-29T10:42:00Z">
              <w:r w:rsidDel="00855215">
                <w:rPr>
                  <w:color w:val="000000"/>
                </w:rPr>
                <w:delText>F</w:delText>
              </w:r>
              <w:r w:rsidRPr="00A1507F" w:rsidDel="00855215">
                <w:rPr>
                  <w:color w:val="000000"/>
                </w:rPr>
                <w:delText xml:space="preserve">requency of species </w:delText>
              </w:r>
              <w:r w:rsidRPr="00A1507F" w:rsidDel="00855215">
                <w:rPr>
                  <w:i/>
                  <w:color w:val="000000"/>
                </w:rPr>
                <w:delText>i</w:delText>
              </w:r>
              <w:r w:rsidRPr="00A1507F" w:rsidDel="00855215">
                <w:rPr>
                  <w:color w:val="000000"/>
                </w:rPr>
                <w:delText xml:space="preserve"> in the community</w:delText>
              </w:r>
            </w:del>
          </w:p>
        </w:tc>
      </w:tr>
      <w:tr w:rsidR="00F10D66" w:rsidRPr="00A1507F" w:rsidDel="00855215" w14:paraId="29BC189B" w14:textId="77777777" w:rsidTr="00DB0222">
        <w:trPr>
          <w:trHeight w:val="626"/>
          <w:del w:id="407" w:author="tgw" w:date="2010-04-29T10:42:00Z"/>
        </w:trPr>
        <w:tc>
          <w:tcPr>
            <w:tcW w:w="1008" w:type="dxa"/>
            <w:tcBorders>
              <w:right w:val="single" w:sz="6" w:space="0" w:color="000000"/>
            </w:tcBorders>
            <w:vAlign w:val="center"/>
          </w:tcPr>
          <w:p w14:paraId="6F87564A" w14:textId="77777777" w:rsidR="00F10D66" w:rsidRDefault="00F10D66" w:rsidP="00855215">
            <w:pPr>
              <w:autoSpaceDE w:val="0"/>
              <w:autoSpaceDN w:val="0"/>
              <w:adjustRightInd w:val="0"/>
              <w:spacing w:line="480" w:lineRule="auto"/>
              <w:rPr>
                <w:del w:id="408" w:author="tgw" w:date="2010-04-29T10:42:00Z"/>
                <w:color w:val="000000"/>
                <w:vertAlign w:val="subscript"/>
              </w:rPr>
            </w:pPr>
            <w:del w:id="409" w:author="tgw" w:date="2010-04-29T10:42:00Z">
              <w:r w:rsidRPr="00A1507F" w:rsidDel="00855215">
                <w:rPr>
                  <w:i/>
                  <w:color w:val="000000"/>
                </w:rPr>
                <w:delText>C</w:delText>
              </w:r>
              <w:r w:rsidRPr="00A1507F" w:rsidDel="00855215">
                <w:rPr>
                  <w:i/>
                  <w:color w:val="000000"/>
                  <w:vertAlign w:val="subscript"/>
                </w:rPr>
                <w:delText>ik</w:delText>
              </w:r>
            </w:del>
          </w:p>
        </w:tc>
        <w:tc>
          <w:tcPr>
            <w:tcW w:w="7920" w:type="dxa"/>
            <w:vAlign w:val="center"/>
          </w:tcPr>
          <w:p w14:paraId="3606461A" w14:textId="77777777" w:rsidR="00F10D66" w:rsidRDefault="00F10D66" w:rsidP="00855215">
            <w:pPr>
              <w:autoSpaceDE w:val="0"/>
              <w:autoSpaceDN w:val="0"/>
              <w:adjustRightInd w:val="0"/>
              <w:spacing w:line="480" w:lineRule="auto"/>
              <w:rPr>
                <w:del w:id="410" w:author="tgw" w:date="2010-04-29T10:42:00Z"/>
                <w:color w:val="000000"/>
              </w:rPr>
            </w:pPr>
            <w:del w:id="411" w:author="tgw" w:date="2010-04-29T10:42:00Z">
              <w:r w:rsidDel="00855215">
                <w:delText>P</w:delText>
              </w:r>
              <w:r w:rsidRPr="00A1507F" w:rsidDel="00855215">
                <w:delText xml:space="preserve">robability that any community context </w:delText>
              </w:r>
              <w:r w:rsidRPr="00A1507F" w:rsidDel="00855215">
                <w:rPr>
                  <w:i/>
                </w:rPr>
                <w:delText>k</w:delText>
              </w:r>
              <w:r w:rsidRPr="00A1507F" w:rsidDel="00855215">
                <w:delText xml:space="preserve"> occurs involving species </w:delText>
              </w:r>
              <w:r w:rsidRPr="00A1507F" w:rsidDel="00855215">
                <w:rPr>
                  <w:i/>
                </w:rPr>
                <w:delText>i</w:delText>
              </w:r>
            </w:del>
          </w:p>
        </w:tc>
      </w:tr>
      <w:tr w:rsidR="00F10D66" w:rsidRPr="00A1507F" w:rsidDel="00855215" w14:paraId="5B1FAE10" w14:textId="77777777" w:rsidTr="00DB0222">
        <w:trPr>
          <w:trHeight w:val="626"/>
          <w:del w:id="412" w:author="tgw" w:date="2010-04-29T10:42:00Z"/>
        </w:trPr>
        <w:tc>
          <w:tcPr>
            <w:tcW w:w="1008" w:type="dxa"/>
            <w:tcBorders>
              <w:right w:val="single" w:sz="6" w:space="0" w:color="000000"/>
            </w:tcBorders>
            <w:vAlign w:val="center"/>
          </w:tcPr>
          <w:p w14:paraId="3008BEE3" w14:textId="77777777" w:rsidR="00F10D66" w:rsidRDefault="00F10D66" w:rsidP="00855215">
            <w:pPr>
              <w:autoSpaceDE w:val="0"/>
              <w:autoSpaceDN w:val="0"/>
              <w:adjustRightInd w:val="0"/>
              <w:spacing w:line="480" w:lineRule="auto"/>
              <w:rPr>
                <w:del w:id="413" w:author="tgw" w:date="2010-04-29T10:42:00Z"/>
                <w:color w:val="000000"/>
              </w:rPr>
            </w:pPr>
            <w:del w:id="414" w:author="tgw" w:date="2010-04-29T10:42:00Z">
              <w:r w:rsidRPr="00A1507F" w:rsidDel="00855215">
                <w:rPr>
                  <w:i/>
                  <w:color w:val="000000"/>
                </w:rPr>
                <w:delText>s</w:delText>
              </w:r>
              <w:r w:rsidRPr="00A1507F" w:rsidDel="00855215">
                <w:rPr>
                  <w:i/>
                  <w:color w:val="000000"/>
                  <w:vertAlign w:val="subscript"/>
                </w:rPr>
                <w:delText>ik</w:delText>
              </w:r>
            </w:del>
          </w:p>
        </w:tc>
        <w:tc>
          <w:tcPr>
            <w:tcW w:w="7920" w:type="dxa"/>
            <w:vAlign w:val="center"/>
          </w:tcPr>
          <w:p w14:paraId="5A8FD65E" w14:textId="77777777" w:rsidR="00F10D66" w:rsidRDefault="00F10D66" w:rsidP="00855215">
            <w:pPr>
              <w:autoSpaceDE w:val="0"/>
              <w:autoSpaceDN w:val="0"/>
              <w:adjustRightInd w:val="0"/>
              <w:spacing w:line="480" w:lineRule="auto"/>
              <w:rPr>
                <w:del w:id="415" w:author="tgw" w:date="2010-04-29T10:42:00Z"/>
                <w:color w:val="000000"/>
              </w:rPr>
            </w:pPr>
            <w:del w:id="416" w:author="tgw" w:date="2010-04-29T10:42:00Z">
              <w:r w:rsidRPr="00A1507F" w:rsidDel="00855215">
                <w:rPr>
                  <w:color w:val="000000"/>
                </w:rPr>
                <w:delText xml:space="preserve">Selection on a trait of species </w:delText>
              </w:r>
              <w:r w:rsidRPr="00A1507F" w:rsidDel="00855215">
                <w:rPr>
                  <w:i/>
                  <w:color w:val="000000"/>
                </w:rPr>
                <w:delText xml:space="preserve">i </w:delText>
              </w:r>
              <w:r w:rsidRPr="00A1507F" w:rsidDel="00855215">
                <w:rPr>
                  <w:color w:val="000000"/>
                </w:rPr>
                <w:delText xml:space="preserve">in ecological context </w:delText>
              </w:r>
              <w:r w:rsidRPr="00A1507F" w:rsidDel="00855215">
                <w:rPr>
                  <w:i/>
                  <w:color w:val="000000"/>
                </w:rPr>
                <w:delText>k</w:delText>
              </w:r>
            </w:del>
          </w:p>
        </w:tc>
      </w:tr>
      <w:tr w:rsidR="00F10D66" w:rsidRPr="00A1507F" w:rsidDel="00855215" w14:paraId="248C99BF" w14:textId="77777777" w:rsidTr="00DB0222">
        <w:trPr>
          <w:trHeight w:val="626"/>
          <w:del w:id="417" w:author="tgw" w:date="2010-04-29T10:42:00Z"/>
        </w:trPr>
        <w:tc>
          <w:tcPr>
            <w:tcW w:w="1008" w:type="dxa"/>
            <w:tcBorders>
              <w:right w:val="single" w:sz="6" w:space="0" w:color="000000"/>
            </w:tcBorders>
            <w:vAlign w:val="center"/>
          </w:tcPr>
          <w:p w14:paraId="69657473" w14:textId="77777777" w:rsidR="00F10D66" w:rsidRDefault="00F10D66" w:rsidP="00855215">
            <w:pPr>
              <w:autoSpaceDE w:val="0"/>
              <w:autoSpaceDN w:val="0"/>
              <w:adjustRightInd w:val="0"/>
              <w:spacing w:line="480" w:lineRule="auto"/>
              <w:rPr>
                <w:del w:id="418" w:author="tgw" w:date="2010-04-29T10:42:00Z"/>
                <w:rFonts w:ascii="Symbol" w:hAnsi="Symbol"/>
                <w:i/>
                <w:color w:val="000000"/>
              </w:rPr>
            </w:pPr>
            <w:del w:id="419" w:author="tgw" w:date="2010-04-29T10:42:00Z">
              <w:r w:rsidRPr="009217B2" w:rsidDel="00855215">
                <w:rPr>
                  <w:rFonts w:ascii="Symbol" w:hAnsi="Symbol"/>
                  <w:i/>
                </w:rPr>
                <w:delText></w:delText>
              </w:r>
              <w:r w:rsidRPr="009217B2" w:rsidDel="00855215">
                <w:rPr>
                  <w:i/>
                  <w:vertAlign w:val="subscript"/>
                </w:rPr>
                <w:delText>k</w:delText>
              </w:r>
            </w:del>
          </w:p>
        </w:tc>
        <w:tc>
          <w:tcPr>
            <w:tcW w:w="7920" w:type="dxa"/>
            <w:vAlign w:val="center"/>
          </w:tcPr>
          <w:p w14:paraId="74315B68" w14:textId="77777777" w:rsidR="00F10D66" w:rsidRDefault="00F10D66" w:rsidP="00855215">
            <w:pPr>
              <w:autoSpaceDE w:val="0"/>
              <w:autoSpaceDN w:val="0"/>
              <w:adjustRightInd w:val="0"/>
              <w:spacing w:line="480" w:lineRule="auto"/>
              <w:rPr>
                <w:del w:id="420" w:author="tgw" w:date="2010-04-29T10:42:00Z"/>
              </w:rPr>
            </w:pPr>
            <w:del w:id="421" w:author="tgw" w:date="2010-04-29T10:42:00Z">
              <w:r w:rsidDel="00855215">
                <w:delText xml:space="preserve">Optimum trait value for each context </w:delText>
              </w:r>
              <w:r w:rsidRPr="009217B2" w:rsidDel="00855215">
                <w:rPr>
                  <w:i/>
                </w:rPr>
                <w:delText>k</w:delText>
              </w:r>
            </w:del>
          </w:p>
        </w:tc>
      </w:tr>
      <w:tr w:rsidR="00F10D66" w:rsidRPr="00A1507F" w:rsidDel="00855215" w14:paraId="3914C000" w14:textId="77777777" w:rsidTr="00DB0222">
        <w:trPr>
          <w:trHeight w:val="626"/>
          <w:del w:id="422" w:author="tgw" w:date="2010-04-29T10:42:00Z"/>
        </w:trPr>
        <w:tc>
          <w:tcPr>
            <w:tcW w:w="1008" w:type="dxa"/>
            <w:tcBorders>
              <w:right w:val="single" w:sz="6" w:space="0" w:color="000000"/>
            </w:tcBorders>
            <w:vAlign w:val="center"/>
          </w:tcPr>
          <w:p w14:paraId="40F2FCB1" w14:textId="77777777" w:rsidR="00F10D66" w:rsidRDefault="00F10D66" w:rsidP="00855215">
            <w:pPr>
              <w:autoSpaceDE w:val="0"/>
              <w:autoSpaceDN w:val="0"/>
              <w:adjustRightInd w:val="0"/>
              <w:spacing w:line="480" w:lineRule="auto"/>
              <w:rPr>
                <w:del w:id="423" w:author="tgw" w:date="2010-04-29T10:42:00Z"/>
                <w:rFonts w:ascii="Symbol" w:hAnsi="Symbol"/>
                <w:color w:val="000000"/>
              </w:rPr>
            </w:pPr>
            <w:del w:id="424" w:author="tgw" w:date="2010-04-29T10:42:00Z">
              <w:r w:rsidRPr="00A1507F" w:rsidDel="00855215">
                <w:rPr>
                  <w:rFonts w:ascii="Symbol" w:hAnsi="Symbol"/>
                  <w:i/>
                  <w:color w:val="000000"/>
                </w:rPr>
                <w:delText></w:delText>
              </w:r>
            </w:del>
          </w:p>
        </w:tc>
        <w:tc>
          <w:tcPr>
            <w:tcW w:w="7920" w:type="dxa"/>
            <w:vAlign w:val="center"/>
          </w:tcPr>
          <w:p w14:paraId="44D4F701" w14:textId="77777777" w:rsidR="00F10D66" w:rsidRDefault="00F10D66" w:rsidP="00855215">
            <w:pPr>
              <w:autoSpaceDE w:val="0"/>
              <w:autoSpaceDN w:val="0"/>
              <w:adjustRightInd w:val="0"/>
              <w:spacing w:line="480" w:lineRule="auto"/>
              <w:rPr>
                <w:del w:id="425" w:author="tgw" w:date="2010-04-29T10:42:00Z"/>
                <w:color w:val="000000"/>
              </w:rPr>
            </w:pPr>
            <w:del w:id="426" w:author="tgw" w:date="2010-04-29T10:42:00Z">
              <w:r w:rsidDel="00855215">
                <w:delText>S</w:delText>
              </w:r>
              <w:r w:rsidRPr="00A1507F" w:rsidDel="00855215">
                <w:delText>election intensity</w:delText>
              </w:r>
              <w:r w:rsidRPr="00A1507F" w:rsidDel="00855215">
                <w:rPr>
                  <w:color w:val="000000"/>
                </w:rPr>
                <w:delText xml:space="preserve"> </w:delText>
              </w:r>
            </w:del>
          </w:p>
        </w:tc>
      </w:tr>
      <w:tr w:rsidR="00F10D66" w:rsidRPr="000C6A73" w:rsidDel="00855215" w14:paraId="34C590AB" w14:textId="77777777" w:rsidTr="00DB0222">
        <w:trPr>
          <w:trHeight w:val="626"/>
          <w:del w:id="427" w:author="tgw" w:date="2010-04-29T10:42:00Z"/>
        </w:trPr>
        <w:tc>
          <w:tcPr>
            <w:tcW w:w="1008" w:type="dxa"/>
            <w:tcBorders>
              <w:right w:val="single" w:sz="6" w:space="0" w:color="000000"/>
            </w:tcBorders>
            <w:vAlign w:val="center"/>
          </w:tcPr>
          <w:p w14:paraId="6C168349" w14:textId="77777777" w:rsidR="00F10D66" w:rsidRDefault="00F10D66" w:rsidP="00855215">
            <w:pPr>
              <w:autoSpaceDE w:val="0"/>
              <w:autoSpaceDN w:val="0"/>
              <w:adjustRightInd w:val="0"/>
              <w:spacing w:line="480" w:lineRule="auto"/>
              <w:rPr>
                <w:del w:id="428" w:author="tgw" w:date="2010-04-29T10:42:00Z"/>
                <w:b/>
                <w:i/>
              </w:rPr>
            </w:pPr>
            <w:del w:id="429" w:author="tgw" w:date="2010-04-29T10:42:00Z">
              <w:r w:rsidRPr="008C0877" w:rsidDel="00855215">
                <w:rPr>
                  <w:position w:val="-12"/>
                </w:rPr>
                <w:object w:dxaOrig="220" w:dyaOrig="360" w14:anchorId="5EDDE26E">
                  <v:shape id="_x0000_i1053" type="#_x0000_t75" style="width:11.05pt;height:18pt" o:ole="">
                    <v:imagedata r:id="rId65" o:title=""/>
                  </v:shape>
                  <o:OLEObject Type="Embed" ProgID="Equation.DSMT4" ShapeID="_x0000_i1053" DrawAspect="Content" ObjectID="_1314696740" r:id="rId66"/>
                </w:object>
              </w:r>
            </w:del>
          </w:p>
        </w:tc>
        <w:tc>
          <w:tcPr>
            <w:tcW w:w="7920" w:type="dxa"/>
            <w:vAlign w:val="center"/>
          </w:tcPr>
          <w:p w14:paraId="36B765B5" w14:textId="77777777" w:rsidR="00F10D66" w:rsidRDefault="00F10D66" w:rsidP="00855215">
            <w:pPr>
              <w:autoSpaceDE w:val="0"/>
              <w:autoSpaceDN w:val="0"/>
              <w:adjustRightInd w:val="0"/>
              <w:spacing w:line="480" w:lineRule="auto"/>
              <w:rPr>
                <w:del w:id="430" w:author="tgw" w:date="2010-04-29T10:42:00Z"/>
              </w:rPr>
            </w:pPr>
            <w:del w:id="431" w:author="tgw" w:date="2010-04-29T10:42:00Z">
              <w:r w:rsidDel="00855215">
                <w:delText xml:space="preserve">Mean of trait </w:delText>
              </w:r>
              <w:r w:rsidRPr="00A1507F" w:rsidDel="00855215">
                <w:rPr>
                  <w:i/>
                </w:rPr>
                <w:delText>z</w:delText>
              </w:r>
              <w:r w:rsidDel="00855215">
                <w:delText xml:space="preserve"> in species </w:delText>
              </w:r>
              <w:r w:rsidRPr="00A1507F" w:rsidDel="00855215">
                <w:rPr>
                  <w:i/>
                </w:rPr>
                <w:delText>i</w:delText>
              </w:r>
            </w:del>
          </w:p>
        </w:tc>
      </w:tr>
      <w:tr w:rsidR="00F10D66" w:rsidRPr="000C6A73" w:rsidDel="00855215" w14:paraId="1173EA6A" w14:textId="77777777" w:rsidTr="00DB0222">
        <w:trPr>
          <w:trHeight w:val="626"/>
          <w:del w:id="432" w:author="tgw" w:date="2010-04-29T10:42:00Z"/>
        </w:trPr>
        <w:tc>
          <w:tcPr>
            <w:tcW w:w="1008" w:type="dxa"/>
            <w:tcBorders>
              <w:right w:val="single" w:sz="6" w:space="0" w:color="000000"/>
            </w:tcBorders>
            <w:vAlign w:val="center"/>
          </w:tcPr>
          <w:p w14:paraId="1A4BC7A4" w14:textId="77777777" w:rsidR="00F10D66" w:rsidRDefault="00F10D66" w:rsidP="00855215">
            <w:pPr>
              <w:autoSpaceDE w:val="0"/>
              <w:autoSpaceDN w:val="0"/>
              <w:adjustRightInd w:val="0"/>
              <w:spacing w:line="480" w:lineRule="auto"/>
              <w:rPr>
                <w:del w:id="433" w:author="tgw" w:date="2010-04-29T10:42:00Z"/>
                <w:b/>
                <w:i/>
              </w:rPr>
            </w:pPr>
            <w:del w:id="434" w:author="tgw" w:date="2010-04-29T10:42:00Z">
              <w:r w:rsidRPr="008C0877" w:rsidDel="00855215">
                <w:rPr>
                  <w:position w:val="-12"/>
                </w:rPr>
                <w:object w:dxaOrig="340" w:dyaOrig="380" w14:anchorId="01447EB7">
                  <v:shape id="_x0000_i1054" type="#_x0000_t75" style="width:16.85pt;height:19.75pt" o:ole="">
                    <v:imagedata r:id="rId67" o:title=""/>
                  </v:shape>
                  <o:OLEObject Type="Embed" ProgID="Equation.DSMT4" ShapeID="_x0000_i1054" DrawAspect="Content" ObjectID="_1314696741" r:id="rId68"/>
                </w:object>
              </w:r>
            </w:del>
          </w:p>
        </w:tc>
        <w:tc>
          <w:tcPr>
            <w:tcW w:w="7920" w:type="dxa"/>
            <w:vAlign w:val="center"/>
          </w:tcPr>
          <w:p w14:paraId="6836980C" w14:textId="77777777" w:rsidR="00F10D66" w:rsidRDefault="00F10D66" w:rsidP="00855215">
            <w:pPr>
              <w:autoSpaceDE w:val="0"/>
              <w:autoSpaceDN w:val="0"/>
              <w:adjustRightInd w:val="0"/>
              <w:spacing w:line="480" w:lineRule="auto"/>
              <w:rPr>
                <w:del w:id="435" w:author="tgw" w:date="2010-04-29T10:42:00Z"/>
              </w:rPr>
            </w:pPr>
            <w:del w:id="436" w:author="tgw" w:date="2010-04-29T10:42:00Z">
              <w:r w:rsidDel="00855215">
                <w:delText xml:space="preserve">Variance of trait </w:delText>
              </w:r>
              <w:r w:rsidRPr="00A1507F" w:rsidDel="00855215">
                <w:rPr>
                  <w:i/>
                </w:rPr>
                <w:delText>z</w:delText>
              </w:r>
              <w:r w:rsidDel="00855215">
                <w:delText xml:space="preserve"> in species </w:delText>
              </w:r>
              <w:r w:rsidRPr="00A1507F" w:rsidDel="00855215">
                <w:rPr>
                  <w:i/>
                </w:rPr>
                <w:delText>i</w:delText>
              </w:r>
            </w:del>
          </w:p>
        </w:tc>
      </w:tr>
      <w:tr w:rsidR="00F10D66" w:rsidRPr="00A1507F" w:rsidDel="00855215" w14:paraId="54A87BA5" w14:textId="77777777" w:rsidTr="00DB0222">
        <w:trPr>
          <w:trHeight w:val="626"/>
          <w:del w:id="437" w:author="tgw" w:date="2010-04-29T10:42:00Z"/>
        </w:trPr>
        <w:tc>
          <w:tcPr>
            <w:tcW w:w="1008" w:type="dxa"/>
            <w:tcBorders>
              <w:right w:val="single" w:sz="6" w:space="0" w:color="000000"/>
            </w:tcBorders>
            <w:vAlign w:val="center"/>
          </w:tcPr>
          <w:p w14:paraId="26F4A71F" w14:textId="77777777" w:rsidR="00F10D66" w:rsidRDefault="00F10D66" w:rsidP="00855215">
            <w:pPr>
              <w:autoSpaceDE w:val="0"/>
              <w:autoSpaceDN w:val="0"/>
              <w:adjustRightInd w:val="0"/>
              <w:spacing w:line="480" w:lineRule="auto"/>
              <w:rPr>
                <w:del w:id="438" w:author="tgw" w:date="2010-04-29T10:42:00Z"/>
                <w:i/>
              </w:rPr>
            </w:pPr>
            <w:del w:id="439" w:author="tgw" w:date="2010-04-29T10:42:00Z">
              <w:r w:rsidRPr="005F663D" w:rsidDel="00855215">
                <w:rPr>
                  <w:rFonts w:ascii="Symbol" w:hAnsi="Symbol"/>
                  <w:i/>
                </w:rPr>
                <w:delText></w:delText>
              </w:r>
              <w:r w:rsidRPr="005F663D" w:rsidDel="00855215">
                <w:rPr>
                  <w:i/>
                  <w:vertAlign w:val="subscript"/>
                </w:rPr>
                <w:delText>j</w:delText>
              </w:r>
              <w:r w:rsidDel="00855215">
                <w:rPr>
                  <w:i/>
                  <w:vertAlign w:val="subscript"/>
                </w:rPr>
                <w:delText>i</w:delText>
              </w:r>
            </w:del>
          </w:p>
        </w:tc>
        <w:tc>
          <w:tcPr>
            <w:tcW w:w="7920" w:type="dxa"/>
            <w:vAlign w:val="center"/>
          </w:tcPr>
          <w:p w14:paraId="12BC1619" w14:textId="77777777" w:rsidR="00F10D66" w:rsidRDefault="00F10D66" w:rsidP="00855215">
            <w:pPr>
              <w:autoSpaceDE w:val="0"/>
              <w:autoSpaceDN w:val="0"/>
              <w:adjustRightInd w:val="0"/>
              <w:spacing w:line="480" w:lineRule="auto"/>
              <w:rPr>
                <w:del w:id="440" w:author="tgw" w:date="2010-04-29T10:42:00Z"/>
              </w:rPr>
            </w:pPr>
            <w:del w:id="441" w:author="tgw" w:date="2010-04-29T10:42:00Z">
              <w:r w:rsidDel="00855215">
                <w:delText xml:space="preserve">A scalar that converts units of species </w:delText>
              </w:r>
              <w:r w:rsidRPr="005F663D" w:rsidDel="00855215">
                <w:rPr>
                  <w:i/>
                </w:rPr>
                <w:delText>j</w:delText>
              </w:r>
              <w:r w:rsidDel="00855215">
                <w:delText xml:space="preserve">’s trait into units of species </w:delText>
              </w:r>
              <w:r w:rsidRPr="005F663D" w:rsidDel="00855215">
                <w:rPr>
                  <w:i/>
                </w:rPr>
                <w:delText>i</w:delText>
              </w:r>
              <w:r w:rsidDel="00855215">
                <w:delText>'s trait</w:delText>
              </w:r>
            </w:del>
          </w:p>
        </w:tc>
      </w:tr>
      <w:tr w:rsidR="00F10D66" w:rsidRPr="00A1507F" w:rsidDel="00855215" w14:paraId="77628466" w14:textId="77777777" w:rsidTr="00DB0222">
        <w:trPr>
          <w:trHeight w:val="626"/>
          <w:del w:id="442" w:author="tgw" w:date="2010-04-29T10:42:00Z"/>
        </w:trPr>
        <w:tc>
          <w:tcPr>
            <w:tcW w:w="1008" w:type="dxa"/>
            <w:tcBorders>
              <w:right w:val="single" w:sz="6" w:space="0" w:color="000000"/>
            </w:tcBorders>
            <w:vAlign w:val="center"/>
          </w:tcPr>
          <w:p w14:paraId="5E9C5C7B" w14:textId="77777777" w:rsidR="00F10D66" w:rsidRDefault="00F10D66" w:rsidP="00855215">
            <w:pPr>
              <w:autoSpaceDE w:val="0"/>
              <w:autoSpaceDN w:val="0"/>
              <w:adjustRightInd w:val="0"/>
              <w:spacing w:line="480" w:lineRule="auto"/>
              <w:rPr>
                <w:del w:id="443" w:author="tgw" w:date="2010-04-29T10:42:00Z"/>
                <w:i/>
              </w:rPr>
            </w:pPr>
            <w:del w:id="444" w:author="tgw" w:date="2010-04-29T10:42:00Z">
              <w:r w:rsidRPr="005B0ED2" w:rsidDel="00855215">
                <w:rPr>
                  <w:i/>
                </w:rPr>
                <w:delText>r</w:delText>
              </w:r>
              <w:r w:rsidRPr="005B0ED2" w:rsidDel="00855215">
                <w:rPr>
                  <w:i/>
                  <w:vertAlign w:val="subscript"/>
                </w:rPr>
                <w:delText>ik</w:delText>
              </w:r>
            </w:del>
          </w:p>
        </w:tc>
        <w:tc>
          <w:tcPr>
            <w:tcW w:w="7920" w:type="dxa"/>
            <w:vAlign w:val="center"/>
          </w:tcPr>
          <w:p w14:paraId="2F94B7F8" w14:textId="77777777" w:rsidR="00F10D66" w:rsidRDefault="00F10D66" w:rsidP="00855215">
            <w:pPr>
              <w:autoSpaceDE w:val="0"/>
              <w:autoSpaceDN w:val="0"/>
              <w:adjustRightInd w:val="0"/>
              <w:spacing w:line="480" w:lineRule="auto"/>
              <w:rPr>
                <w:del w:id="445" w:author="tgw" w:date="2010-04-29T10:42:00Z"/>
              </w:rPr>
            </w:pPr>
            <w:del w:id="446" w:author="tgw" w:date="2010-04-29T10:42:00Z">
              <w:r w:rsidDel="00855215">
                <w:delText xml:space="preserve">Fitness for individuals of species </w:delText>
              </w:r>
              <w:r w:rsidRPr="00E05CF8" w:rsidDel="00855215">
                <w:rPr>
                  <w:i/>
                </w:rPr>
                <w:delText>i</w:delText>
              </w:r>
              <w:r w:rsidDel="00855215">
                <w:delText xml:space="preserve"> in context </w:delText>
              </w:r>
              <w:r w:rsidRPr="005B0ED2" w:rsidDel="00855215">
                <w:rPr>
                  <w:i/>
                </w:rPr>
                <w:delText>k</w:delText>
              </w:r>
            </w:del>
          </w:p>
        </w:tc>
      </w:tr>
      <w:tr w:rsidR="00F10D66" w:rsidRPr="00A1507F" w:rsidDel="00855215" w14:paraId="62072CF0" w14:textId="77777777" w:rsidTr="00DB0222">
        <w:trPr>
          <w:trHeight w:val="626"/>
          <w:del w:id="447" w:author="tgw" w:date="2010-04-29T10:42:00Z"/>
        </w:trPr>
        <w:tc>
          <w:tcPr>
            <w:tcW w:w="1008" w:type="dxa"/>
            <w:tcBorders>
              <w:right w:val="single" w:sz="6" w:space="0" w:color="000000"/>
            </w:tcBorders>
            <w:vAlign w:val="center"/>
          </w:tcPr>
          <w:p w14:paraId="197E3F0F" w14:textId="77777777" w:rsidR="00F10D66" w:rsidRDefault="00F10D66" w:rsidP="00855215">
            <w:pPr>
              <w:autoSpaceDE w:val="0"/>
              <w:autoSpaceDN w:val="0"/>
              <w:adjustRightInd w:val="0"/>
              <w:spacing w:line="480" w:lineRule="auto"/>
              <w:rPr>
                <w:del w:id="448" w:author="tgw" w:date="2010-04-29T10:42:00Z"/>
                <w:i/>
              </w:rPr>
            </w:pPr>
            <w:del w:id="449" w:author="tgw" w:date="2010-04-29T10:42:00Z">
              <w:r w:rsidRPr="00DB0222" w:rsidDel="00855215">
                <w:rPr>
                  <w:position w:val="-12"/>
                </w:rPr>
                <w:object w:dxaOrig="260" w:dyaOrig="360" w14:anchorId="3BBDE369">
                  <v:shape id="_x0000_i1055" type="#_x0000_t75" style="width:13.35pt;height:18pt" o:ole="">
                    <v:imagedata r:id="rId69" o:title=""/>
                  </v:shape>
                  <o:OLEObject Type="Embed" ProgID="Equation.DSMT4" ShapeID="_x0000_i1055" DrawAspect="Content" ObjectID="_1314696742" r:id="rId70"/>
                </w:object>
              </w:r>
            </w:del>
          </w:p>
        </w:tc>
        <w:tc>
          <w:tcPr>
            <w:tcW w:w="7920" w:type="dxa"/>
            <w:vAlign w:val="center"/>
          </w:tcPr>
          <w:p w14:paraId="1B45DB9F" w14:textId="77777777" w:rsidR="00F10D66" w:rsidRDefault="00F10D66" w:rsidP="00855215">
            <w:pPr>
              <w:autoSpaceDE w:val="0"/>
              <w:autoSpaceDN w:val="0"/>
              <w:adjustRightInd w:val="0"/>
              <w:spacing w:line="480" w:lineRule="auto"/>
              <w:rPr>
                <w:del w:id="450" w:author="tgw" w:date="2010-04-29T10:42:00Z"/>
              </w:rPr>
            </w:pPr>
            <w:del w:id="451" w:author="tgw" w:date="2010-04-29T10:42:00Z">
              <w:r w:rsidDel="00855215">
                <w:delText xml:space="preserve">The total opportunity for selection on a single trait </w:delText>
              </w:r>
              <w:r w:rsidDel="00855215">
                <w:rPr>
                  <w:rFonts w:ascii="Times New Roman Italic" w:hAnsi="Times New Roman Italic"/>
                </w:rPr>
                <w:delText xml:space="preserve">z </w:delText>
              </w:r>
              <w:r w:rsidDel="00855215">
                <w:delText xml:space="preserve">in species </w:delText>
              </w:r>
              <w:r w:rsidDel="00855215">
                <w:rPr>
                  <w:rFonts w:ascii="Times New Roman Italic" w:hAnsi="Times New Roman Italic"/>
                </w:rPr>
                <w:delText>i</w:delText>
              </w:r>
              <w:r w:rsidDel="00855215">
                <w:delText>, as a result of selection in its individual as well as in its ecological context</w:delText>
              </w:r>
            </w:del>
          </w:p>
        </w:tc>
      </w:tr>
      <w:tr w:rsidR="00F10D66" w:rsidRPr="00A1507F" w:rsidDel="00855215" w14:paraId="614A403A" w14:textId="77777777" w:rsidTr="00DB0222">
        <w:trPr>
          <w:trHeight w:val="626"/>
          <w:del w:id="452" w:author="tgw" w:date="2010-04-29T10:42:00Z"/>
        </w:trPr>
        <w:tc>
          <w:tcPr>
            <w:tcW w:w="1008" w:type="dxa"/>
            <w:tcBorders>
              <w:right w:val="single" w:sz="6" w:space="0" w:color="000000"/>
            </w:tcBorders>
            <w:vAlign w:val="center"/>
          </w:tcPr>
          <w:p w14:paraId="4853ECA5" w14:textId="77777777" w:rsidR="00F10D66" w:rsidRDefault="00F10D66" w:rsidP="00855215">
            <w:pPr>
              <w:autoSpaceDE w:val="0"/>
              <w:autoSpaceDN w:val="0"/>
              <w:adjustRightInd w:val="0"/>
              <w:spacing w:line="480" w:lineRule="auto"/>
              <w:rPr>
                <w:del w:id="453" w:author="tgw" w:date="2010-04-29T10:42:00Z"/>
                <w:i/>
              </w:rPr>
            </w:pPr>
            <w:del w:id="454" w:author="tgw" w:date="2010-04-29T10:42:00Z">
              <w:r w:rsidRPr="00DB0222" w:rsidDel="00855215">
                <w:rPr>
                  <w:position w:val="-14"/>
                </w:rPr>
                <w:object w:dxaOrig="279" w:dyaOrig="380" w14:anchorId="7EC9FE12">
                  <v:shape id="_x0000_i1056" type="#_x0000_t75" style="width:14.5pt;height:19.75pt" o:ole="">
                    <v:imagedata r:id="rId71" o:title=""/>
                  </v:shape>
                  <o:OLEObject Type="Embed" ProgID="Equation.DSMT4" ShapeID="_x0000_i1056" DrawAspect="Content" ObjectID="_1314696743" r:id="rId72"/>
                </w:object>
              </w:r>
            </w:del>
          </w:p>
        </w:tc>
        <w:tc>
          <w:tcPr>
            <w:tcW w:w="7920" w:type="dxa"/>
            <w:vAlign w:val="center"/>
          </w:tcPr>
          <w:p w14:paraId="56AA60A3" w14:textId="77777777" w:rsidR="00F10D66" w:rsidRDefault="00F10D66" w:rsidP="00855215">
            <w:pPr>
              <w:autoSpaceDE w:val="0"/>
              <w:autoSpaceDN w:val="0"/>
              <w:adjustRightInd w:val="0"/>
              <w:spacing w:line="480" w:lineRule="auto"/>
              <w:rPr>
                <w:del w:id="455" w:author="tgw" w:date="2010-04-29T10:42:00Z"/>
              </w:rPr>
            </w:pPr>
            <w:del w:id="456" w:author="tgw" w:date="2010-04-29T10:42:00Z">
              <w:r w:rsidDel="00855215">
                <w:delText xml:space="preserve">The relative contribution of species </w:delText>
              </w:r>
              <w:r w:rsidRPr="003F102A" w:rsidDel="00855215">
                <w:rPr>
                  <w:i/>
                </w:rPr>
                <w:delText>j</w:delText>
              </w:r>
              <w:r w:rsidDel="00855215">
                <w:delText xml:space="preserve"> to species </w:delText>
              </w:r>
              <w:r w:rsidDel="00855215">
                <w:rPr>
                  <w:i/>
                </w:rPr>
                <w:delText>i</w:delText>
              </w:r>
              <w:r w:rsidDel="00855215">
                <w:delText>’s opportunity for selection</w:delText>
              </w:r>
            </w:del>
          </w:p>
        </w:tc>
      </w:tr>
      <w:tr w:rsidR="00F10D66" w:rsidRPr="00A1507F" w:rsidDel="00855215" w14:paraId="57D63314" w14:textId="77777777" w:rsidTr="00DB0222">
        <w:trPr>
          <w:trHeight w:val="626"/>
          <w:del w:id="457" w:author="tgw" w:date="2010-04-29T10:42:00Z"/>
        </w:trPr>
        <w:tc>
          <w:tcPr>
            <w:tcW w:w="1008" w:type="dxa"/>
            <w:tcBorders>
              <w:right w:val="single" w:sz="6" w:space="0" w:color="000000"/>
            </w:tcBorders>
            <w:vAlign w:val="center"/>
          </w:tcPr>
          <w:p w14:paraId="788EEA4D" w14:textId="77777777" w:rsidR="00F10D66" w:rsidRDefault="00F10D66" w:rsidP="00855215">
            <w:pPr>
              <w:autoSpaceDE w:val="0"/>
              <w:autoSpaceDN w:val="0"/>
              <w:adjustRightInd w:val="0"/>
              <w:spacing w:line="480" w:lineRule="auto"/>
              <w:rPr>
                <w:del w:id="458" w:author="tgw" w:date="2010-04-29T10:42:00Z"/>
                <w:i/>
              </w:rPr>
            </w:pPr>
            <w:del w:id="459" w:author="tgw" w:date="2010-04-29T10:42:00Z">
              <w:r w:rsidDel="00855215">
                <w:rPr>
                  <w:i/>
                </w:rPr>
                <w:delText>D</w:delText>
              </w:r>
              <w:r w:rsidDel="00855215">
                <w:rPr>
                  <w:i/>
                  <w:vertAlign w:val="subscript"/>
                </w:rPr>
                <w:delText>E,i</w:delText>
              </w:r>
            </w:del>
          </w:p>
        </w:tc>
        <w:tc>
          <w:tcPr>
            <w:tcW w:w="7920" w:type="dxa"/>
            <w:vAlign w:val="center"/>
          </w:tcPr>
          <w:p w14:paraId="1DBF8822" w14:textId="77777777" w:rsidR="00F10D66" w:rsidRDefault="00F10D66" w:rsidP="00855215">
            <w:pPr>
              <w:autoSpaceDE w:val="0"/>
              <w:autoSpaceDN w:val="0"/>
              <w:adjustRightInd w:val="0"/>
              <w:spacing w:line="480" w:lineRule="auto"/>
              <w:rPr>
                <w:del w:id="460" w:author="tgw" w:date="2010-04-29T10:42:00Z"/>
              </w:rPr>
            </w:pPr>
            <w:del w:id="461" w:author="tgw" w:date="2010-04-29T10:42:00Z">
              <w:r w:rsidDel="00855215">
                <w:delText xml:space="preserve">The effective diversity perceived by species </w:delText>
              </w:r>
              <w:r w:rsidDel="00855215">
                <w:rPr>
                  <w:i/>
                </w:rPr>
                <w:delText>i</w:delText>
              </w:r>
            </w:del>
          </w:p>
        </w:tc>
      </w:tr>
      <w:tr w:rsidR="00F10D66" w:rsidRPr="00A1507F" w:rsidDel="00855215" w14:paraId="6C9ABCB6" w14:textId="77777777" w:rsidTr="00DB0222">
        <w:trPr>
          <w:trHeight w:val="626"/>
          <w:del w:id="462" w:author="tgw" w:date="2010-04-29T10:42:00Z"/>
        </w:trPr>
        <w:tc>
          <w:tcPr>
            <w:tcW w:w="1008" w:type="dxa"/>
            <w:tcBorders>
              <w:right w:val="single" w:sz="6" w:space="0" w:color="000000"/>
            </w:tcBorders>
            <w:vAlign w:val="center"/>
          </w:tcPr>
          <w:p w14:paraId="4F725EFB" w14:textId="77777777" w:rsidR="00F10D66" w:rsidRDefault="00F10D66" w:rsidP="00855215">
            <w:pPr>
              <w:autoSpaceDE w:val="0"/>
              <w:autoSpaceDN w:val="0"/>
              <w:adjustRightInd w:val="0"/>
              <w:spacing w:line="480" w:lineRule="auto"/>
              <w:rPr>
                <w:del w:id="463" w:author="tgw" w:date="2010-04-29T10:42:00Z"/>
              </w:rPr>
            </w:pPr>
            <w:del w:id="464" w:author="tgw" w:date="2010-04-29T10:42:00Z">
              <w:r w:rsidRPr="004D2406" w:rsidDel="00855215">
                <w:rPr>
                  <w:color w:val="000000"/>
                  <w:position w:val="-14"/>
                </w:rPr>
                <w:object w:dxaOrig="360" w:dyaOrig="400" w14:anchorId="2624F66C">
                  <v:shape id="_x0000_i1057" type="#_x0000_t75" style="width:18pt;height:19.75pt" o:ole="">
                    <v:imagedata r:id="rId73" o:title=""/>
                  </v:shape>
                  <o:OLEObject Type="Embed" ProgID="Equation.DSMT4" ShapeID="_x0000_i1057" DrawAspect="Content" ObjectID="_1314696744" r:id="rId74"/>
                </w:object>
              </w:r>
            </w:del>
          </w:p>
        </w:tc>
        <w:tc>
          <w:tcPr>
            <w:tcW w:w="7920" w:type="dxa"/>
            <w:vAlign w:val="center"/>
          </w:tcPr>
          <w:p w14:paraId="71B29F6B" w14:textId="77777777" w:rsidR="00F10D66" w:rsidRDefault="00F10D66" w:rsidP="00855215">
            <w:pPr>
              <w:autoSpaceDE w:val="0"/>
              <w:autoSpaceDN w:val="0"/>
              <w:adjustRightInd w:val="0"/>
              <w:spacing w:line="480" w:lineRule="auto"/>
              <w:rPr>
                <w:del w:id="465" w:author="tgw" w:date="2010-04-29T10:42:00Z"/>
              </w:rPr>
            </w:pPr>
            <w:del w:id="466" w:author="tgw" w:date="2010-04-29T10:42:00Z">
              <w:r w:rsidDel="00855215">
                <w:rPr>
                  <w:color w:val="000000"/>
                </w:rPr>
                <w:delText xml:space="preserve">Broad-sense heritability of trait </w:delText>
              </w:r>
              <w:r w:rsidRPr="007B04AE" w:rsidDel="00855215">
                <w:rPr>
                  <w:i/>
                  <w:color w:val="000000"/>
                </w:rPr>
                <w:delText>z</w:delText>
              </w:r>
              <w:r w:rsidDel="00855215">
                <w:rPr>
                  <w:color w:val="000000"/>
                </w:rPr>
                <w:delText xml:space="preserve"> in species </w:delText>
              </w:r>
              <w:r w:rsidRPr="00B03631" w:rsidDel="00855215">
                <w:rPr>
                  <w:i/>
                  <w:color w:val="000000"/>
                </w:rPr>
                <w:delText>j</w:delText>
              </w:r>
            </w:del>
          </w:p>
        </w:tc>
      </w:tr>
      <w:tr w:rsidR="00F10D66" w:rsidRPr="00A1507F" w:rsidDel="00855215" w14:paraId="34BE8A0F" w14:textId="77777777" w:rsidTr="00DB0222">
        <w:trPr>
          <w:trHeight w:val="626"/>
          <w:del w:id="467" w:author="tgw" w:date="2010-04-29T10:42:00Z"/>
        </w:trPr>
        <w:tc>
          <w:tcPr>
            <w:tcW w:w="1008" w:type="dxa"/>
            <w:tcBorders>
              <w:top w:val="nil"/>
              <w:bottom w:val="single" w:sz="12" w:space="0" w:color="000000"/>
              <w:right w:val="single" w:sz="6" w:space="0" w:color="000000"/>
            </w:tcBorders>
            <w:vAlign w:val="center"/>
          </w:tcPr>
          <w:p w14:paraId="0746813D" w14:textId="77777777" w:rsidR="00F10D66" w:rsidRDefault="00F10D66" w:rsidP="00855215">
            <w:pPr>
              <w:autoSpaceDE w:val="0"/>
              <w:autoSpaceDN w:val="0"/>
              <w:adjustRightInd w:val="0"/>
              <w:spacing w:line="480" w:lineRule="auto"/>
              <w:rPr>
                <w:del w:id="468" w:author="tgw" w:date="2010-04-29T10:42:00Z"/>
              </w:rPr>
            </w:pPr>
            <w:del w:id="469" w:author="tgw" w:date="2010-04-29T10:42:00Z">
              <w:r w:rsidRPr="00A1507F" w:rsidDel="00855215">
                <w:rPr>
                  <w:i/>
                </w:rPr>
                <w:delText>S</w:delText>
              </w:r>
              <w:r w:rsidRPr="00A1507F" w:rsidDel="00855215">
                <w:rPr>
                  <w:rFonts w:ascii="Times New Roman Bold Italic" w:hAnsi="Times New Roman Bold Italic"/>
                  <w:i/>
                  <w:vertAlign w:val="subscript"/>
                </w:rPr>
                <w:delText>G</w:delText>
              </w:r>
              <w:r w:rsidRPr="00A1507F" w:rsidDel="00855215">
                <w:rPr>
                  <w:i/>
                  <w:vertAlign w:val="subscript"/>
                </w:rPr>
                <w:delText>ij</w:delText>
              </w:r>
            </w:del>
          </w:p>
        </w:tc>
        <w:tc>
          <w:tcPr>
            <w:tcW w:w="7920" w:type="dxa"/>
            <w:tcBorders>
              <w:top w:val="nil"/>
              <w:bottom w:val="single" w:sz="12" w:space="0" w:color="000000"/>
            </w:tcBorders>
            <w:vAlign w:val="center"/>
          </w:tcPr>
          <w:p w14:paraId="36D8C306" w14:textId="77777777" w:rsidR="00F10D66" w:rsidRDefault="00F10D66" w:rsidP="00855215">
            <w:pPr>
              <w:autoSpaceDE w:val="0"/>
              <w:autoSpaceDN w:val="0"/>
              <w:adjustRightInd w:val="0"/>
              <w:spacing w:line="480" w:lineRule="auto"/>
              <w:rPr>
                <w:del w:id="470" w:author="tgw" w:date="2010-04-29T10:42:00Z"/>
              </w:rPr>
            </w:pPr>
            <w:del w:id="471" w:author="tgw" w:date="2010-04-29T10:42:00Z">
              <w:r w:rsidDel="00855215">
                <w:delText xml:space="preserve">The </w:delText>
              </w:r>
              <w:r w:rsidDel="00855215">
                <w:rPr>
                  <w:color w:val="000000"/>
                </w:rPr>
                <w:delText xml:space="preserve">covariance of fitness in species </w:delText>
              </w:r>
              <w:r w:rsidRPr="00811CE8" w:rsidDel="00855215">
                <w:rPr>
                  <w:i/>
                  <w:color w:val="000000"/>
                </w:rPr>
                <w:delText>i</w:delText>
              </w:r>
              <w:r w:rsidDel="00855215">
                <w:rPr>
                  <w:color w:val="000000"/>
                </w:rPr>
                <w:delText xml:space="preserve"> with genetic variation in a trait of species </w:delText>
              </w:r>
              <w:r w:rsidRPr="00811CE8" w:rsidDel="00855215">
                <w:rPr>
                  <w:i/>
                  <w:color w:val="000000"/>
                </w:rPr>
                <w:delText>j</w:delText>
              </w:r>
            </w:del>
          </w:p>
        </w:tc>
      </w:tr>
    </w:tbl>
    <w:p w14:paraId="0CC322DD" w14:textId="77777777" w:rsidR="00F10D66" w:rsidRPr="00886DF1" w:rsidRDefault="00A53549" w:rsidP="00855215">
      <w:pPr>
        <w:autoSpaceDE w:val="0"/>
        <w:autoSpaceDN w:val="0"/>
        <w:adjustRightInd w:val="0"/>
        <w:spacing w:line="480" w:lineRule="auto"/>
      </w:pPr>
      <w:r>
        <w:rPr>
          <w:noProof/>
        </w:rPr>
        <w:pict w14:anchorId="730E46B4">
          <v:shape id="Picture 19" o:spid="_x0000_i1058" type="#_x0000_t75" style="width:428.5pt;height:346.65pt;visibility:visible">
            <v:imagedata r:id="rId75" o:title=""/>
          </v:shape>
        </w:pict>
      </w:r>
    </w:p>
    <w:p w14:paraId="351D41B7" w14:textId="77777777" w:rsidR="00F10D66" w:rsidRPr="008C6C5E" w:rsidRDefault="00F10D66" w:rsidP="00CF7964">
      <w:pPr>
        <w:autoSpaceDE w:val="0"/>
        <w:autoSpaceDN w:val="0"/>
        <w:adjustRightInd w:val="0"/>
      </w:pPr>
    </w:p>
    <w:p w14:paraId="3E6EE39F" w14:textId="77777777" w:rsidR="00F10D66" w:rsidRPr="00B22826" w:rsidRDefault="00F10D66" w:rsidP="008F0A9B">
      <w:pPr>
        <w:autoSpaceDE w:val="0"/>
        <w:autoSpaceDN w:val="0"/>
        <w:adjustRightInd w:val="0"/>
        <w:spacing w:line="480" w:lineRule="auto"/>
      </w:pPr>
      <w:r>
        <w:t xml:space="preserve">Figure 1. </w:t>
      </w:r>
      <w:del w:id="472" w:author="tgw" w:date="2010-04-29T10:40:00Z">
        <w:r w:rsidRPr="008C6C5E" w:rsidDel="00855215">
          <w:delText>Four communities with identical number of species that vary in the structure of interactions</w:delText>
        </w:r>
        <w:r w:rsidDel="00855215">
          <w:delText xml:space="preserve">. </w:delText>
        </w:r>
      </w:del>
      <w:r w:rsidRPr="008C6C5E">
        <w:br w:type="page"/>
      </w:r>
      <w:r w:rsidR="00A53549">
        <w:rPr>
          <w:noProof/>
        </w:rPr>
        <w:lastRenderedPageBreak/>
        <w:pict w14:anchorId="05BB4D72">
          <v:shape id="Picture 20" o:spid="_x0000_i1059" type="#_x0000_t75" style="width:430.25pt;height:271.15pt;visibility:visible">
            <v:imagedata r:id="rId76" o:title=""/>
          </v:shape>
        </w:pict>
      </w:r>
    </w:p>
    <w:p w14:paraId="3F1F11F2" w14:textId="77777777" w:rsidR="00F10D66" w:rsidRPr="00EE50BB" w:rsidRDefault="00F10D66" w:rsidP="008F0A9B">
      <w:pPr>
        <w:autoSpaceDE w:val="0"/>
        <w:autoSpaceDN w:val="0"/>
        <w:adjustRightInd w:val="0"/>
        <w:spacing w:line="480" w:lineRule="auto"/>
      </w:pPr>
      <w:r>
        <w:t xml:space="preserve">Figure 2.  </w:t>
      </w:r>
      <w:del w:id="473" w:author="tgw" w:date="2010-04-29T10:40:00Z">
        <w:r w:rsidDel="00855215">
          <w:delText xml:space="preserve">Variation in strength and number of interactions reduces species’ effective community diversity.  </w:delText>
        </w:r>
      </w:del>
      <w:r>
        <w:br w:type="page"/>
      </w:r>
      <w:r w:rsidR="00A53549">
        <w:rPr>
          <w:noProof/>
        </w:rPr>
        <w:lastRenderedPageBreak/>
        <w:pict w14:anchorId="7D96D12C">
          <v:shape id="Picture 21" o:spid="_x0000_i1060" type="#_x0000_t75" style="width:429.7pt;height:271.15pt;visibility:visible">
            <v:imagedata r:id="rId77" o:title=""/>
          </v:shape>
        </w:pict>
      </w:r>
    </w:p>
    <w:p w14:paraId="260039D2" w14:textId="77777777" w:rsidR="00F10D66" w:rsidRPr="008C6C5E" w:rsidRDefault="00F10D66" w:rsidP="00CF7964">
      <w:pPr>
        <w:autoSpaceDE w:val="0"/>
        <w:autoSpaceDN w:val="0"/>
        <w:adjustRightInd w:val="0"/>
      </w:pPr>
    </w:p>
    <w:p w14:paraId="71B6FD03" w14:textId="77777777" w:rsidR="00F10D66" w:rsidRDefault="00F10D66" w:rsidP="00665D52">
      <w:pPr>
        <w:autoSpaceDE w:val="0"/>
        <w:autoSpaceDN w:val="0"/>
        <w:adjustRightInd w:val="0"/>
        <w:spacing w:line="480" w:lineRule="auto"/>
      </w:pPr>
      <w:r>
        <w:t xml:space="preserve">Figure </w:t>
      </w:r>
      <w:commentRangeStart w:id="474"/>
      <w:r>
        <w:t>3</w:t>
      </w:r>
      <w:commentRangeEnd w:id="474"/>
      <w:r>
        <w:rPr>
          <w:rStyle w:val="CommentReference"/>
        </w:rPr>
        <w:commentReference w:id="474"/>
      </w:r>
      <w:r>
        <w:t xml:space="preserve">.  </w:t>
      </w:r>
      <w:del w:id="475" w:author="tgw" w:date="2010-04-29T10:40:00Z">
        <w:r w:rsidDel="00855215">
          <w:delText xml:space="preserve">The potential maximum covariance between fitness of species </w:delText>
        </w:r>
        <w:r w:rsidRPr="00665D52" w:rsidDel="00855215">
          <w:rPr>
            <w:i/>
          </w:rPr>
          <w:delText>i</w:delText>
        </w:r>
        <w:r w:rsidDel="00855215">
          <w:delText xml:space="preserve"> with trait values of any species </w:delText>
        </w:r>
        <w:r w:rsidRPr="00665D52" w:rsidDel="00855215">
          <w:rPr>
            <w:i/>
          </w:rPr>
          <w:delText>j</w:delText>
        </w:r>
        <w:r w:rsidDel="00855215">
          <w:delText xml:space="preserve"> declines with increasing effective diversity of species </w:delText>
        </w:r>
        <w:r w:rsidRPr="00665D52" w:rsidDel="00855215">
          <w:rPr>
            <w:i/>
          </w:rPr>
          <w:delText>i</w:delText>
        </w:r>
        <w:r w:rsidDel="00855215">
          <w:delText xml:space="preserve">.  </w:delText>
        </w:r>
      </w:del>
      <w:r>
        <w:br w:type="page"/>
      </w:r>
      <w:r w:rsidRPr="007972FA">
        <w:lastRenderedPageBreak/>
        <w:t xml:space="preserve"> </w:t>
      </w:r>
      <w:r w:rsidR="00A53549">
        <w:rPr>
          <w:noProof/>
        </w:rPr>
        <w:pict w14:anchorId="1DE37F1F">
          <v:shape id="Picture 24" o:spid="_x0000_i1061" type="#_x0000_t75" style="width:411.1pt;height:393.7pt;visibility:visible">
            <v:imagedata r:id="rId78" o:title=""/>
          </v:shape>
        </w:pict>
      </w:r>
    </w:p>
    <w:p w14:paraId="1415401F" w14:textId="77777777" w:rsidR="00F10D66" w:rsidRPr="00A02317" w:rsidRDefault="00F10D66" w:rsidP="00CF7964">
      <w:pPr>
        <w:autoSpaceDE w:val="0"/>
        <w:autoSpaceDN w:val="0"/>
        <w:adjustRightInd w:val="0"/>
        <w:spacing w:line="480" w:lineRule="auto"/>
      </w:pPr>
      <w:r>
        <w:t xml:space="preserve">Figure 4.  </w:t>
      </w:r>
      <w:del w:id="476" w:author="tgw" w:date="2010-04-29T10:40:00Z">
        <w:r w:rsidDel="00855215">
          <w:delText xml:space="preserve">Changes in foundation species have much stronger effect on species’average  fitness than non-foundation species.  </w:delText>
        </w:r>
      </w:del>
    </w:p>
    <w:sectPr w:rsidR="00F10D66" w:rsidRPr="00A02317" w:rsidSect="00555BCD">
      <w:headerReference w:type="default" r:id="rId79"/>
      <w:pgSz w:w="12240" w:h="15840" w:code="1"/>
      <w:pgMar w:top="1440" w:right="1440" w:bottom="1440" w:left="216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24" w:author="tgw" w:date="1919-04-12T25:52:00Z" w:initials="t">
    <w:p w14:paraId="3B907EBC" w14:textId="77777777" w:rsidR="00A53549" w:rsidRDefault="00A53549">
      <w:pPr>
        <w:pStyle w:val="CommentText"/>
      </w:pPr>
      <w:r>
        <w:rPr>
          <w:rStyle w:val="CommentReference"/>
        </w:rPr>
        <w:annotationRef/>
      </w:r>
      <w:r>
        <w:t>I don’t follow this.  We focus on them because we presumed their effects to be large.</w:t>
      </w:r>
    </w:p>
  </w:comment>
  <w:comment w:id="27" w:author="Matthew K. Lau" w:date="2013-09-03T17:43:00Z" w:initials="MKL">
    <w:p w14:paraId="315ACE29" w14:textId="77777777" w:rsidR="00A53549" w:rsidRDefault="00A53549">
      <w:pPr>
        <w:pStyle w:val="CommentText"/>
      </w:pPr>
      <w:r>
        <w:rPr>
          <w:rStyle w:val="CommentReference"/>
        </w:rPr>
        <w:annotationRef/>
      </w:r>
    </w:p>
  </w:comment>
  <w:comment w:id="40" w:author="tgw" w:date="1919-04-12T25:52:00Z" w:initials="t">
    <w:p w14:paraId="03A3C8E6" w14:textId="77777777" w:rsidR="00A53549" w:rsidRDefault="00A53549">
      <w:pPr>
        <w:pStyle w:val="CommentText"/>
      </w:pPr>
      <w:r>
        <w:rPr>
          <w:rStyle w:val="CommentReference"/>
        </w:rPr>
        <w:annotationRef/>
      </w:r>
      <w:r>
        <w:t>Need t be consistent.</w:t>
      </w:r>
    </w:p>
  </w:comment>
  <w:comment w:id="50" w:author="Stephen M. Shuster" w:date="1979-15-13T14:24:00Z" w:initials="SMS">
    <w:p w14:paraId="3D5ED667" w14:textId="77777777" w:rsidR="00A53549" w:rsidRDefault="00A53549">
      <w:pPr>
        <w:pStyle w:val="CommentText"/>
      </w:pPr>
      <w:r>
        <w:rPr>
          <w:rStyle w:val="CommentReference"/>
        </w:rPr>
        <w:annotationRef/>
      </w:r>
      <w:r>
        <w:t>Don’t understand the notation over the summation sign; may want to explain it a bit better in sentence 213 where you explain k.</w:t>
      </w:r>
    </w:p>
  </w:comment>
  <w:comment w:id="56" w:author="Stephen M. Shuster" w:date="1979-15-13T14:36:00Z" w:initials="SMS">
    <w:p w14:paraId="7A5405C1" w14:textId="77777777" w:rsidR="00A53549" w:rsidRDefault="00A53549">
      <w:pPr>
        <w:pStyle w:val="CommentText"/>
      </w:pPr>
      <w:r>
        <w:rPr>
          <w:rStyle w:val="CommentReference"/>
        </w:rPr>
        <w:annotationRef/>
      </w:r>
      <w:r>
        <w:t>Nice!</w:t>
      </w:r>
    </w:p>
  </w:comment>
  <w:comment w:id="97" w:author="Stephen M. Shuster" w:date="1979-15-13T20:14:00Z" w:initials="SMS">
    <w:p w14:paraId="046DC33D" w14:textId="77777777" w:rsidR="00A53549" w:rsidRDefault="00A53549">
      <w:pPr>
        <w:pStyle w:val="CommentText"/>
      </w:pPr>
      <w:r>
        <w:rPr>
          <w:rStyle w:val="CommentReference"/>
        </w:rPr>
        <w:annotationRef/>
      </w:r>
      <w:r>
        <w:t>Seems like the subscripts got switched here; if not, need to be clearer about what is going on here.</w:t>
      </w:r>
    </w:p>
  </w:comment>
  <w:comment w:id="103" w:author="tgw" w:date="1919-04-12T25:52:00Z" w:initials="t">
    <w:p w14:paraId="01E7B409" w14:textId="77777777" w:rsidR="00A53549" w:rsidRDefault="00A53549">
      <w:pPr>
        <w:pStyle w:val="CommentText"/>
      </w:pPr>
      <w:r>
        <w:rPr>
          <w:rStyle w:val="CommentReference"/>
        </w:rPr>
        <w:annotationRef/>
      </w:r>
      <w:r>
        <w:t>Evolution does not spell it out.</w:t>
      </w:r>
    </w:p>
  </w:comment>
  <w:comment w:id="107" w:author="tgw" w:date="1919-04-12T25:52:00Z" w:initials="t">
    <w:p w14:paraId="30F26B94" w14:textId="77777777" w:rsidR="00A53549" w:rsidRDefault="00A53549">
      <w:pPr>
        <w:pStyle w:val="CommentText"/>
      </w:pPr>
      <w:r>
        <w:rPr>
          <w:rStyle w:val="CommentReference"/>
        </w:rPr>
        <w:annotationRef/>
      </w:r>
      <w:r>
        <w:t>I think this is a major new point deserving a separate paragraph and topic sentence.</w:t>
      </w:r>
    </w:p>
  </w:comment>
  <w:comment w:id="116" w:author="tgw" w:date="1919-04-12T25:52:00Z" w:initials="t">
    <w:p w14:paraId="5F15C9FC" w14:textId="77777777" w:rsidR="00A53549" w:rsidRDefault="00A53549">
      <w:pPr>
        <w:pStyle w:val="CommentText"/>
      </w:pPr>
      <w:r>
        <w:rPr>
          <w:rStyle w:val="CommentReference"/>
        </w:rPr>
        <w:annotationRef/>
      </w:r>
      <w:r>
        <w:t>I think the previous wording was perhaps too strong.  I think a species must interact with others, but many/most probably don’t ‘sufficiently’ interact to affect others.</w:t>
      </w:r>
    </w:p>
  </w:comment>
  <w:comment w:id="254" w:author="tgw" w:date="1919-04-12T26:08:00Z" w:initials="t">
    <w:p w14:paraId="61F2A262" w14:textId="77777777" w:rsidR="00A53549" w:rsidRDefault="00A53549">
      <w:pPr>
        <w:pStyle w:val="CommentText"/>
      </w:pPr>
      <w:r>
        <w:rPr>
          <w:rStyle w:val="CommentReference"/>
        </w:rPr>
        <w:annotationRef/>
      </w:r>
      <w:r>
        <w:t>Important point for the abstract.</w:t>
      </w:r>
    </w:p>
  </w:comment>
  <w:comment w:id="474" w:author="tgw" w:date="1919-04-12T26:36:00Z" w:initials="t">
    <w:p w14:paraId="344C81A3" w14:textId="77777777" w:rsidR="00A53549" w:rsidRDefault="00A53549">
      <w:pPr>
        <w:pStyle w:val="CommentText"/>
      </w:pPr>
      <w:r>
        <w:rPr>
          <w:rStyle w:val="CommentReference"/>
        </w:rPr>
        <w:annotationRef/>
      </w:r>
      <w:r>
        <w:t>Y-axis legend should be bolded and perhaps include a more ecologically based legend in addition to the current one.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F79CC45" w14:textId="77777777" w:rsidR="00A53549" w:rsidRDefault="00A53549">
      <w:r>
        <w:separator/>
      </w:r>
    </w:p>
  </w:endnote>
  <w:endnote w:type="continuationSeparator" w:id="0">
    <w:p w14:paraId="681C076B" w14:textId="77777777" w:rsidR="00A53549" w:rsidRDefault="00A5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l?r ??fc"/>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Times New Roman Italic">
    <w:panose1 w:val="02020503050405090304"/>
    <w:charset w:val="00"/>
    <w:family w:val="auto"/>
    <w:pitch w:val="variable"/>
    <w:sig w:usb0="00000003" w:usb1="00000000" w:usb2="00000000" w:usb3="00000000" w:csb0="00000001" w:csb1="00000000"/>
  </w:font>
  <w:font w:name="Times New Roman Bold Italic">
    <w:panose1 w:val="0202070306050509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A60BF89" w14:textId="77777777" w:rsidR="00A53549" w:rsidRDefault="00A53549">
      <w:r>
        <w:separator/>
      </w:r>
    </w:p>
  </w:footnote>
  <w:footnote w:type="continuationSeparator" w:id="0">
    <w:p w14:paraId="3C86FEA8" w14:textId="77777777" w:rsidR="00A53549" w:rsidRDefault="00A535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5FA78" w14:textId="77777777" w:rsidR="00A53549" w:rsidRPr="0035017D" w:rsidRDefault="00A53549" w:rsidP="008A77F4">
    <w:pPr>
      <w:pStyle w:val="Header"/>
      <w:tabs>
        <w:tab w:val="clear" w:pos="4320"/>
        <w:tab w:val="clear" w:pos="8640"/>
        <w:tab w:val="center" w:pos="7020"/>
        <w:tab w:val="right" w:pos="9360"/>
      </w:tabs>
      <w:ind w:right="-720"/>
      <w:rPr>
        <w:sz w:val="20"/>
        <w:szCs w:val="20"/>
      </w:rPr>
    </w:pPr>
    <w:r w:rsidRPr="0035017D">
      <w:rPr>
        <w:sz w:val="20"/>
        <w:szCs w:val="20"/>
      </w:rPr>
      <w:t>LONSDORF ET AL.</w:t>
    </w:r>
    <w:r w:rsidRPr="0035017D">
      <w:rPr>
        <w:sz w:val="20"/>
        <w:szCs w:val="20"/>
      </w:rPr>
      <w:tab/>
      <w:t xml:space="preserve">EFFECITVE COMMUNITY </w:t>
    </w:r>
    <w:r>
      <w:rPr>
        <w:sz w:val="20"/>
        <w:szCs w:val="20"/>
      </w:rPr>
      <w:t>DIVERSITY</w:t>
    </w:r>
    <w:r w:rsidRPr="0035017D">
      <w:rPr>
        <w:sz w:val="20"/>
        <w:szCs w:val="20"/>
      </w:rPr>
      <w:tab/>
    </w:r>
    <w:r w:rsidRPr="0035017D">
      <w:rPr>
        <w:rStyle w:val="PageNumber"/>
        <w:sz w:val="20"/>
        <w:szCs w:val="20"/>
      </w:rPr>
      <w:fldChar w:fldCharType="begin"/>
    </w:r>
    <w:r w:rsidRPr="0035017D">
      <w:rPr>
        <w:rStyle w:val="PageNumber"/>
        <w:sz w:val="20"/>
        <w:szCs w:val="20"/>
      </w:rPr>
      <w:instrText xml:space="preserve"> PAGE </w:instrText>
    </w:r>
    <w:r w:rsidRPr="0035017D">
      <w:rPr>
        <w:rStyle w:val="PageNumber"/>
        <w:sz w:val="20"/>
        <w:szCs w:val="20"/>
      </w:rPr>
      <w:fldChar w:fldCharType="separate"/>
    </w:r>
    <w:r w:rsidR="00A92A46">
      <w:rPr>
        <w:rStyle w:val="PageNumber"/>
        <w:noProof/>
        <w:sz w:val="20"/>
        <w:szCs w:val="20"/>
      </w:rPr>
      <w:t>1</w:t>
    </w:r>
    <w:r w:rsidRPr="0035017D">
      <w:rPr>
        <w:rStyle w:val="PageNumber"/>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8EB4282"/>
    <w:multiLevelType w:val="hybridMultilevel"/>
    <w:tmpl w:val="D2905C66"/>
    <w:lvl w:ilvl="0" w:tplc="B53A16F4">
      <w:start w:val="1"/>
      <w:numFmt w:val="decimal"/>
      <w:lvlText w:val="%1)"/>
      <w:lvlJc w:val="left"/>
      <w:pPr>
        <w:tabs>
          <w:tab w:val="num" w:pos="1755"/>
        </w:tabs>
        <w:ind w:left="1755" w:hanging="1035"/>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764D3908"/>
    <w:multiLevelType w:val="hybridMultilevel"/>
    <w:tmpl w:val="4BE27D9A"/>
    <w:lvl w:ilvl="0" w:tplc="0EF64DC0">
      <w:start w:val="1"/>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0602"/>
    <w:rsid w:val="000017A6"/>
    <w:rsid w:val="00001F6B"/>
    <w:rsid w:val="000176AF"/>
    <w:rsid w:val="00017C64"/>
    <w:rsid w:val="0002050F"/>
    <w:rsid w:val="000221FB"/>
    <w:rsid w:val="00025B08"/>
    <w:rsid w:val="00033F06"/>
    <w:rsid w:val="00034E4A"/>
    <w:rsid w:val="000351E5"/>
    <w:rsid w:val="00044FBE"/>
    <w:rsid w:val="00060C91"/>
    <w:rsid w:val="00062E8B"/>
    <w:rsid w:val="00066325"/>
    <w:rsid w:val="000739E8"/>
    <w:rsid w:val="000808A3"/>
    <w:rsid w:val="0008301F"/>
    <w:rsid w:val="00085A3C"/>
    <w:rsid w:val="000867EE"/>
    <w:rsid w:val="000869DA"/>
    <w:rsid w:val="00086A9A"/>
    <w:rsid w:val="0009610E"/>
    <w:rsid w:val="000A35D9"/>
    <w:rsid w:val="000A3CA8"/>
    <w:rsid w:val="000A77E8"/>
    <w:rsid w:val="000A7BAF"/>
    <w:rsid w:val="000B0E27"/>
    <w:rsid w:val="000B1D1F"/>
    <w:rsid w:val="000B2CBE"/>
    <w:rsid w:val="000B6EE7"/>
    <w:rsid w:val="000C4E41"/>
    <w:rsid w:val="000C6145"/>
    <w:rsid w:val="000C6A73"/>
    <w:rsid w:val="000D2DE4"/>
    <w:rsid w:val="000D689E"/>
    <w:rsid w:val="000E03F0"/>
    <w:rsid w:val="000E16DC"/>
    <w:rsid w:val="00102E6C"/>
    <w:rsid w:val="00103E32"/>
    <w:rsid w:val="0011266A"/>
    <w:rsid w:val="00115484"/>
    <w:rsid w:val="00120602"/>
    <w:rsid w:val="00121331"/>
    <w:rsid w:val="00122AE2"/>
    <w:rsid w:val="00122EBD"/>
    <w:rsid w:val="00134CB9"/>
    <w:rsid w:val="00135A25"/>
    <w:rsid w:val="00137A9B"/>
    <w:rsid w:val="00150FFE"/>
    <w:rsid w:val="00151930"/>
    <w:rsid w:val="001542B1"/>
    <w:rsid w:val="00171B0B"/>
    <w:rsid w:val="00171E43"/>
    <w:rsid w:val="00174831"/>
    <w:rsid w:val="00176080"/>
    <w:rsid w:val="00180FE3"/>
    <w:rsid w:val="0018353D"/>
    <w:rsid w:val="00190398"/>
    <w:rsid w:val="00195AAD"/>
    <w:rsid w:val="0019730A"/>
    <w:rsid w:val="001B19B3"/>
    <w:rsid w:val="001C0515"/>
    <w:rsid w:val="001C0B0C"/>
    <w:rsid w:val="001C14DD"/>
    <w:rsid w:val="001D1908"/>
    <w:rsid w:val="001D2F3B"/>
    <w:rsid w:val="001D32BF"/>
    <w:rsid w:val="001D5BE1"/>
    <w:rsid w:val="001D6FAA"/>
    <w:rsid w:val="001E452E"/>
    <w:rsid w:val="001E697D"/>
    <w:rsid w:val="001F5BB0"/>
    <w:rsid w:val="00204883"/>
    <w:rsid w:val="002048AB"/>
    <w:rsid w:val="002069E8"/>
    <w:rsid w:val="0020744E"/>
    <w:rsid w:val="002075E1"/>
    <w:rsid w:val="00210027"/>
    <w:rsid w:val="002101AD"/>
    <w:rsid w:val="00210741"/>
    <w:rsid w:val="00211A4E"/>
    <w:rsid w:val="00211B15"/>
    <w:rsid w:val="0021311B"/>
    <w:rsid w:val="0021613C"/>
    <w:rsid w:val="00217481"/>
    <w:rsid w:val="00217D0F"/>
    <w:rsid w:val="00220CBE"/>
    <w:rsid w:val="00226006"/>
    <w:rsid w:val="002272E0"/>
    <w:rsid w:val="002310AE"/>
    <w:rsid w:val="002312E2"/>
    <w:rsid w:val="002368EF"/>
    <w:rsid w:val="002450E3"/>
    <w:rsid w:val="00247575"/>
    <w:rsid w:val="00252279"/>
    <w:rsid w:val="00253977"/>
    <w:rsid w:val="00257787"/>
    <w:rsid w:val="00284299"/>
    <w:rsid w:val="002853FC"/>
    <w:rsid w:val="0029249B"/>
    <w:rsid w:val="00294A2D"/>
    <w:rsid w:val="002A58A1"/>
    <w:rsid w:val="002A649C"/>
    <w:rsid w:val="002C5EB9"/>
    <w:rsid w:val="002D00B5"/>
    <w:rsid w:val="002D40D8"/>
    <w:rsid w:val="002E5119"/>
    <w:rsid w:val="002E74BA"/>
    <w:rsid w:val="002F6E27"/>
    <w:rsid w:val="00312A8E"/>
    <w:rsid w:val="003131C0"/>
    <w:rsid w:val="003144DE"/>
    <w:rsid w:val="00315230"/>
    <w:rsid w:val="003403B5"/>
    <w:rsid w:val="00342D81"/>
    <w:rsid w:val="00345244"/>
    <w:rsid w:val="0035017D"/>
    <w:rsid w:val="00363481"/>
    <w:rsid w:val="00364348"/>
    <w:rsid w:val="0036505E"/>
    <w:rsid w:val="003661A3"/>
    <w:rsid w:val="00371C4D"/>
    <w:rsid w:val="003923E8"/>
    <w:rsid w:val="003935C8"/>
    <w:rsid w:val="00394BE8"/>
    <w:rsid w:val="003973B8"/>
    <w:rsid w:val="003A0DA8"/>
    <w:rsid w:val="003A1B20"/>
    <w:rsid w:val="003B0D8F"/>
    <w:rsid w:val="003B794E"/>
    <w:rsid w:val="003C06B6"/>
    <w:rsid w:val="003C2489"/>
    <w:rsid w:val="003C2534"/>
    <w:rsid w:val="003C438E"/>
    <w:rsid w:val="003C6244"/>
    <w:rsid w:val="003D63D1"/>
    <w:rsid w:val="003D686B"/>
    <w:rsid w:val="003F0FA4"/>
    <w:rsid w:val="003F102A"/>
    <w:rsid w:val="003F20CD"/>
    <w:rsid w:val="003F3AA6"/>
    <w:rsid w:val="00400641"/>
    <w:rsid w:val="004032AB"/>
    <w:rsid w:val="004115E0"/>
    <w:rsid w:val="00414344"/>
    <w:rsid w:val="004230C8"/>
    <w:rsid w:val="004322CF"/>
    <w:rsid w:val="00433B0A"/>
    <w:rsid w:val="0043576D"/>
    <w:rsid w:val="004360B8"/>
    <w:rsid w:val="00436C43"/>
    <w:rsid w:val="00447BD5"/>
    <w:rsid w:val="004508E7"/>
    <w:rsid w:val="0045143D"/>
    <w:rsid w:val="004516C7"/>
    <w:rsid w:val="00451E3D"/>
    <w:rsid w:val="00471CD5"/>
    <w:rsid w:val="00482F04"/>
    <w:rsid w:val="00492271"/>
    <w:rsid w:val="004961A4"/>
    <w:rsid w:val="004A2348"/>
    <w:rsid w:val="004B04E6"/>
    <w:rsid w:val="004D2406"/>
    <w:rsid w:val="004D5655"/>
    <w:rsid w:val="004E3A93"/>
    <w:rsid w:val="004E5B86"/>
    <w:rsid w:val="004E6D63"/>
    <w:rsid w:val="004F0645"/>
    <w:rsid w:val="004F2ADE"/>
    <w:rsid w:val="004F32D3"/>
    <w:rsid w:val="00500F20"/>
    <w:rsid w:val="00507918"/>
    <w:rsid w:val="00507EC4"/>
    <w:rsid w:val="00512C16"/>
    <w:rsid w:val="00513A46"/>
    <w:rsid w:val="005141FC"/>
    <w:rsid w:val="005174E4"/>
    <w:rsid w:val="0051751A"/>
    <w:rsid w:val="005206D5"/>
    <w:rsid w:val="005227E3"/>
    <w:rsid w:val="0053070D"/>
    <w:rsid w:val="005328AB"/>
    <w:rsid w:val="00534B57"/>
    <w:rsid w:val="005418BC"/>
    <w:rsid w:val="00541D5B"/>
    <w:rsid w:val="0054688D"/>
    <w:rsid w:val="00546E5B"/>
    <w:rsid w:val="005470DD"/>
    <w:rsid w:val="005550E6"/>
    <w:rsid w:val="00555BCD"/>
    <w:rsid w:val="0056184F"/>
    <w:rsid w:val="00562305"/>
    <w:rsid w:val="00563973"/>
    <w:rsid w:val="00564947"/>
    <w:rsid w:val="00566AA0"/>
    <w:rsid w:val="00566CE3"/>
    <w:rsid w:val="00566D68"/>
    <w:rsid w:val="00570750"/>
    <w:rsid w:val="00570892"/>
    <w:rsid w:val="00571175"/>
    <w:rsid w:val="00574B44"/>
    <w:rsid w:val="00576F27"/>
    <w:rsid w:val="005810E3"/>
    <w:rsid w:val="00586FE0"/>
    <w:rsid w:val="0059360D"/>
    <w:rsid w:val="00593D72"/>
    <w:rsid w:val="005969D7"/>
    <w:rsid w:val="005A328B"/>
    <w:rsid w:val="005A390A"/>
    <w:rsid w:val="005B04DB"/>
    <w:rsid w:val="005B0ED2"/>
    <w:rsid w:val="005C15D5"/>
    <w:rsid w:val="005C33B5"/>
    <w:rsid w:val="005C4A9A"/>
    <w:rsid w:val="005D088A"/>
    <w:rsid w:val="005D0A19"/>
    <w:rsid w:val="005D3DE2"/>
    <w:rsid w:val="005D7EC3"/>
    <w:rsid w:val="005F1941"/>
    <w:rsid w:val="005F41DB"/>
    <w:rsid w:val="005F5321"/>
    <w:rsid w:val="005F663D"/>
    <w:rsid w:val="005F79B1"/>
    <w:rsid w:val="00600050"/>
    <w:rsid w:val="006010A8"/>
    <w:rsid w:val="006017DA"/>
    <w:rsid w:val="0060620F"/>
    <w:rsid w:val="00611CFD"/>
    <w:rsid w:val="00613AA1"/>
    <w:rsid w:val="0061435E"/>
    <w:rsid w:val="0062600E"/>
    <w:rsid w:val="00632AA7"/>
    <w:rsid w:val="00634F22"/>
    <w:rsid w:val="0063757E"/>
    <w:rsid w:val="00637695"/>
    <w:rsid w:val="006433C6"/>
    <w:rsid w:val="00653DE2"/>
    <w:rsid w:val="00661CC8"/>
    <w:rsid w:val="006624DF"/>
    <w:rsid w:val="00665D52"/>
    <w:rsid w:val="00673249"/>
    <w:rsid w:val="00675DB2"/>
    <w:rsid w:val="006769B0"/>
    <w:rsid w:val="0068255F"/>
    <w:rsid w:val="00690152"/>
    <w:rsid w:val="00693A4B"/>
    <w:rsid w:val="006943BE"/>
    <w:rsid w:val="006A2530"/>
    <w:rsid w:val="006A55FC"/>
    <w:rsid w:val="006B0832"/>
    <w:rsid w:val="006C040F"/>
    <w:rsid w:val="006C0B73"/>
    <w:rsid w:val="006C140F"/>
    <w:rsid w:val="006C7293"/>
    <w:rsid w:val="006D2D95"/>
    <w:rsid w:val="006D2F83"/>
    <w:rsid w:val="006D4FA0"/>
    <w:rsid w:val="006E1AAD"/>
    <w:rsid w:val="006E1B70"/>
    <w:rsid w:val="006E672B"/>
    <w:rsid w:val="006E7A02"/>
    <w:rsid w:val="006F1E38"/>
    <w:rsid w:val="006F719D"/>
    <w:rsid w:val="0070218E"/>
    <w:rsid w:val="0070557F"/>
    <w:rsid w:val="007069C6"/>
    <w:rsid w:val="00717FD4"/>
    <w:rsid w:val="007253AC"/>
    <w:rsid w:val="00737E70"/>
    <w:rsid w:val="00743798"/>
    <w:rsid w:val="00744B93"/>
    <w:rsid w:val="007455B6"/>
    <w:rsid w:val="0075116D"/>
    <w:rsid w:val="00751184"/>
    <w:rsid w:val="00756C52"/>
    <w:rsid w:val="00761C7A"/>
    <w:rsid w:val="00762C65"/>
    <w:rsid w:val="00763EE3"/>
    <w:rsid w:val="00765335"/>
    <w:rsid w:val="007741C7"/>
    <w:rsid w:val="00775340"/>
    <w:rsid w:val="00777900"/>
    <w:rsid w:val="007809BA"/>
    <w:rsid w:val="00783202"/>
    <w:rsid w:val="007837F9"/>
    <w:rsid w:val="00783983"/>
    <w:rsid w:val="007972FA"/>
    <w:rsid w:val="007A2285"/>
    <w:rsid w:val="007A486D"/>
    <w:rsid w:val="007A5ADA"/>
    <w:rsid w:val="007B04AE"/>
    <w:rsid w:val="007B21FE"/>
    <w:rsid w:val="007B488D"/>
    <w:rsid w:val="007C2144"/>
    <w:rsid w:val="007C45C3"/>
    <w:rsid w:val="007C47B7"/>
    <w:rsid w:val="007C551B"/>
    <w:rsid w:val="007C706C"/>
    <w:rsid w:val="007D1752"/>
    <w:rsid w:val="007E2BC8"/>
    <w:rsid w:val="007F11CE"/>
    <w:rsid w:val="00801CD7"/>
    <w:rsid w:val="008022A5"/>
    <w:rsid w:val="0080339F"/>
    <w:rsid w:val="008034DF"/>
    <w:rsid w:val="00803519"/>
    <w:rsid w:val="00804221"/>
    <w:rsid w:val="00804CB1"/>
    <w:rsid w:val="00811CE8"/>
    <w:rsid w:val="00820463"/>
    <w:rsid w:val="00821929"/>
    <w:rsid w:val="00821E70"/>
    <w:rsid w:val="0083112C"/>
    <w:rsid w:val="008316B6"/>
    <w:rsid w:val="00832301"/>
    <w:rsid w:val="00836D76"/>
    <w:rsid w:val="00837270"/>
    <w:rsid w:val="00842502"/>
    <w:rsid w:val="0084672D"/>
    <w:rsid w:val="0085092E"/>
    <w:rsid w:val="00852315"/>
    <w:rsid w:val="00855215"/>
    <w:rsid w:val="00857241"/>
    <w:rsid w:val="00857989"/>
    <w:rsid w:val="0086452D"/>
    <w:rsid w:val="00874AC6"/>
    <w:rsid w:val="00880D1D"/>
    <w:rsid w:val="00883DA8"/>
    <w:rsid w:val="00886DF1"/>
    <w:rsid w:val="00893E00"/>
    <w:rsid w:val="008954B7"/>
    <w:rsid w:val="00897FC8"/>
    <w:rsid w:val="008A77F4"/>
    <w:rsid w:val="008B4ADF"/>
    <w:rsid w:val="008C0877"/>
    <w:rsid w:val="008C0CF0"/>
    <w:rsid w:val="008C5E6B"/>
    <w:rsid w:val="008C65FC"/>
    <w:rsid w:val="008C6C5E"/>
    <w:rsid w:val="008C780F"/>
    <w:rsid w:val="008E0F14"/>
    <w:rsid w:val="008E78E6"/>
    <w:rsid w:val="008F0A9B"/>
    <w:rsid w:val="008F2A8B"/>
    <w:rsid w:val="008F6E9C"/>
    <w:rsid w:val="0090093C"/>
    <w:rsid w:val="00903F7B"/>
    <w:rsid w:val="009108A6"/>
    <w:rsid w:val="00915EFF"/>
    <w:rsid w:val="00916BBE"/>
    <w:rsid w:val="009170BE"/>
    <w:rsid w:val="00921724"/>
    <w:rsid w:val="009217B2"/>
    <w:rsid w:val="00924653"/>
    <w:rsid w:val="00926835"/>
    <w:rsid w:val="00927915"/>
    <w:rsid w:val="00927AA9"/>
    <w:rsid w:val="0093084B"/>
    <w:rsid w:val="00932AD1"/>
    <w:rsid w:val="00937D36"/>
    <w:rsid w:val="00940DB2"/>
    <w:rsid w:val="00945E0C"/>
    <w:rsid w:val="00946024"/>
    <w:rsid w:val="009472D1"/>
    <w:rsid w:val="00947F27"/>
    <w:rsid w:val="00951E7D"/>
    <w:rsid w:val="00952B60"/>
    <w:rsid w:val="0095728A"/>
    <w:rsid w:val="009611B8"/>
    <w:rsid w:val="00963C0C"/>
    <w:rsid w:val="009677F6"/>
    <w:rsid w:val="00972B78"/>
    <w:rsid w:val="0097350C"/>
    <w:rsid w:val="00974C6F"/>
    <w:rsid w:val="00975D7F"/>
    <w:rsid w:val="00980288"/>
    <w:rsid w:val="009920EE"/>
    <w:rsid w:val="009952EE"/>
    <w:rsid w:val="009A0E10"/>
    <w:rsid w:val="009A1389"/>
    <w:rsid w:val="009A1EB2"/>
    <w:rsid w:val="009B72D1"/>
    <w:rsid w:val="009C1BC5"/>
    <w:rsid w:val="009D0EA7"/>
    <w:rsid w:val="009D138B"/>
    <w:rsid w:val="009D2679"/>
    <w:rsid w:val="009D2965"/>
    <w:rsid w:val="009D49E0"/>
    <w:rsid w:val="009D660F"/>
    <w:rsid w:val="009E2574"/>
    <w:rsid w:val="009F1163"/>
    <w:rsid w:val="009F7880"/>
    <w:rsid w:val="009F7F2F"/>
    <w:rsid w:val="00A02317"/>
    <w:rsid w:val="00A03874"/>
    <w:rsid w:val="00A1286E"/>
    <w:rsid w:val="00A1399A"/>
    <w:rsid w:val="00A1507F"/>
    <w:rsid w:val="00A17759"/>
    <w:rsid w:val="00A27A58"/>
    <w:rsid w:val="00A3196F"/>
    <w:rsid w:val="00A332FA"/>
    <w:rsid w:val="00A421C9"/>
    <w:rsid w:val="00A45A78"/>
    <w:rsid w:val="00A51A1B"/>
    <w:rsid w:val="00A53549"/>
    <w:rsid w:val="00A5463E"/>
    <w:rsid w:val="00A60E9C"/>
    <w:rsid w:val="00A663BA"/>
    <w:rsid w:val="00A70CA6"/>
    <w:rsid w:val="00A754B3"/>
    <w:rsid w:val="00A7637E"/>
    <w:rsid w:val="00A81008"/>
    <w:rsid w:val="00A8151C"/>
    <w:rsid w:val="00A81E0A"/>
    <w:rsid w:val="00A92A46"/>
    <w:rsid w:val="00A93FC3"/>
    <w:rsid w:val="00A94EA4"/>
    <w:rsid w:val="00A95213"/>
    <w:rsid w:val="00AA4289"/>
    <w:rsid w:val="00AA4C37"/>
    <w:rsid w:val="00AA799F"/>
    <w:rsid w:val="00AB0D78"/>
    <w:rsid w:val="00AB111D"/>
    <w:rsid w:val="00AC1853"/>
    <w:rsid w:val="00AC3551"/>
    <w:rsid w:val="00AC478A"/>
    <w:rsid w:val="00AC691D"/>
    <w:rsid w:val="00AD3180"/>
    <w:rsid w:val="00AD5F9B"/>
    <w:rsid w:val="00AD763D"/>
    <w:rsid w:val="00AE2124"/>
    <w:rsid w:val="00AE33BB"/>
    <w:rsid w:val="00AE3988"/>
    <w:rsid w:val="00AF0DCE"/>
    <w:rsid w:val="00AF684E"/>
    <w:rsid w:val="00AF6ECF"/>
    <w:rsid w:val="00B00CBB"/>
    <w:rsid w:val="00B01982"/>
    <w:rsid w:val="00B02AD5"/>
    <w:rsid w:val="00B03631"/>
    <w:rsid w:val="00B0498C"/>
    <w:rsid w:val="00B133C0"/>
    <w:rsid w:val="00B13E0B"/>
    <w:rsid w:val="00B1409F"/>
    <w:rsid w:val="00B14750"/>
    <w:rsid w:val="00B14A62"/>
    <w:rsid w:val="00B17818"/>
    <w:rsid w:val="00B22826"/>
    <w:rsid w:val="00B33C3A"/>
    <w:rsid w:val="00B40F27"/>
    <w:rsid w:val="00B50D43"/>
    <w:rsid w:val="00B52F17"/>
    <w:rsid w:val="00B5477A"/>
    <w:rsid w:val="00B564CE"/>
    <w:rsid w:val="00B56C59"/>
    <w:rsid w:val="00B6269B"/>
    <w:rsid w:val="00B65285"/>
    <w:rsid w:val="00B74A75"/>
    <w:rsid w:val="00B75188"/>
    <w:rsid w:val="00B90492"/>
    <w:rsid w:val="00B907D3"/>
    <w:rsid w:val="00B91D86"/>
    <w:rsid w:val="00BA2E95"/>
    <w:rsid w:val="00BA6F78"/>
    <w:rsid w:val="00BA7E4C"/>
    <w:rsid w:val="00BB00C0"/>
    <w:rsid w:val="00BB023F"/>
    <w:rsid w:val="00BB19E0"/>
    <w:rsid w:val="00BB57A5"/>
    <w:rsid w:val="00BB63A1"/>
    <w:rsid w:val="00BB6D27"/>
    <w:rsid w:val="00BC3E23"/>
    <w:rsid w:val="00BC5451"/>
    <w:rsid w:val="00BC5B1D"/>
    <w:rsid w:val="00BD15AE"/>
    <w:rsid w:val="00BD2865"/>
    <w:rsid w:val="00BD614A"/>
    <w:rsid w:val="00BE1058"/>
    <w:rsid w:val="00BE3644"/>
    <w:rsid w:val="00BF4049"/>
    <w:rsid w:val="00BF4346"/>
    <w:rsid w:val="00BF795B"/>
    <w:rsid w:val="00C03FE4"/>
    <w:rsid w:val="00C0422C"/>
    <w:rsid w:val="00C0595A"/>
    <w:rsid w:val="00C05A14"/>
    <w:rsid w:val="00C05AC1"/>
    <w:rsid w:val="00C06FC8"/>
    <w:rsid w:val="00C10FAB"/>
    <w:rsid w:val="00C143E0"/>
    <w:rsid w:val="00C15A00"/>
    <w:rsid w:val="00C16F86"/>
    <w:rsid w:val="00C21803"/>
    <w:rsid w:val="00C22782"/>
    <w:rsid w:val="00C24B09"/>
    <w:rsid w:val="00C306F9"/>
    <w:rsid w:val="00C34F46"/>
    <w:rsid w:val="00C4324E"/>
    <w:rsid w:val="00C433DD"/>
    <w:rsid w:val="00C43E43"/>
    <w:rsid w:val="00C473D0"/>
    <w:rsid w:val="00C4754C"/>
    <w:rsid w:val="00C52765"/>
    <w:rsid w:val="00C547E2"/>
    <w:rsid w:val="00C57D18"/>
    <w:rsid w:val="00C61862"/>
    <w:rsid w:val="00C65245"/>
    <w:rsid w:val="00C713D7"/>
    <w:rsid w:val="00C74A6A"/>
    <w:rsid w:val="00C75FC7"/>
    <w:rsid w:val="00C769F3"/>
    <w:rsid w:val="00C81C80"/>
    <w:rsid w:val="00C83E5A"/>
    <w:rsid w:val="00C84A0C"/>
    <w:rsid w:val="00C907E0"/>
    <w:rsid w:val="00C93106"/>
    <w:rsid w:val="00C964D8"/>
    <w:rsid w:val="00CA296C"/>
    <w:rsid w:val="00CA7FCB"/>
    <w:rsid w:val="00CB7E76"/>
    <w:rsid w:val="00CC345D"/>
    <w:rsid w:val="00CC3F8C"/>
    <w:rsid w:val="00CD013C"/>
    <w:rsid w:val="00CD732B"/>
    <w:rsid w:val="00CE170E"/>
    <w:rsid w:val="00CE180D"/>
    <w:rsid w:val="00CF046F"/>
    <w:rsid w:val="00CF62D2"/>
    <w:rsid w:val="00CF7964"/>
    <w:rsid w:val="00D0713A"/>
    <w:rsid w:val="00D077A2"/>
    <w:rsid w:val="00D111E5"/>
    <w:rsid w:val="00D21DD8"/>
    <w:rsid w:val="00D229E8"/>
    <w:rsid w:val="00D25958"/>
    <w:rsid w:val="00D25E26"/>
    <w:rsid w:val="00D278BC"/>
    <w:rsid w:val="00D32B10"/>
    <w:rsid w:val="00D32DD9"/>
    <w:rsid w:val="00D407C5"/>
    <w:rsid w:val="00D42A26"/>
    <w:rsid w:val="00D44F3A"/>
    <w:rsid w:val="00D5100A"/>
    <w:rsid w:val="00D52B3B"/>
    <w:rsid w:val="00D7123B"/>
    <w:rsid w:val="00D7262B"/>
    <w:rsid w:val="00D72885"/>
    <w:rsid w:val="00D734A9"/>
    <w:rsid w:val="00D737A7"/>
    <w:rsid w:val="00D82816"/>
    <w:rsid w:val="00D8513B"/>
    <w:rsid w:val="00D86973"/>
    <w:rsid w:val="00D91729"/>
    <w:rsid w:val="00DA022C"/>
    <w:rsid w:val="00DA12A6"/>
    <w:rsid w:val="00DA3978"/>
    <w:rsid w:val="00DB0222"/>
    <w:rsid w:val="00DB0706"/>
    <w:rsid w:val="00DB1949"/>
    <w:rsid w:val="00DB7611"/>
    <w:rsid w:val="00DC6343"/>
    <w:rsid w:val="00DD0D0F"/>
    <w:rsid w:val="00DD58DE"/>
    <w:rsid w:val="00DE2F25"/>
    <w:rsid w:val="00DE32C7"/>
    <w:rsid w:val="00DE55B4"/>
    <w:rsid w:val="00E02D23"/>
    <w:rsid w:val="00E0599F"/>
    <w:rsid w:val="00E05CF8"/>
    <w:rsid w:val="00E11C95"/>
    <w:rsid w:val="00E138C0"/>
    <w:rsid w:val="00E1774D"/>
    <w:rsid w:val="00E220A2"/>
    <w:rsid w:val="00E26AC6"/>
    <w:rsid w:val="00E403D4"/>
    <w:rsid w:val="00E41AA0"/>
    <w:rsid w:val="00E46161"/>
    <w:rsid w:val="00E50014"/>
    <w:rsid w:val="00E507BF"/>
    <w:rsid w:val="00E63D57"/>
    <w:rsid w:val="00E72A46"/>
    <w:rsid w:val="00E732E0"/>
    <w:rsid w:val="00E74485"/>
    <w:rsid w:val="00E772FE"/>
    <w:rsid w:val="00E826D0"/>
    <w:rsid w:val="00E9016C"/>
    <w:rsid w:val="00E92204"/>
    <w:rsid w:val="00E927C1"/>
    <w:rsid w:val="00E9420C"/>
    <w:rsid w:val="00E979AB"/>
    <w:rsid w:val="00EA0961"/>
    <w:rsid w:val="00EA374B"/>
    <w:rsid w:val="00EA4DE2"/>
    <w:rsid w:val="00EA523F"/>
    <w:rsid w:val="00EB0D2D"/>
    <w:rsid w:val="00EB1CEE"/>
    <w:rsid w:val="00EB5B3A"/>
    <w:rsid w:val="00EC0947"/>
    <w:rsid w:val="00EC0CF9"/>
    <w:rsid w:val="00EC158B"/>
    <w:rsid w:val="00EC1F7E"/>
    <w:rsid w:val="00EC5CB2"/>
    <w:rsid w:val="00EC7BEB"/>
    <w:rsid w:val="00EE116C"/>
    <w:rsid w:val="00EE50BB"/>
    <w:rsid w:val="00EE70FD"/>
    <w:rsid w:val="00EE7CC5"/>
    <w:rsid w:val="00EF1F5C"/>
    <w:rsid w:val="00EF5FA1"/>
    <w:rsid w:val="00F00517"/>
    <w:rsid w:val="00F034AA"/>
    <w:rsid w:val="00F0501E"/>
    <w:rsid w:val="00F06A63"/>
    <w:rsid w:val="00F10D66"/>
    <w:rsid w:val="00F176FC"/>
    <w:rsid w:val="00F33964"/>
    <w:rsid w:val="00F377CE"/>
    <w:rsid w:val="00F41153"/>
    <w:rsid w:val="00F4151C"/>
    <w:rsid w:val="00F423B9"/>
    <w:rsid w:val="00F42E85"/>
    <w:rsid w:val="00F436F6"/>
    <w:rsid w:val="00F4562D"/>
    <w:rsid w:val="00F45814"/>
    <w:rsid w:val="00F47A65"/>
    <w:rsid w:val="00F608C6"/>
    <w:rsid w:val="00F608E3"/>
    <w:rsid w:val="00F66980"/>
    <w:rsid w:val="00F70B47"/>
    <w:rsid w:val="00F73C78"/>
    <w:rsid w:val="00F75B05"/>
    <w:rsid w:val="00F86F5F"/>
    <w:rsid w:val="00F9576E"/>
    <w:rsid w:val="00FB0FC8"/>
    <w:rsid w:val="00FB275D"/>
    <w:rsid w:val="00FB3658"/>
    <w:rsid w:val="00FB6758"/>
    <w:rsid w:val="00FC29A4"/>
    <w:rsid w:val="00FC2DED"/>
    <w:rsid w:val="00FC5CE7"/>
    <w:rsid w:val="00FC65DE"/>
    <w:rsid w:val="00FD29B7"/>
    <w:rsid w:val="00FD2B26"/>
    <w:rsid w:val="00FF48AF"/>
    <w:rsid w:val="00FF6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7"/>
    <o:shapelayout v:ext="edit">
      <o:idmap v:ext="edit" data="1"/>
    </o:shapelayout>
  </w:shapeDefaults>
  <w:decimalSymbol w:val="."/>
  <w:listSeparator w:val=","/>
  <w14:docId w14:val="3687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05A1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A2530"/>
    <w:rPr>
      <w:rFonts w:cs="Times New Roman"/>
      <w:sz w:val="2"/>
    </w:rPr>
  </w:style>
  <w:style w:type="character" w:styleId="CommentReference">
    <w:name w:val="annotation reference"/>
    <w:basedOn w:val="DefaultParagraphFont"/>
    <w:uiPriority w:val="99"/>
    <w:rsid w:val="00C05A14"/>
    <w:rPr>
      <w:rFonts w:cs="Times New Roman"/>
      <w:sz w:val="16"/>
      <w:szCs w:val="16"/>
    </w:rPr>
  </w:style>
  <w:style w:type="paragraph" w:styleId="CommentText">
    <w:name w:val="annotation text"/>
    <w:basedOn w:val="Normal"/>
    <w:link w:val="CommentTextChar"/>
    <w:uiPriority w:val="99"/>
    <w:rsid w:val="00C05A14"/>
    <w:rPr>
      <w:sz w:val="20"/>
      <w:szCs w:val="20"/>
    </w:rPr>
  </w:style>
  <w:style w:type="character" w:customStyle="1" w:styleId="CommentTextChar">
    <w:name w:val="Comment Text Char"/>
    <w:basedOn w:val="DefaultParagraphFont"/>
    <w:link w:val="CommentText"/>
    <w:uiPriority w:val="99"/>
    <w:locked/>
    <w:rsid w:val="00134CB9"/>
    <w:rPr>
      <w:rFonts w:cs="Times New Roman"/>
      <w:lang w:val="en-US" w:eastAsia="en-US" w:bidi="ar-SA"/>
    </w:rPr>
  </w:style>
  <w:style w:type="paragraph" w:styleId="CommentSubject">
    <w:name w:val="annotation subject"/>
    <w:basedOn w:val="CommentText"/>
    <w:next w:val="CommentText"/>
    <w:link w:val="CommentSubjectChar"/>
    <w:uiPriority w:val="99"/>
    <w:semiHidden/>
    <w:rsid w:val="00C05A14"/>
    <w:rPr>
      <w:b/>
      <w:bCs/>
    </w:rPr>
  </w:style>
  <w:style w:type="character" w:customStyle="1" w:styleId="CommentSubjectChar">
    <w:name w:val="Comment Subject Char"/>
    <w:basedOn w:val="CommentTextChar"/>
    <w:link w:val="CommentSubject"/>
    <w:uiPriority w:val="99"/>
    <w:semiHidden/>
    <w:locked/>
    <w:rsid w:val="006A2530"/>
    <w:rPr>
      <w:rFonts w:cs="Times New Roman"/>
      <w:b/>
      <w:bCs/>
      <w:sz w:val="20"/>
      <w:szCs w:val="20"/>
      <w:lang w:val="en-US" w:eastAsia="en-US" w:bidi="ar-SA"/>
    </w:rPr>
  </w:style>
  <w:style w:type="paragraph" w:styleId="BodyText">
    <w:name w:val="Body Text"/>
    <w:basedOn w:val="Normal"/>
    <w:link w:val="BodyTextChar"/>
    <w:uiPriority w:val="99"/>
    <w:rsid w:val="0008301F"/>
    <w:pPr>
      <w:spacing w:after="120"/>
    </w:pPr>
    <w:rPr>
      <w:rFonts w:ascii="Times" w:hAnsi="Times"/>
      <w:sz w:val="20"/>
      <w:szCs w:val="20"/>
    </w:rPr>
  </w:style>
  <w:style w:type="character" w:customStyle="1" w:styleId="BodyTextChar">
    <w:name w:val="Body Text Char"/>
    <w:basedOn w:val="DefaultParagraphFont"/>
    <w:link w:val="BodyText"/>
    <w:uiPriority w:val="99"/>
    <w:semiHidden/>
    <w:locked/>
    <w:rsid w:val="006A2530"/>
    <w:rPr>
      <w:rFonts w:cs="Times New Roman"/>
      <w:sz w:val="24"/>
      <w:szCs w:val="24"/>
    </w:rPr>
  </w:style>
  <w:style w:type="paragraph" w:styleId="BodyText2">
    <w:name w:val="Body Text 2"/>
    <w:basedOn w:val="Normal"/>
    <w:link w:val="BodyText2Char"/>
    <w:uiPriority w:val="99"/>
    <w:rsid w:val="0008301F"/>
    <w:pPr>
      <w:spacing w:after="120" w:line="480" w:lineRule="auto"/>
    </w:pPr>
  </w:style>
  <w:style w:type="character" w:customStyle="1" w:styleId="BodyText2Char">
    <w:name w:val="Body Text 2 Char"/>
    <w:basedOn w:val="DefaultParagraphFont"/>
    <w:link w:val="BodyText2"/>
    <w:uiPriority w:val="99"/>
    <w:semiHidden/>
    <w:locked/>
    <w:rsid w:val="006A2530"/>
    <w:rPr>
      <w:rFonts w:cs="Times New Roman"/>
      <w:sz w:val="24"/>
      <w:szCs w:val="24"/>
    </w:rPr>
  </w:style>
  <w:style w:type="paragraph" w:styleId="BodyTextIndent">
    <w:name w:val="Body Text Indent"/>
    <w:basedOn w:val="Normal"/>
    <w:link w:val="BodyTextIndentChar"/>
    <w:uiPriority w:val="99"/>
    <w:rsid w:val="0009610E"/>
    <w:pPr>
      <w:spacing w:after="120"/>
      <w:ind w:left="360"/>
    </w:pPr>
  </w:style>
  <w:style w:type="character" w:customStyle="1" w:styleId="BodyTextIndentChar">
    <w:name w:val="Body Text Indent Char"/>
    <w:basedOn w:val="DefaultParagraphFont"/>
    <w:link w:val="BodyTextIndent"/>
    <w:uiPriority w:val="99"/>
    <w:semiHidden/>
    <w:locked/>
    <w:rsid w:val="006A2530"/>
    <w:rPr>
      <w:rFonts w:cs="Times New Roman"/>
      <w:sz w:val="24"/>
      <w:szCs w:val="24"/>
    </w:rPr>
  </w:style>
  <w:style w:type="table" w:styleId="TableClassic1">
    <w:name w:val="Table Classic 1"/>
    <w:basedOn w:val="TableNormal"/>
    <w:uiPriority w:val="99"/>
    <w:rsid w:val="00EA0961"/>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Header">
    <w:name w:val="header"/>
    <w:basedOn w:val="Normal"/>
    <w:link w:val="HeaderChar"/>
    <w:uiPriority w:val="99"/>
    <w:rsid w:val="0035017D"/>
    <w:pPr>
      <w:tabs>
        <w:tab w:val="center" w:pos="4320"/>
        <w:tab w:val="right" w:pos="8640"/>
      </w:tabs>
    </w:pPr>
  </w:style>
  <w:style w:type="character" w:customStyle="1" w:styleId="HeaderChar">
    <w:name w:val="Header Char"/>
    <w:basedOn w:val="DefaultParagraphFont"/>
    <w:link w:val="Header"/>
    <w:uiPriority w:val="99"/>
    <w:semiHidden/>
    <w:locked/>
    <w:rsid w:val="006A2530"/>
    <w:rPr>
      <w:rFonts w:cs="Times New Roman"/>
      <w:sz w:val="24"/>
      <w:szCs w:val="24"/>
    </w:rPr>
  </w:style>
  <w:style w:type="paragraph" w:styleId="Footer">
    <w:name w:val="footer"/>
    <w:basedOn w:val="Normal"/>
    <w:link w:val="FooterChar"/>
    <w:uiPriority w:val="99"/>
    <w:rsid w:val="0035017D"/>
    <w:pPr>
      <w:tabs>
        <w:tab w:val="center" w:pos="4320"/>
        <w:tab w:val="right" w:pos="8640"/>
      </w:tabs>
    </w:pPr>
  </w:style>
  <w:style w:type="character" w:customStyle="1" w:styleId="FooterChar">
    <w:name w:val="Footer Char"/>
    <w:basedOn w:val="DefaultParagraphFont"/>
    <w:link w:val="Footer"/>
    <w:uiPriority w:val="99"/>
    <w:semiHidden/>
    <w:locked/>
    <w:rsid w:val="006A2530"/>
    <w:rPr>
      <w:rFonts w:cs="Times New Roman"/>
      <w:sz w:val="24"/>
      <w:szCs w:val="24"/>
    </w:rPr>
  </w:style>
  <w:style w:type="character" w:styleId="PageNumber">
    <w:name w:val="page number"/>
    <w:basedOn w:val="DefaultParagraphFont"/>
    <w:uiPriority w:val="99"/>
    <w:rsid w:val="0035017D"/>
    <w:rPr>
      <w:rFonts w:cs="Times New Roman"/>
    </w:rPr>
  </w:style>
  <w:style w:type="character" w:styleId="LineNumber">
    <w:name w:val="line number"/>
    <w:basedOn w:val="DefaultParagraphFont"/>
    <w:uiPriority w:val="99"/>
    <w:rsid w:val="00555BCD"/>
    <w:rPr>
      <w:rFonts w:cs="Times New Roman"/>
    </w:rPr>
  </w:style>
  <w:style w:type="character" w:customStyle="1" w:styleId="CharChar1">
    <w:name w:val="Char Char1"/>
    <w:basedOn w:val="DefaultParagraphFont"/>
    <w:uiPriority w:val="99"/>
    <w:rsid w:val="00570750"/>
    <w:rPr>
      <w:rFonts w:eastAsia="Times New Roman" w:cs="Times New Roman"/>
      <w:color w:val="000000"/>
    </w:rPr>
  </w:style>
  <w:style w:type="paragraph" w:customStyle="1" w:styleId="Default">
    <w:name w:val="Default"/>
    <w:uiPriority w:val="99"/>
    <w:rsid w:val="00570750"/>
    <w:pPr>
      <w:autoSpaceDE w:val="0"/>
      <w:autoSpaceDN w:val="0"/>
      <w:adjustRightInd w:val="0"/>
    </w:pPr>
    <w:rPr>
      <w:color w:val="000000"/>
      <w:sz w:val="24"/>
      <w:szCs w:val="24"/>
    </w:rPr>
  </w:style>
  <w:style w:type="character" w:customStyle="1" w:styleId="AJBTitle">
    <w:name w:val="AJB Title"/>
    <w:basedOn w:val="DefaultParagraphFont"/>
    <w:uiPriority w:val="99"/>
    <w:rsid w:val="00447BD5"/>
    <w:rPr>
      <w:rFonts w:eastAsia="MS Mincho" w:cs="Times New Roman"/>
      <w:b/>
      <w:bCs/>
      <w:kern w:val="28"/>
      <w:sz w:val="24"/>
      <w:szCs w:val="24"/>
      <w:lang w:val="en-AU" w:eastAsia="en-US" w:bidi="ar-SA"/>
    </w:rPr>
  </w:style>
  <w:style w:type="character" w:customStyle="1" w:styleId="apple-style-span">
    <w:name w:val="apple-style-span"/>
    <w:basedOn w:val="DefaultParagraphFont"/>
    <w:uiPriority w:val="99"/>
    <w:rsid w:val="00447BD5"/>
    <w:rPr>
      <w:rFonts w:cs="Times New Roman"/>
    </w:rPr>
  </w:style>
  <w:style w:type="paragraph" w:styleId="Revision">
    <w:name w:val="Revision"/>
    <w:hidden/>
    <w:uiPriority w:val="99"/>
    <w:semiHidden/>
    <w:rsid w:val="00085A3C"/>
    <w:rPr>
      <w:sz w:val="24"/>
      <w:szCs w:val="24"/>
    </w:rPr>
  </w:style>
  <w:style w:type="character" w:customStyle="1" w:styleId="Articletitle">
    <w:name w:val="§Article title"/>
    <w:basedOn w:val="DefaultParagraphFont"/>
    <w:uiPriority w:val="99"/>
    <w:rsid w:val="000C6145"/>
    <w:rPr>
      <w:rFonts w:ascii="Times New Roman" w:hAnsi="Times New Roman" w:cs="Times New Roman"/>
      <w:lang w:val="en-US"/>
    </w:rPr>
  </w:style>
  <w:style w:type="character" w:customStyle="1" w:styleId="authors">
    <w:name w:val="§authors"/>
    <w:uiPriority w:val="99"/>
    <w:rsid w:val="000C6145"/>
    <w:rPr>
      <w:rFonts w:ascii="Times New Roman" w:hAnsi="Times New Roman"/>
      <w:b/>
      <w:lang w:val="en-US"/>
    </w:rPr>
  </w:style>
  <w:style w:type="paragraph" w:customStyle="1" w:styleId="bib">
    <w:name w:val="§bib"/>
    <w:basedOn w:val="Normal"/>
    <w:uiPriority w:val="99"/>
    <w:rsid w:val="000C6145"/>
    <w:pPr>
      <w:spacing w:before="120" w:after="120" w:line="360" w:lineRule="auto"/>
      <w:ind w:left="720" w:hanging="720"/>
    </w:pPr>
    <w:rPr>
      <w:sz w:val="22"/>
    </w:rPr>
  </w:style>
  <w:style w:type="character" w:customStyle="1" w:styleId="journal-title">
    <w:name w:val="§journal-title"/>
    <w:basedOn w:val="DefaultParagraphFont"/>
    <w:uiPriority w:val="99"/>
    <w:rsid w:val="000C6145"/>
    <w:rPr>
      <w:rFonts w:ascii="Times New Roman" w:hAnsi="Times New Roman" w:cs="Times New Roman"/>
      <w:i/>
      <w:lang w:val="en-US"/>
    </w:rPr>
  </w:style>
  <w:style w:type="character" w:customStyle="1" w:styleId="date">
    <w:name w:val="§date"/>
    <w:basedOn w:val="DefaultParagraphFont"/>
    <w:uiPriority w:val="99"/>
    <w:rsid w:val="000C6145"/>
    <w:rPr>
      <w:rFonts w:ascii="Times New Roman" w:hAnsi="Times New Roman" w:cs="Times New Roman"/>
      <w:lang w:val="en-US"/>
    </w:rPr>
  </w:style>
  <w:style w:type="character" w:customStyle="1" w:styleId="pageextent">
    <w:name w:val="§page extent"/>
    <w:basedOn w:val="DefaultParagraphFont"/>
    <w:uiPriority w:val="99"/>
    <w:rsid w:val="000C6145"/>
    <w:rPr>
      <w:rFonts w:ascii="Times New Roman" w:hAnsi="Times New Roman" w:cs="Times New Roman"/>
      <w:lang w:val="en-US"/>
    </w:rPr>
  </w:style>
  <w:style w:type="character" w:customStyle="1" w:styleId="volume">
    <w:name w:val="§volume"/>
    <w:basedOn w:val="DefaultParagraphFont"/>
    <w:uiPriority w:val="99"/>
    <w:rsid w:val="000C6145"/>
    <w:rPr>
      <w:rFonts w:ascii="Times New Roman" w:hAnsi="Times New Roman" w:cs="Times New Roman"/>
      <w:b/>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279127">
      <w:marLeft w:val="0"/>
      <w:marRight w:val="0"/>
      <w:marTop w:val="0"/>
      <w:marBottom w:val="0"/>
      <w:divBdr>
        <w:top w:val="none" w:sz="0" w:space="0" w:color="auto"/>
        <w:left w:val="none" w:sz="0" w:space="0" w:color="auto"/>
        <w:bottom w:val="none" w:sz="0" w:space="0" w:color="auto"/>
        <w:right w:val="none" w:sz="0" w:space="0" w:color="auto"/>
      </w:divBdr>
      <w:divsChild>
        <w:div w:id="1089279126">
          <w:marLeft w:val="0"/>
          <w:marRight w:val="0"/>
          <w:marTop w:val="0"/>
          <w:marBottom w:val="0"/>
          <w:divBdr>
            <w:top w:val="none" w:sz="0" w:space="0" w:color="auto"/>
            <w:left w:val="none" w:sz="0" w:space="0" w:color="auto"/>
            <w:bottom w:val="none" w:sz="0" w:space="0" w:color="auto"/>
            <w:right w:val="none" w:sz="0" w:space="0" w:color="auto"/>
          </w:divBdr>
        </w:div>
      </w:divsChild>
    </w:div>
    <w:div w:id="1089279128">
      <w:marLeft w:val="0"/>
      <w:marRight w:val="0"/>
      <w:marTop w:val="0"/>
      <w:marBottom w:val="0"/>
      <w:divBdr>
        <w:top w:val="none" w:sz="0" w:space="0" w:color="auto"/>
        <w:left w:val="none" w:sz="0" w:space="0" w:color="auto"/>
        <w:bottom w:val="none" w:sz="0" w:space="0" w:color="auto"/>
        <w:right w:val="none" w:sz="0" w:space="0" w:color="auto"/>
      </w:divBdr>
      <w:divsChild>
        <w:div w:id="108927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4" Type="http://schemas.openxmlformats.org/officeDocument/2006/relationships/oleObject" Target="embeddings/oleObject3.bin"/><Relationship Id="rId15" Type="http://schemas.openxmlformats.org/officeDocument/2006/relationships/image" Target="media/image4.wmf"/><Relationship Id="rId16" Type="http://schemas.openxmlformats.org/officeDocument/2006/relationships/oleObject" Target="embeddings/oleObject4.bin"/><Relationship Id="rId17" Type="http://schemas.openxmlformats.org/officeDocument/2006/relationships/image" Target="media/image5.wmf"/><Relationship Id="rId18" Type="http://schemas.openxmlformats.org/officeDocument/2006/relationships/oleObject" Target="embeddings/oleObject5.bin"/><Relationship Id="rId19" Type="http://schemas.openxmlformats.org/officeDocument/2006/relationships/image" Target="media/image6.wmf"/><Relationship Id="rId63" Type="http://schemas.openxmlformats.org/officeDocument/2006/relationships/image" Target="media/image28.wmf"/><Relationship Id="rId64" Type="http://schemas.openxmlformats.org/officeDocument/2006/relationships/oleObject" Target="embeddings/oleObject28.bin"/><Relationship Id="rId65" Type="http://schemas.openxmlformats.org/officeDocument/2006/relationships/image" Target="media/image29.wmf"/><Relationship Id="rId66" Type="http://schemas.openxmlformats.org/officeDocument/2006/relationships/oleObject" Target="embeddings/oleObject29.bin"/><Relationship Id="rId67" Type="http://schemas.openxmlformats.org/officeDocument/2006/relationships/image" Target="media/image30.wmf"/><Relationship Id="rId68" Type="http://schemas.openxmlformats.org/officeDocument/2006/relationships/oleObject" Target="embeddings/oleObject30.bin"/><Relationship Id="rId69" Type="http://schemas.openxmlformats.org/officeDocument/2006/relationships/image" Target="media/image31.wmf"/><Relationship Id="rId50" Type="http://schemas.openxmlformats.org/officeDocument/2006/relationships/oleObject" Target="embeddings/oleObject21.bin"/><Relationship Id="rId51" Type="http://schemas.openxmlformats.org/officeDocument/2006/relationships/image" Target="media/image22.wmf"/><Relationship Id="rId52" Type="http://schemas.openxmlformats.org/officeDocument/2006/relationships/oleObject" Target="embeddings/oleObject22.bin"/><Relationship Id="rId53" Type="http://schemas.openxmlformats.org/officeDocument/2006/relationships/image" Target="media/image23.wmf"/><Relationship Id="rId54" Type="http://schemas.openxmlformats.org/officeDocument/2006/relationships/oleObject" Target="embeddings/oleObject23.bin"/><Relationship Id="rId55" Type="http://schemas.openxmlformats.org/officeDocument/2006/relationships/image" Target="media/image24.wmf"/><Relationship Id="rId56" Type="http://schemas.openxmlformats.org/officeDocument/2006/relationships/oleObject" Target="embeddings/oleObject24.bin"/><Relationship Id="rId57" Type="http://schemas.openxmlformats.org/officeDocument/2006/relationships/image" Target="media/image25.wmf"/><Relationship Id="rId58" Type="http://schemas.openxmlformats.org/officeDocument/2006/relationships/oleObject" Target="embeddings/oleObject25.bin"/><Relationship Id="rId59" Type="http://schemas.openxmlformats.org/officeDocument/2006/relationships/image" Target="media/image26.wmf"/><Relationship Id="rId40" Type="http://schemas.openxmlformats.org/officeDocument/2006/relationships/oleObject" Target="embeddings/oleObject16.bin"/><Relationship Id="rId41" Type="http://schemas.openxmlformats.org/officeDocument/2006/relationships/image" Target="media/image17.wmf"/><Relationship Id="rId42" Type="http://schemas.openxmlformats.org/officeDocument/2006/relationships/oleObject" Target="embeddings/oleObject17.bin"/><Relationship Id="rId43" Type="http://schemas.openxmlformats.org/officeDocument/2006/relationships/image" Target="media/image18.wmf"/><Relationship Id="rId44" Type="http://schemas.openxmlformats.org/officeDocument/2006/relationships/oleObject" Target="embeddings/oleObject18.bin"/><Relationship Id="rId45" Type="http://schemas.openxmlformats.org/officeDocument/2006/relationships/image" Target="media/image19.wmf"/><Relationship Id="rId46" Type="http://schemas.openxmlformats.org/officeDocument/2006/relationships/oleObject" Target="embeddings/oleObject19.bin"/><Relationship Id="rId47" Type="http://schemas.openxmlformats.org/officeDocument/2006/relationships/image" Target="media/image20.wmf"/><Relationship Id="rId48" Type="http://schemas.openxmlformats.org/officeDocument/2006/relationships/oleObject" Target="embeddings/oleObject20.bin"/><Relationship Id="rId49" Type="http://schemas.openxmlformats.org/officeDocument/2006/relationships/image" Target="media/image21.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wmf"/><Relationship Id="rId30" Type="http://schemas.openxmlformats.org/officeDocument/2006/relationships/oleObject" Target="embeddings/oleObject11.bin"/><Relationship Id="rId31" Type="http://schemas.openxmlformats.org/officeDocument/2006/relationships/image" Target="media/image12.wmf"/><Relationship Id="rId32" Type="http://schemas.openxmlformats.org/officeDocument/2006/relationships/oleObject" Target="embeddings/oleObject12.bin"/><Relationship Id="rId33" Type="http://schemas.openxmlformats.org/officeDocument/2006/relationships/image" Target="media/image13.wmf"/><Relationship Id="rId34" Type="http://schemas.openxmlformats.org/officeDocument/2006/relationships/oleObject" Target="embeddings/oleObject13.bin"/><Relationship Id="rId35" Type="http://schemas.openxmlformats.org/officeDocument/2006/relationships/image" Target="media/image14.wmf"/><Relationship Id="rId36" Type="http://schemas.openxmlformats.org/officeDocument/2006/relationships/oleObject" Target="embeddings/oleObject14.bin"/><Relationship Id="rId37" Type="http://schemas.openxmlformats.org/officeDocument/2006/relationships/image" Target="media/image15.wmf"/><Relationship Id="rId38" Type="http://schemas.openxmlformats.org/officeDocument/2006/relationships/oleObject" Target="embeddings/oleObject15.bin"/><Relationship Id="rId39" Type="http://schemas.openxmlformats.org/officeDocument/2006/relationships/image" Target="media/image16.wmf"/><Relationship Id="rId80" Type="http://schemas.openxmlformats.org/officeDocument/2006/relationships/fontTable" Target="fontTable.xml"/><Relationship Id="rId81" Type="http://schemas.openxmlformats.org/officeDocument/2006/relationships/theme" Target="theme/theme1.xml"/><Relationship Id="rId70" Type="http://schemas.openxmlformats.org/officeDocument/2006/relationships/oleObject" Target="embeddings/oleObject31.bin"/><Relationship Id="rId71" Type="http://schemas.openxmlformats.org/officeDocument/2006/relationships/image" Target="media/image32.wmf"/><Relationship Id="rId72" Type="http://schemas.openxmlformats.org/officeDocument/2006/relationships/oleObject" Target="embeddings/oleObject32.bin"/><Relationship Id="rId20" Type="http://schemas.openxmlformats.org/officeDocument/2006/relationships/oleObject" Target="embeddings/oleObject6.bin"/><Relationship Id="rId21" Type="http://schemas.openxmlformats.org/officeDocument/2006/relationships/image" Target="media/image7.wmf"/><Relationship Id="rId22" Type="http://schemas.openxmlformats.org/officeDocument/2006/relationships/oleObject" Target="embeddings/oleObject7.bin"/><Relationship Id="rId23" Type="http://schemas.openxmlformats.org/officeDocument/2006/relationships/image" Target="media/image8.wmf"/><Relationship Id="rId24" Type="http://schemas.openxmlformats.org/officeDocument/2006/relationships/oleObject" Target="embeddings/oleObject8.bin"/><Relationship Id="rId25" Type="http://schemas.openxmlformats.org/officeDocument/2006/relationships/image" Target="media/image9.wmf"/><Relationship Id="rId26" Type="http://schemas.openxmlformats.org/officeDocument/2006/relationships/oleObject" Target="embeddings/oleObject9.bin"/><Relationship Id="rId27" Type="http://schemas.openxmlformats.org/officeDocument/2006/relationships/image" Target="media/image10.wmf"/><Relationship Id="rId28" Type="http://schemas.openxmlformats.org/officeDocument/2006/relationships/oleObject" Target="embeddings/oleObject10.bin"/><Relationship Id="rId29" Type="http://schemas.openxmlformats.org/officeDocument/2006/relationships/image" Target="media/image11.wmf"/><Relationship Id="rId73" Type="http://schemas.openxmlformats.org/officeDocument/2006/relationships/image" Target="media/image33.wmf"/><Relationship Id="rId74" Type="http://schemas.openxmlformats.org/officeDocument/2006/relationships/oleObject" Target="embeddings/oleObject33.bin"/><Relationship Id="rId75" Type="http://schemas.openxmlformats.org/officeDocument/2006/relationships/image" Target="media/image34.emf"/><Relationship Id="rId76" Type="http://schemas.openxmlformats.org/officeDocument/2006/relationships/image" Target="media/image35.emf"/><Relationship Id="rId77" Type="http://schemas.openxmlformats.org/officeDocument/2006/relationships/image" Target="media/image36.emf"/><Relationship Id="rId78" Type="http://schemas.openxmlformats.org/officeDocument/2006/relationships/image" Target="media/image37.emf"/><Relationship Id="rId79" Type="http://schemas.openxmlformats.org/officeDocument/2006/relationships/header" Target="header1.xml"/><Relationship Id="rId60" Type="http://schemas.openxmlformats.org/officeDocument/2006/relationships/oleObject" Target="embeddings/oleObject26.bin"/><Relationship Id="rId61" Type="http://schemas.openxmlformats.org/officeDocument/2006/relationships/image" Target="media/image27.wmf"/><Relationship Id="rId62" Type="http://schemas.openxmlformats.org/officeDocument/2006/relationships/oleObject" Target="embeddings/oleObject27.bin"/><Relationship Id="rId10" Type="http://schemas.openxmlformats.org/officeDocument/2006/relationships/oleObject" Target="embeddings/oleObject1.bin"/><Relationship Id="rId11" Type="http://schemas.openxmlformats.org/officeDocument/2006/relationships/image" Target="media/image2.wmf"/><Relationship Id="rId1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37</Pages>
  <Words>7771</Words>
  <Characters>44295</Characters>
  <Application>Microsoft Macintosh Word</Application>
  <DocSecurity>0</DocSecurity>
  <Lines>369</Lines>
  <Paragraphs>103</Paragraphs>
  <ScaleCrop>false</ScaleCrop>
  <Company>Lincoln Park Zoo</Company>
  <LinksUpToDate>false</LinksUpToDate>
  <CharactersWithSpaces>51963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community size: a selection-based estimate of species diversity</dc:title>
  <dc:subject/>
  <dc:creator>Eric Lonsdorf</dc:creator>
  <cp:keywords/>
  <dc:description/>
  <cp:lastModifiedBy>Matthew K. Lau</cp:lastModifiedBy>
  <cp:revision>3</cp:revision>
  <cp:lastPrinted>2005-06-20T21:06:00Z</cp:lastPrinted>
  <dcterms:created xsi:type="dcterms:W3CDTF">2013-09-05T15:23:00Z</dcterms:created>
  <dcterms:modified xsi:type="dcterms:W3CDTF">2013-09-16T16:45:00Z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